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3F7E8B40" w:rsidR="00E960B0" w:rsidRDefault="001077BA" w:rsidP="00C56424">
      <w:pPr>
        <w:pStyle w:val="Body"/>
        <w:jc w:val="center"/>
        <w:rPr>
          <w:b/>
          <w:caps/>
          <w:sz w:val="28"/>
        </w:rPr>
      </w:pPr>
      <w:commentRangeStart w:id="0"/>
      <w:r>
        <w:rPr>
          <w:b/>
          <w:caps/>
          <w:sz w:val="28"/>
        </w:rPr>
        <w:t>Environmental</w:t>
      </w:r>
      <w:commentRangeEnd w:id="0"/>
      <w:r>
        <w:rPr>
          <w:rStyle w:val="CommentReference"/>
        </w:rPr>
        <w:commentReference w:id="0"/>
      </w:r>
      <w:r>
        <w:rPr>
          <w:b/>
          <w:caps/>
          <w:sz w:val="28"/>
        </w:rPr>
        <w:t xml:space="preserve"> </w:t>
      </w:r>
      <w:r w:rsidR="00E110F0">
        <w:rPr>
          <w:b/>
          <w:caps/>
          <w:sz w:val="28"/>
        </w:rPr>
        <w:t>Science Graduate Student Strategies 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commentRangeStart w:id="1"/>
      <w:commentRangeStart w:id="2"/>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commentRangeEnd w:id="1"/>
      <w:r w:rsidR="00F84A22">
        <w:rPr>
          <w:rStyle w:val="CommentReference"/>
          <w:i w:val="0"/>
        </w:rPr>
        <w:commentReference w:id="1"/>
      </w:r>
      <w:commentRangeEnd w:id="2"/>
      <w:r w:rsidR="00AC1207">
        <w:rPr>
          <w:rStyle w:val="CommentReference"/>
          <w:i w:val="0"/>
        </w:rPr>
        <w:commentReference w:id="2"/>
      </w:r>
    </w:p>
    <w:p w14:paraId="2A13E094" w14:textId="77777777" w:rsidR="00E960B0" w:rsidRDefault="00E960B0">
      <w:pPr>
        <w:pStyle w:val="Body"/>
      </w:pPr>
    </w:p>
    <w:p w14:paraId="579B6009" w14:textId="77777777" w:rsidR="00E960B0" w:rsidRDefault="00F166F5" w:rsidP="004E0231">
      <w:pPr>
        <w:pStyle w:val="AbstractTitle"/>
        <w:outlineLvl w:val="0"/>
      </w:pPr>
      <w:commentRangeStart w:id="3"/>
      <w:commentRangeStart w:id="4"/>
      <w:r>
        <w:t>ABSTRACT</w:t>
      </w:r>
      <w:commentRangeEnd w:id="3"/>
      <w:r w:rsidR="0021584F">
        <w:rPr>
          <w:rStyle w:val="CommentReference"/>
          <w:b w:val="0"/>
          <w:caps w:val="0"/>
        </w:rPr>
        <w:commentReference w:id="3"/>
      </w:r>
      <w:commentRangeEnd w:id="4"/>
      <w:r w:rsidR="00650E64">
        <w:rPr>
          <w:rStyle w:val="CommentReference"/>
          <w:b w:val="0"/>
          <w:caps w:val="0"/>
        </w:rPr>
        <w:commentReference w:id="4"/>
      </w:r>
    </w:p>
    <w:p w14:paraId="7EC0240A" w14:textId="77777777" w:rsidR="00E960B0" w:rsidRDefault="00E960B0">
      <w:pPr>
        <w:pStyle w:val="Body"/>
      </w:pPr>
    </w:p>
    <w:p w14:paraId="2C338D9E" w14:textId="03A1B2AA" w:rsidR="00E960B0" w:rsidRPr="00CB54D5" w:rsidDel="00CB54D5" w:rsidRDefault="00CB54D5" w:rsidP="006869A6">
      <w:pPr>
        <w:pStyle w:val="AbstractBody"/>
        <w:ind w:firstLine="0"/>
        <w:rPr>
          <w:del w:id="5" w:author="allisontheobold" w:date="2018-07-05T10:27:00Z"/>
          <w:b/>
          <w:szCs w:val="22"/>
          <w:rPrChange w:id="6" w:author="allisontheobold" w:date="2018-07-05T10:28:00Z">
            <w:rPr>
              <w:del w:id="7" w:author="allisontheobold" w:date="2018-07-05T10:27:00Z"/>
              <w:b/>
            </w:rPr>
          </w:rPrChange>
        </w:rPr>
      </w:pPr>
      <w:ins w:id="8" w:author="allisontheobold" w:date="2018-07-05T10:27:00Z">
        <w:r w:rsidRPr="00CB54D5">
          <w:rPr>
            <w:szCs w:val="22"/>
            <w:shd w:val="clear" w:color="auto" w:fill="FFFFFF"/>
            <w:rPrChange w:id="9" w:author="allisontheobold" w:date="2018-07-05T10:28:00Z">
              <w:rPr>
                <w:rFonts w:ascii="Calibri" w:hAnsi="Calibri" w:cs="Calibri"/>
                <w:color w:val="FF0000"/>
                <w:shd w:val="clear" w:color="auto" w:fill="FFFFFF"/>
              </w:rPr>
            </w:rPrChange>
          </w:rPr>
          <w:t>Current scientific research requires a substantial amount of computer programming and statistical computing, but graduate students typically lack these integral skills. Consequently, many scientific graduate degree programs expect graduate students to learn these computational concepts in a statistics course. This study examines experiences of environmental science graduate students in acquiring computational knowledge and skills in the context of a methods of data analysis sequence, and the factors that foster or inhibit learning. In-depth interviews revealed three themes: peer support, a singular “consultant,” and independent research experience. These themes provide rich descriptions of graduate student experiences that better inform how both instruction and learning could be improved, with emphasis on applying these computational skills immediately in their own research.</w:t>
        </w:r>
      </w:ins>
      <w:commentRangeStart w:id="10"/>
      <w:del w:id="11" w:author="allisontheobold" w:date="2018-05-31T13:12:00Z">
        <w:r w:rsidR="00733642" w:rsidRPr="00CB54D5" w:rsidDel="00284FC7">
          <w:rPr>
            <w:szCs w:val="22"/>
            <w:rPrChange w:id="12" w:author="allisontheobold" w:date="2018-07-05T10:28:00Z">
              <w:rPr/>
            </w:rPrChange>
          </w:rPr>
          <w:delText>Many</w:delText>
        </w:r>
        <w:commentRangeEnd w:id="10"/>
        <w:r w:rsidR="006645BE" w:rsidRPr="00CB54D5" w:rsidDel="00284FC7">
          <w:rPr>
            <w:rStyle w:val="CommentReference"/>
            <w:sz w:val="22"/>
            <w:szCs w:val="22"/>
            <w:rPrChange w:id="13" w:author="allisontheobold" w:date="2018-07-05T10:28:00Z">
              <w:rPr>
                <w:rStyle w:val="CommentReference"/>
                <w:i w:val="0"/>
              </w:rPr>
            </w:rPrChange>
          </w:rPr>
          <w:commentReference w:id="10"/>
        </w:r>
      </w:del>
      <w:del w:id="14" w:author="allisontheobold" w:date="2018-05-31T13:06:00Z">
        <w:r w:rsidR="00733642" w:rsidRPr="00CB54D5" w:rsidDel="00D539D3">
          <w:rPr>
            <w:szCs w:val="22"/>
            <w:rPrChange w:id="15" w:author="allisontheobold" w:date="2018-07-05T10:28:00Z">
              <w:rPr/>
            </w:rPrChange>
          </w:rPr>
          <w:delText xml:space="preserve"> </w:delText>
        </w:r>
      </w:del>
      <w:del w:id="16" w:author="allisontheobold" w:date="2018-05-31T13:12:00Z">
        <w:r w:rsidR="00733642" w:rsidRPr="00CB54D5" w:rsidDel="00284FC7">
          <w:rPr>
            <w:szCs w:val="22"/>
            <w:rPrChange w:id="17" w:author="allisontheobold" w:date="2018-07-05T10:28:00Z">
              <w:rPr/>
            </w:rPrChange>
          </w:rPr>
          <w:delText xml:space="preserve">disciplines require statistics courses </w:delText>
        </w:r>
        <w:r w:rsidR="00E110F0" w:rsidRPr="00CB54D5" w:rsidDel="00284FC7">
          <w:rPr>
            <w:szCs w:val="22"/>
            <w:rPrChange w:id="18" w:author="allisontheobold" w:date="2018-07-05T10:28:00Z">
              <w:rPr/>
            </w:rPrChange>
          </w:rPr>
          <w:delText>in</w:delText>
        </w:r>
        <w:r w:rsidR="00733642" w:rsidRPr="00CB54D5" w:rsidDel="00284FC7">
          <w:rPr>
            <w:szCs w:val="22"/>
            <w:rPrChange w:id="19" w:author="allisontheobold" w:date="2018-07-05T10:28:00Z">
              <w:rPr/>
            </w:rPrChange>
          </w:rPr>
          <w:delText xml:space="preserve"> their </w:delText>
        </w:r>
        <w:r w:rsidR="00E110F0" w:rsidRPr="00CB54D5" w:rsidDel="00284FC7">
          <w:rPr>
            <w:szCs w:val="22"/>
            <w:rPrChange w:id="20" w:author="allisontheobold" w:date="2018-07-05T10:28:00Z">
              <w:rPr/>
            </w:rPrChange>
          </w:rPr>
          <w:delText xml:space="preserve">graduate </w:delText>
        </w:r>
        <w:r w:rsidR="00733642" w:rsidRPr="00CB54D5" w:rsidDel="00284FC7">
          <w:rPr>
            <w:szCs w:val="22"/>
            <w:rPrChange w:id="21" w:author="allisontheobold" w:date="2018-07-05T10:28:00Z">
              <w:rPr/>
            </w:rPrChange>
          </w:rPr>
          <w:delText>degree program</w:delText>
        </w:r>
        <w:r w:rsidR="00E110F0" w:rsidRPr="00CB54D5" w:rsidDel="00284FC7">
          <w:rPr>
            <w:szCs w:val="22"/>
            <w:rPrChange w:id="22" w:author="allisontheobold" w:date="2018-07-05T10:28:00Z">
              <w:rPr/>
            </w:rPrChange>
          </w:rPr>
          <w:delText>s</w:delText>
        </w:r>
        <w:r w:rsidR="00733642" w:rsidRPr="00CB54D5" w:rsidDel="00284FC7">
          <w:rPr>
            <w:szCs w:val="22"/>
            <w:rPrChange w:id="23" w:author="allisontheobold" w:date="2018-07-05T10:28:00Z">
              <w:rPr/>
            </w:rPrChange>
          </w:rPr>
          <w:delText>.</w:delText>
        </w:r>
      </w:del>
      <w:del w:id="24" w:author="allisontheobold" w:date="2018-05-31T13:10:00Z">
        <w:r w:rsidR="00733642" w:rsidRPr="00CB54D5" w:rsidDel="007E3873">
          <w:rPr>
            <w:szCs w:val="22"/>
            <w:rPrChange w:id="25" w:author="allisontheobold" w:date="2018-07-05T10:28:00Z">
              <w:rPr/>
            </w:rPrChange>
          </w:rPr>
          <w:delText xml:space="preserve"> Often</w:delText>
        </w:r>
      </w:del>
      <w:del w:id="26" w:author="allisontheobold" w:date="2018-05-31T13:11:00Z">
        <w:r w:rsidR="00733642" w:rsidRPr="00CB54D5" w:rsidDel="007E3873">
          <w:rPr>
            <w:szCs w:val="22"/>
            <w:rPrChange w:id="27" w:author="allisontheobold" w:date="2018-07-05T10:28:00Z">
              <w:rPr/>
            </w:rPrChange>
          </w:rPr>
          <w:delText xml:space="preserve">, </w:delText>
        </w:r>
      </w:del>
      <w:del w:id="28" w:author="allisontheobold" w:date="2018-05-31T13:10:00Z">
        <w:r w:rsidR="00733642" w:rsidRPr="00CB54D5" w:rsidDel="007E3873">
          <w:rPr>
            <w:szCs w:val="22"/>
            <w:rPrChange w:id="29" w:author="allisontheobold" w:date="2018-07-05T10:28:00Z">
              <w:rPr/>
            </w:rPrChange>
          </w:rPr>
          <w:delText>the</w:delText>
        </w:r>
      </w:del>
      <w:del w:id="30" w:author="allisontheobold" w:date="2018-05-31T13:08:00Z">
        <w:r w:rsidR="00733642" w:rsidRPr="00CB54D5" w:rsidDel="00D733CB">
          <w:rPr>
            <w:szCs w:val="22"/>
            <w:rPrChange w:id="31" w:author="allisontheobold" w:date="2018-07-05T10:28:00Z">
              <w:rPr/>
            </w:rPrChange>
          </w:rPr>
          <w:delText>se</w:delText>
        </w:r>
      </w:del>
      <w:del w:id="32" w:author="allisontheobold" w:date="2018-05-31T13:09:00Z">
        <w:r w:rsidR="00733642" w:rsidRPr="00CB54D5" w:rsidDel="00D733CB">
          <w:rPr>
            <w:szCs w:val="22"/>
            <w:rPrChange w:id="33" w:author="allisontheobold" w:date="2018-07-05T10:28:00Z">
              <w:rPr/>
            </w:rPrChange>
          </w:rPr>
          <w:delText xml:space="preserve"> courses </w:delText>
        </w:r>
      </w:del>
      <w:del w:id="34" w:author="allisontheobold" w:date="2018-05-31T13:11:00Z">
        <w:r w:rsidR="00733642" w:rsidRPr="00CB54D5" w:rsidDel="007E3873">
          <w:rPr>
            <w:szCs w:val="22"/>
            <w:rPrChange w:id="35" w:author="allisontheobold" w:date="2018-07-05T10:28:00Z">
              <w:rPr/>
            </w:rPrChange>
          </w:rPr>
          <w:delText xml:space="preserve">involve </w:delText>
        </w:r>
      </w:del>
      <w:del w:id="36" w:author="allisontheobold" w:date="2018-07-05T10:27:00Z">
        <w:r w:rsidR="00733642" w:rsidRPr="00CB54D5" w:rsidDel="00CB54D5">
          <w:rPr>
            <w:szCs w:val="22"/>
            <w:rPrChange w:id="37" w:author="allisontheobold" w:date="2018-07-05T10:28:00Z">
              <w:rPr/>
            </w:rPrChange>
          </w:rPr>
          <w:delText xml:space="preserve">a substantial amount of </w:delText>
        </w:r>
        <w:r w:rsidR="00572C5F" w:rsidRPr="00CB54D5" w:rsidDel="00CB54D5">
          <w:rPr>
            <w:szCs w:val="22"/>
            <w:rPrChange w:id="38" w:author="allisontheobold" w:date="2018-07-05T10:28:00Z">
              <w:rPr/>
            </w:rPrChange>
          </w:rPr>
          <w:delText xml:space="preserve">programming and </w:delText>
        </w:r>
        <w:r w:rsidR="00E110F0" w:rsidRPr="00CB54D5" w:rsidDel="00CB54D5">
          <w:rPr>
            <w:szCs w:val="22"/>
            <w:rPrChange w:id="39" w:author="allisontheobold" w:date="2018-07-05T10:28:00Z">
              <w:rPr/>
            </w:rPrChange>
          </w:rPr>
          <w:delText xml:space="preserve">statistical </w:delText>
        </w:r>
        <w:r w:rsidR="00733642" w:rsidRPr="00CB54D5" w:rsidDel="00CB54D5">
          <w:rPr>
            <w:szCs w:val="22"/>
            <w:rPrChange w:id="40" w:author="allisontheobold" w:date="2018-07-05T10:28:00Z">
              <w:rPr/>
            </w:rPrChange>
          </w:rPr>
          <w:delText>computing</w:delText>
        </w:r>
        <w:r w:rsidR="003948DD" w:rsidRPr="00CB54D5" w:rsidDel="00CB54D5">
          <w:rPr>
            <w:szCs w:val="22"/>
            <w:rPrChange w:id="41" w:author="allisontheobold" w:date="2018-07-05T10:28:00Z">
              <w:rPr/>
            </w:rPrChange>
          </w:rPr>
          <w:delText>, but students typically lack these integral skills</w:delText>
        </w:r>
      </w:del>
      <w:del w:id="42" w:author="allisontheobold" w:date="2018-05-31T13:12:00Z">
        <w:r w:rsidR="00733642" w:rsidRPr="00CB54D5" w:rsidDel="00284FC7">
          <w:rPr>
            <w:szCs w:val="22"/>
            <w:rPrChange w:id="43" w:author="allisontheobold" w:date="2018-07-05T10:28:00Z">
              <w:rPr/>
            </w:rPrChange>
          </w:rPr>
          <w:delText xml:space="preserve">. </w:delText>
        </w:r>
      </w:del>
      <w:del w:id="44" w:author="allisontheobold" w:date="2018-07-05T10:27:00Z">
        <w:r w:rsidR="00E97F14" w:rsidRPr="00CB54D5" w:rsidDel="00CB54D5">
          <w:rPr>
            <w:szCs w:val="22"/>
            <w:rPrChange w:id="45" w:author="allisontheobold" w:date="2018-07-05T10:28:00Z">
              <w:rPr/>
            </w:rPrChange>
          </w:rPr>
          <w:delText xml:space="preserve">This study </w:delText>
        </w:r>
        <w:r w:rsidR="003709CC" w:rsidRPr="00CB54D5" w:rsidDel="00CB54D5">
          <w:rPr>
            <w:szCs w:val="22"/>
            <w:rPrChange w:id="46" w:author="allisontheobold" w:date="2018-07-05T10:28:00Z">
              <w:rPr/>
            </w:rPrChange>
          </w:rPr>
          <w:delText xml:space="preserve">examines </w:delText>
        </w:r>
        <w:r w:rsidR="00E97F14" w:rsidRPr="00CB54D5" w:rsidDel="00CB54D5">
          <w:rPr>
            <w:szCs w:val="22"/>
            <w:rPrChange w:id="47" w:author="allisontheobold" w:date="2018-07-05T10:28:00Z">
              <w:rPr/>
            </w:rPrChange>
          </w:rPr>
          <w:delText xml:space="preserve">the experiences of </w:delText>
        </w:r>
        <w:r w:rsidR="00F84A22" w:rsidRPr="00CB54D5" w:rsidDel="00CB54D5">
          <w:rPr>
            <w:szCs w:val="22"/>
            <w:rPrChange w:id="48" w:author="allisontheobold" w:date="2018-07-05T10:28:00Z">
              <w:rPr/>
            </w:rPrChange>
          </w:rPr>
          <w:delText xml:space="preserve">science </w:delText>
        </w:r>
        <w:r w:rsidR="00E97F14" w:rsidRPr="00CB54D5" w:rsidDel="00CB54D5">
          <w:rPr>
            <w:szCs w:val="22"/>
            <w:rPrChange w:id="49" w:author="allisontheobold" w:date="2018-07-05T10:28:00Z">
              <w:rPr/>
            </w:rPrChange>
          </w:rPr>
          <w:delText xml:space="preserve">graduate </w:delText>
        </w:r>
        <w:r w:rsidR="00733642" w:rsidRPr="00CB54D5" w:rsidDel="00CB54D5">
          <w:rPr>
            <w:szCs w:val="22"/>
            <w:rPrChange w:id="50" w:author="allisontheobold" w:date="2018-07-05T10:28:00Z">
              <w:rPr/>
            </w:rPrChange>
          </w:rPr>
          <w:delText xml:space="preserve">students </w:delText>
        </w:r>
        <w:r w:rsidR="00E97F14" w:rsidRPr="00CB54D5" w:rsidDel="00CB54D5">
          <w:rPr>
            <w:szCs w:val="22"/>
            <w:rPrChange w:id="51" w:author="allisontheobold" w:date="2018-07-05T10:28:00Z">
              <w:rPr/>
            </w:rPrChange>
          </w:rPr>
          <w:delText>in acquiring computational knowledge</w:delText>
        </w:r>
        <w:r w:rsidR="003709CC" w:rsidRPr="00CB54D5" w:rsidDel="00CB54D5">
          <w:rPr>
            <w:szCs w:val="22"/>
            <w:rPrChange w:id="52" w:author="allisontheobold" w:date="2018-07-05T10:28:00Z">
              <w:rPr/>
            </w:rPrChange>
          </w:rPr>
          <w:delText xml:space="preserve"> and skills</w:delText>
        </w:r>
        <w:r w:rsidR="00733642" w:rsidRPr="00CB54D5" w:rsidDel="00CB54D5">
          <w:rPr>
            <w:szCs w:val="22"/>
            <w:rPrChange w:id="53" w:author="allisontheobold" w:date="2018-07-05T10:28:00Z">
              <w:rPr/>
            </w:rPrChange>
          </w:rPr>
          <w:delText xml:space="preserve"> </w:delText>
        </w:r>
        <w:r w:rsidR="003709CC" w:rsidRPr="00CB54D5" w:rsidDel="00CB54D5">
          <w:rPr>
            <w:szCs w:val="22"/>
            <w:rPrChange w:id="54" w:author="allisontheobold" w:date="2018-07-05T10:28:00Z">
              <w:rPr/>
            </w:rPrChange>
          </w:rPr>
          <w:delText>in the context</w:delText>
        </w:r>
        <w:r w:rsidR="00733642" w:rsidRPr="00CB54D5" w:rsidDel="00CB54D5">
          <w:rPr>
            <w:szCs w:val="22"/>
            <w:rPrChange w:id="55" w:author="allisontheobold" w:date="2018-07-05T10:28:00Z">
              <w:rPr/>
            </w:rPrChange>
          </w:rPr>
          <w:delText xml:space="preserve"> of a methods of data analysis sequence</w:delText>
        </w:r>
        <w:r w:rsidR="00E97F14" w:rsidRPr="00CB54D5" w:rsidDel="00CB54D5">
          <w:rPr>
            <w:szCs w:val="22"/>
            <w:rPrChange w:id="56" w:author="allisontheobold" w:date="2018-07-05T10:28:00Z">
              <w:rPr/>
            </w:rPrChange>
          </w:rPr>
          <w:delText>, and the factors that foster or inhibit learning</w:delText>
        </w:r>
        <w:r w:rsidR="003709CC" w:rsidRPr="00CB54D5" w:rsidDel="00CB54D5">
          <w:rPr>
            <w:szCs w:val="22"/>
            <w:rPrChange w:id="57" w:author="allisontheobold" w:date="2018-07-05T10:28:00Z">
              <w:rPr/>
            </w:rPrChange>
          </w:rPr>
          <w:delText xml:space="preserve">. </w:delText>
        </w:r>
        <w:r w:rsidR="00F84A22" w:rsidRPr="00CB54D5" w:rsidDel="00CB54D5">
          <w:rPr>
            <w:szCs w:val="22"/>
            <w:rPrChange w:id="58" w:author="allisontheobold" w:date="2018-07-05T10:28:00Z">
              <w:rPr/>
            </w:rPrChange>
          </w:rPr>
          <w:delText>I</w:delText>
        </w:r>
        <w:r w:rsidR="003709CC" w:rsidRPr="00CB54D5" w:rsidDel="00CB54D5">
          <w:rPr>
            <w:szCs w:val="22"/>
            <w:rPrChange w:id="59" w:author="allisontheobold" w:date="2018-07-05T10:28:00Z">
              <w:rPr/>
            </w:rPrChange>
          </w:rPr>
          <w:delText>n-depth i</w:delText>
        </w:r>
        <w:r w:rsidR="00E97F14" w:rsidRPr="00CB54D5" w:rsidDel="00CB54D5">
          <w:rPr>
            <w:szCs w:val="22"/>
            <w:rPrChange w:id="60" w:author="allisontheobold" w:date="2018-07-05T10:28:00Z">
              <w:rPr/>
            </w:rPrChange>
          </w:rPr>
          <w:delText xml:space="preserve">nterviews revealed three different themes </w:delText>
        </w:r>
        <w:r w:rsidR="003709CC" w:rsidRPr="00CB54D5" w:rsidDel="00CB54D5">
          <w:rPr>
            <w:szCs w:val="22"/>
            <w:rPrChange w:id="61" w:author="allisontheobold" w:date="2018-07-05T10:28:00Z">
              <w:rPr/>
            </w:rPrChange>
          </w:rPr>
          <w:delText xml:space="preserve">in </w:delText>
        </w:r>
        <w:r w:rsidR="00BE20C5" w:rsidRPr="00CB54D5" w:rsidDel="00CB54D5">
          <w:rPr>
            <w:szCs w:val="22"/>
            <w:rPrChange w:id="62" w:author="allisontheobold" w:date="2018-07-05T10:28:00Z">
              <w:rPr/>
            </w:rPrChange>
          </w:rPr>
          <w:delText xml:space="preserve">how </w:delText>
        </w:r>
        <w:r w:rsidR="00E97F14" w:rsidRPr="00CB54D5" w:rsidDel="00CB54D5">
          <w:rPr>
            <w:szCs w:val="22"/>
            <w:rPrChange w:id="63" w:author="allisontheobold" w:date="2018-07-05T10:28:00Z">
              <w:rPr/>
            </w:rPrChange>
          </w:rPr>
          <w:delText>student</w:delText>
        </w:r>
        <w:r w:rsidR="00BE20C5" w:rsidRPr="00CB54D5" w:rsidDel="00CB54D5">
          <w:rPr>
            <w:szCs w:val="22"/>
            <w:rPrChange w:id="64" w:author="allisontheobold" w:date="2018-07-05T10:28:00Z">
              <w:rPr/>
            </w:rPrChange>
          </w:rPr>
          <w:delText>s acquired</w:delText>
        </w:r>
        <w:r w:rsidR="00E97F14" w:rsidRPr="00CB54D5" w:rsidDel="00CB54D5">
          <w:rPr>
            <w:szCs w:val="22"/>
            <w:rPrChange w:id="65" w:author="allisontheobold" w:date="2018-07-05T10:28:00Z">
              <w:rPr/>
            </w:rPrChange>
          </w:rPr>
          <w:delText xml:space="preserve"> computational knowledge</w:delText>
        </w:r>
        <w:r w:rsidR="00F84A22" w:rsidRPr="00CB54D5" w:rsidDel="00CB54D5">
          <w:rPr>
            <w:szCs w:val="22"/>
            <w:rPrChange w:id="66" w:author="allisontheobold" w:date="2018-07-05T10:28:00Z">
              <w:rPr/>
            </w:rPrChange>
          </w:rPr>
          <w:delText>: peer support, a single “</w:delText>
        </w:r>
        <w:r w:rsidR="00BA4DA1" w:rsidRPr="00CB54D5" w:rsidDel="00CB54D5">
          <w:rPr>
            <w:szCs w:val="22"/>
            <w:rPrChange w:id="67" w:author="allisontheobold" w:date="2018-07-05T10:28:00Z">
              <w:rPr/>
            </w:rPrChange>
          </w:rPr>
          <w:delText>consultant</w:delText>
        </w:r>
        <w:r w:rsidR="00F84A22" w:rsidRPr="00CB54D5" w:rsidDel="00CB54D5">
          <w:rPr>
            <w:szCs w:val="22"/>
            <w:rPrChange w:id="68" w:author="allisontheobold" w:date="2018-07-05T10:28:00Z">
              <w:rPr/>
            </w:rPrChange>
          </w:rPr>
          <w:delText xml:space="preserve">” graduate student or </w:delText>
        </w:r>
      </w:del>
      <w:del w:id="69" w:author="allisontheobold" w:date="2018-05-31T12:56:00Z">
        <w:r w:rsidR="00F84A22" w:rsidRPr="00CB54D5" w:rsidDel="00025BB1">
          <w:rPr>
            <w:szCs w:val="22"/>
            <w:rPrChange w:id="70" w:author="allisontheobold" w:date="2018-07-05T10:28:00Z">
              <w:rPr/>
            </w:rPrChange>
          </w:rPr>
          <w:delText>faculty</w:delText>
        </w:r>
      </w:del>
      <w:del w:id="71" w:author="allisontheobold" w:date="2018-07-05T10:27:00Z">
        <w:r w:rsidR="00F84A22" w:rsidRPr="00CB54D5" w:rsidDel="00CB54D5">
          <w:rPr>
            <w:szCs w:val="22"/>
            <w:rPrChange w:id="72" w:author="allisontheobold" w:date="2018-07-05T10:28:00Z">
              <w:rPr/>
            </w:rPrChange>
          </w:rPr>
          <w:delText xml:space="preserve"> member, and independent research experiences. </w:delText>
        </w:r>
        <w:r w:rsidR="00E97F14" w:rsidRPr="00CB54D5" w:rsidDel="00CB54D5">
          <w:rPr>
            <w:szCs w:val="22"/>
            <w:rPrChange w:id="73" w:author="allisontheobold" w:date="2018-07-05T10:28:00Z">
              <w:rPr/>
            </w:rPrChange>
          </w:rPr>
          <w:delText xml:space="preserve">These themes provide rich descriptions of </w:delText>
        </w:r>
        <w:r w:rsidR="003709CC" w:rsidRPr="00CB54D5" w:rsidDel="00CB54D5">
          <w:rPr>
            <w:szCs w:val="22"/>
            <w:rPrChange w:id="74" w:author="allisontheobold" w:date="2018-07-05T10:28:00Z">
              <w:rPr/>
            </w:rPrChange>
          </w:rPr>
          <w:delText xml:space="preserve">graduate student </w:delText>
        </w:r>
        <w:r w:rsidR="00E97F14" w:rsidRPr="00CB54D5" w:rsidDel="00CB54D5">
          <w:rPr>
            <w:szCs w:val="22"/>
            <w:rPrChange w:id="75" w:author="allisontheobold" w:date="2018-07-05T10:28:00Z">
              <w:rPr/>
            </w:rPrChange>
          </w:rPr>
          <w:delText xml:space="preserve">experiences </w:delText>
        </w:r>
        <w:r w:rsidR="003709CC" w:rsidRPr="00CB54D5" w:rsidDel="00CB54D5">
          <w:rPr>
            <w:szCs w:val="22"/>
            <w:rPrChange w:id="76" w:author="allisontheobold" w:date="2018-07-05T10:28:00Z">
              <w:rPr/>
            </w:rPrChange>
          </w:rPr>
          <w:delText xml:space="preserve">that </w:delText>
        </w:r>
        <w:r w:rsidR="00E97F14" w:rsidRPr="00CB54D5" w:rsidDel="00CB54D5">
          <w:rPr>
            <w:szCs w:val="22"/>
            <w:rPrChange w:id="77" w:author="allisontheobold" w:date="2018-07-05T10:28:00Z">
              <w:rPr/>
            </w:rPrChange>
          </w:rPr>
          <w:delText xml:space="preserve">better inform how both instruction and learning could be improved, </w:delText>
        </w:r>
        <w:r w:rsidR="003B79F2" w:rsidRPr="00CB54D5" w:rsidDel="00CB54D5">
          <w:rPr>
            <w:szCs w:val="22"/>
            <w:rPrChange w:id="78" w:author="allisontheobold" w:date="2018-07-05T10:28:00Z">
              <w:rPr/>
            </w:rPrChange>
          </w:rPr>
          <w:delText>with</w:delText>
        </w:r>
      </w:del>
      <w:del w:id="79" w:author="allisontheobold" w:date="2018-05-31T12:59:00Z">
        <w:r w:rsidR="003B79F2" w:rsidRPr="00CB54D5" w:rsidDel="001404E9">
          <w:rPr>
            <w:szCs w:val="22"/>
            <w:rPrChange w:id="80" w:author="allisontheobold" w:date="2018-07-05T10:28:00Z">
              <w:rPr/>
            </w:rPrChange>
          </w:rPr>
          <w:delText xml:space="preserve"> </w:delText>
        </w:r>
      </w:del>
      <w:del w:id="81" w:author="allisontheobold" w:date="2018-07-05T10:27:00Z">
        <w:r w:rsidR="003B79F2" w:rsidRPr="00CB54D5" w:rsidDel="00CB54D5">
          <w:rPr>
            <w:szCs w:val="22"/>
            <w:rPrChange w:id="82" w:author="allisontheobold" w:date="2018-07-05T10:28:00Z">
              <w:rPr/>
            </w:rPrChange>
          </w:rPr>
          <w:delText>emphasis on applying these skills</w:delText>
        </w:r>
        <w:r w:rsidR="00540144" w:rsidRPr="00CB54D5" w:rsidDel="00CB54D5">
          <w:rPr>
            <w:szCs w:val="22"/>
            <w:rPrChange w:id="83" w:author="allisontheobold" w:date="2018-07-05T10:28:00Z">
              <w:rPr/>
            </w:rPrChange>
          </w:rPr>
          <w:delText xml:space="preserve"> in their own research</w:delText>
        </w:r>
        <w:r w:rsidR="00E97F14" w:rsidRPr="00CB54D5" w:rsidDel="00CB54D5">
          <w:rPr>
            <w:szCs w:val="22"/>
            <w:rPrChange w:id="84" w:author="allisontheobold" w:date="2018-07-05T10:28:00Z">
              <w:rPr/>
            </w:rPrChange>
          </w:rPr>
          <w:delText>.</w:delText>
        </w:r>
      </w:del>
    </w:p>
    <w:p w14:paraId="50CCB526" w14:textId="77777777" w:rsidR="00E960B0" w:rsidRDefault="00E960B0">
      <w:pPr>
        <w:pStyle w:val="Body"/>
      </w:pPr>
    </w:p>
    <w:p w14:paraId="584E48F9" w14:textId="77777777" w:rsidR="00E960B0" w:rsidRDefault="00F166F5">
      <w:pPr>
        <w:pStyle w:val="KeywordsTitle"/>
        <w:rPr>
          <w:b w:val="0"/>
        </w:rPr>
      </w:pPr>
      <w:r>
        <w:t>Keywords:</w:t>
      </w:r>
      <w:r>
        <w:rPr>
          <w:rFonts w:ascii="Arial" w:hAnsi="Arial"/>
          <w:i w:val="0"/>
          <w:sz w:val="24"/>
        </w:rPr>
        <w:t xml:space="preserve"> </w:t>
      </w:r>
      <w:commentRangeStart w:id="85"/>
      <w:commentRangeStart w:id="86"/>
      <w:r>
        <w:rPr>
          <w:b w:val="0"/>
        </w:rPr>
        <w:t>Statistics education re</w:t>
      </w:r>
      <w:r w:rsidR="00ED3EAA">
        <w:rPr>
          <w:b w:val="0"/>
        </w:rPr>
        <w:t>search</w:t>
      </w:r>
      <w:commentRangeEnd w:id="85"/>
      <w:r w:rsidR="00733642">
        <w:rPr>
          <w:rStyle w:val="CommentReference"/>
          <w:b w:val="0"/>
          <w:i w:val="0"/>
        </w:rPr>
        <w:commentReference w:id="85"/>
      </w:r>
      <w:commentRangeEnd w:id="86"/>
      <w:r w:rsidR="00AE2380">
        <w:rPr>
          <w:rStyle w:val="CommentReference"/>
          <w:b w:val="0"/>
          <w:i w:val="0"/>
        </w:rPr>
        <w:commentReference w:id="86"/>
      </w:r>
      <w:r w:rsidR="00ED3EAA">
        <w:rPr>
          <w:b w:val="0"/>
        </w:rPr>
        <w:t xml:space="preserve">; </w:t>
      </w:r>
      <w:r w:rsidR="00733642">
        <w:rPr>
          <w:b w:val="0"/>
        </w:rPr>
        <w:t xml:space="preserve">Statistical computing; </w:t>
      </w:r>
      <w:r w:rsidR="00ED3EAA">
        <w:rPr>
          <w:b w:val="0"/>
        </w:rPr>
        <w:t>Computational thinking</w:t>
      </w:r>
      <w:r>
        <w:rPr>
          <w:b w:val="0"/>
        </w:rPr>
        <w:t xml:space="preserve">; </w:t>
      </w:r>
      <w:commentRangeStart w:id="87"/>
      <w:commentRangeStart w:id="88"/>
      <w:r w:rsidR="00ED3EAA">
        <w:rPr>
          <w:b w:val="0"/>
        </w:rPr>
        <w:t>CS</w:t>
      </w:r>
      <w:commentRangeEnd w:id="87"/>
      <w:r w:rsidR="00733642">
        <w:rPr>
          <w:rStyle w:val="CommentReference"/>
          <w:b w:val="0"/>
          <w:i w:val="0"/>
        </w:rPr>
        <w:commentReference w:id="87"/>
      </w:r>
      <w:commentRangeEnd w:id="88"/>
      <w:r w:rsidR="00830A32">
        <w:rPr>
          <w:rStyle w:val="CommentReference"/>
          <w:b w:val="0"/>
          <w:i w:val="0"/>
        </w:rPr>
        <w:commentReference w:id="88"/>
      </w:r>
      <w:r w:rsidR="00ED3EAA">
        <w:rPr>
          <w:b w:val="0"/>
        </w:rPr>
        <w:t xml:space="preserve">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536E0B53" w14:textId="72B1E8FA" w:rsidR="00B043BF" w:rsidRDefault="004E0231" w:rsidP="00B043BF">
      <w:pPr>
        <w:pStyle w:val="Body"/>
      </w:pPr>
      <w:r>
        <w:t>With the increased focus on data-intensive research, statistical c</w:t>
      </w:r>
      <w:r w:rsidR="00B043BF">
        <w:t xml:space="preserve">omputing has become foundational in </w:t>
      </w:r>
      <w:r w:rsidR="0094080A">
        <w:t xml:space="preserve">many science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With the growth in computational power, the complexity of </w:t>
      </w:r>
      <w:r w:rsidR="0094080A">
        <w:t>scientific</w:t>
      </w:r>
      <w:r w:rsidR="00B043BF">
        <w:t xml:space="preserve"> models has followed, multiplying the computational, mathematical, and statistical expectations of researchers' abilities. Because of the importance of computational knowledge and abilities,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ins w:id="89" w:author="allisontheobold" w:date="2018-05-29T09:45:00Z">
        <w:r w:rsidR="00781EA0">
          <w:t xml:space="preserve"> graduate students with</w:t>
        </w:r>
      </w:ins>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ins w:id="90" w:author="allisontheobold" w:date="2018-06-25T11:04:00Z">
        <w:r w:rsidR="00B44F7D">
          <w:t xml:space="preserve"> or requiring graduate level statistics coursework</w:t>
        </w:r>
      </w:ins>
      <w:ins w:id="91" w:author="allisontheobold" w:date="2018-06-25T11:05:00Z">
        <w:r w:rsidR="004F470B">
          <w:t xml:space="preserve"> for degree completion</w:t>
        </w:r>
      </w:ins>
      <w:r w:rsidR="00B043BF">
        <w:t xml:space="preserve">. </w:t>
      </w:r>
      <w:r w:rsidR="0094080A">
        <w:t xml:space="preserve">However, little is known on </w:t>
      </w:r>
      <w:del w:id="92" w:author="allisontheobold" w:date="2018-06-25T11:08:00Z">
        <w:r w:rsidR="0094080A" w:rsidDel="005D6666">
          <w:delText xml:space="preserve">how and </w:delText>
        </w:r>
      </w:del>
      <w:r w:rsidR="0094080A">
        <w:t>where</w:t>
      </w:r>
      <w:ins w:id="93" w:author="allisontheobold" w:date="2018-06-25T11:08:00Z">
        <w:r w:rsidR="005D6666">
          <w:t xml:space="preserve"> and how</w:t>
        </w:r>
      </w:ins>
      <w:r w:rsidR="0094080A">
        <w:t xml:space="preserve"> </w:t>
      </w:r>
      <w:ins w:id="94" w:author="allisontheobold" w:date="2018-05-29T09:46:00Z">
        <w:r w:rsidR="00781EA0">
          <w:t>graduate</w:t>
        </w:r>
      </w:ins>
      <w:del w:id="95" w:author="allisontheobold" w:date="2018-05-29T09:46:00Z">
        <w:r w:rsidR="0094080A" w:rsidDel="00781EA0">
          <w:delText>these</w:delText>
        </w:r>
      </w:del>
      <w:r w:rsidR="0094080A">
        <w:t xml:space="preserve"> students are acquiring the</w:t>
      </w:r>
      <w:ins w:id="96" w:author="allisontheobold" w:date="2018-06-25T11:05:00Z">
        <w:r w:rsidR="00FD659B">
          <w:t xml:space="preserve"> </w:t>
        </w:r>
      </w:ins>
      <w:ins w:id="97" w:author="allisontheobold" w:date="2018-06-25T11:07:00Z">
        <w:r w:rsidR="006E5A7A">
          <w:t>computational knowledge necessary to implement statistical analyses</w:t>
        </w:r>
      </w:ins>
      <w:ins w:id="98" w:author="allisontheobold" w:date="2018-06-25T11:08:00Z">
        <w:r w:rsidR="003F23A4">
          <w:t xml:space="preserve"> in their field</w:t>
        </w:r>
      </w:ins>
      <w:ins w:id="99" w:author="allisontheobold" w:date="2018-06-25T11:07:00Z">
        <w:r w:rsidR="006E5A7A">
          <w:t xml:space="preserve">. </w:t>
        </w:r>
      </w:ins>
      <w:del w:id="100" w:author="allisontheobold" w:date="2018-06-25T11:05:00Z">
        <w:r w:rsidR="0094080A" w:rsidDel="00FD659B">
          <w:delText xml:space="preserve">ir </w:delText>
        </w:r>
      </w:del>
      <w:del w:id="101" w:author="allisontheobold" w:date="2018-06-25T11:06:00Z">
        <w:r w:rsidR="0094080A" w:rsidDel="00FD659B">
          <w:delText>statistical computational skills.</w:delText>
        </w:r>
      </w:del>
      <w:del w:id="102" w:author="allisontheobold" w:date="2018-06-25T11:07:00Z">
        <w:r w:rsidR="00B043BF" w:rsidDel="006E5A7A">
          <w:delText xml:space="preserve"> </w:delText>
        </w:r>
      </w:del>
    </w:p>
    <w:p w14:paraId="60863966" w14:textId="0A01B464" w:rsidR="0094080A" w:rsidRDefault="0094080A" w:rsidP="0094080A">
      <w:pPr>
        <w:pStyle w:val="Body"/>
        <w:rPr>
          <w:ins w:id="103" w:author="allisontheobold" w:date="2018-06-25T11:06:00Z"/>
        </w:rPr>
      </w:pPr>
      <w:r>
        <w:t xml:space="preserve">The intention of this study is to describe and understand what factors impact how environmental science graduate students gain computational knowledge and the ability to reason through </w:t>
      </w:r>
      <w:ins w:id="104" w:author="allisontheobold" w:date="2018-06-21T08:35:00Z">
        <w:r w:rsidR="00D550B9">
          <w:t xml:space="preserve">applications of </w:t>
        </w:r>
      </w:ins>
      <w:r>
        <w:t>statistical</w:t>
      </w:r>
      <w:ins w:id="105" w:author="allisontheobold" w:date="2018-06-21T08:35:00Z">
        <w:r w:rsidR="00D550B9">
          <w:t xml:space="preserve"> </w:t>
        </w:r>
      </w:ins>
      <w:del w:id="106" w:author="allisontheobold" w:date="2018-06-21T08:35:00Z">
        <w:r w:rsidDel="00D550B9">
          <w:delText xml:space="preserve"> and </w:delText>
        </w:r>
      </w:del>
      <w:r>
        <w:t>comput</w:t>
      </w:r>
      <w:ins w:id="107" w:author="allisontheobold" w:date="2018-06-21T08:35:00Z">
        <w:r w:rsidR="00D550B9">
          <w:t xml:space="preserve">ing </w:t>
        </w:r>
      </w:ins>
      <w:del w:id="108" w:author="allisontheobold" w:date="2018-06-21T08:35:00Z">
        <w:r w:rsidDel="00D550B9">
          <w:delText xml:space="preserve">ational applications </w:delText>
        </w:r>
      </w:del>
      <w:r>
        <w:t xml:space="preserve">in their disciplines. </w:t>
      </w:r>
      <w:r w:rsidR="00017F2C">
        <w:t>Here we address these</w:t>
      </w:r>
      <w:r>
        <w:t xml:space="preserve"> </w:t>
      </w:r>
      <w:commentRangeStart w:id="109"/>
      <w:r>
        <w:t>primary research questions</w:t>
      </w:r>
      <w:commentRangeEnd w:id="109"/>
      <w:r>
        <w:rPr>
          <w:rStyle w:val="CommentReference"/>
        </w:rPr>
        <w:commentReference w:id="109"/>
      </w:r>
      <w:r>
        <w:t xml:space="preserve">: </w:t>
      </w:r>
    </w:p>
    <w:p w14:paraId="7E722171" w14:textId="77777777" w:rsidR="003319E5" w:rsidRDefault="003319E5" w:rsidP="0094080A">
      <w:pPr>
        <w:pStyle w:val="Body"/>
      </w:pPr>
    </w:p>
    <w:p w14:paraId="1854F439" w14:textId="096B26D2" w:rsidR="0094080A" w:rsidRDefault="0094080A" w:rsidP="0094080A">
      <w:pPr>
        <w:pStyle w:val="Body"/>
        <w:numPr>
          <w:ilvl w:val="0"/>
          <w:numId w:val="10"/>
        </w:numPr>
      </w:pPr>
      <w:r>
        <w:t>Wh</w:t>
      </w:r>
      <w:ins w:id="110" w:author="allisontheobold" w:date="2018-06-25T11:06:00Z">
        <w:r w:rsidR="003319E5">
          <w:t xml:space="preserve">ere </w:t>
        </w:r>
        <w:r w:rsidR="00893EEA">
          <w:t xml:space="preserve">do </w:t>
        </w:r>
      </w:ins>
      <w:del w:id="111" w:author="allisontheobold" w:date="2018-06-25T11:06:00Z">
        <w:r w:rsidDel="003319E5">
          <w:delText>at factors (e.g.</w:delText>
        </w:r>
      </w:del>
      <w:del w:id="112" w:author="allisontheobold" w:date="2018-05-31T13:00:00Z">
        <w:r w:rsidDel="00564214">
          <w:delText xml:space="preserve">, attitude, </w:delText>
        </w:r>
      </w:del>
      <w:del w:id="113" w:author="allisontheobold" w:date="2018-06-25T11:06:00Z">
        <w:r w:rsidDel="003319E5">
          <w:delText xml:space="preserve">background, course content) impact how </w:delText>
        </w:r>
      </w:del>
      <w:r>
        <w:t xml:space="preserve">graduate environmental science students gain </w:t>
      </w:r>
      <w:ins w:id="114" w:author="allisontheobold" w:date="2018-05-31T12:30:00Z">
        <w:r w:rsidR="004370EF">
          <w:t xml:space="preserve">the </w:t>
        </w:r>
      </w:ins>
      <w:r>
        <w:t xml:space="preserve">computational knowledge </w:t>
      </w:r>
      <w:ins w:id="115" w:author="allisontheobold" w:date="2018-05-31T12:30:00Z">
        <w:r w:rsidR="00F14B25">
          <w:t xml:space="preserve">necessary to implement statistical analyses for applications in their </w:t>
        </w:r>
      </w:ins>
      <w:del w:id="116" w:author="allisontheobold" w:date="2018-05-31T12:30:00Z">
        <w:r w:rsidDel="00F14B25">
          <w:delText xml:space="preserve">and the ability to reason through computational applications in their </w:delText>
        </w:r>
      </w:del>
      <w:r>
        <w:t>disciplines?</w:t>
      </w:r>
    </w:p>
    <w:p w14:paraId="0E29E3FC" w14:textId="13B6D272" w:rsidR="0094080A" w:rsidRDefault="0094080A">
      <w:pPr>
        <w:pStyle w:val="Body"/>
        <w:numPr>
          <w:ilvl w:val="0"/>
          <w:numId w:val="10"/>
        </w:numPr>
        <w:rPr>
          <w:ins w:id="117" w:author="allisontheobold" w:date="2018-06-25T11:04:00Z"/>
        </w:rPr>
        <w:pPrChange w:id="118" w:author="allisontheobold" w:date="2018-06-25T11:04:00Z">
          <w:pPr>
            <w:pStyle w:val="Body"/>
            <w:ind w:left="720" w:hanging="380"/>
          </w:pPr>
        </w:pPrChange>
      </w:pPr>
      <w:del w:id="119" w:author="allisontheobold" w:date="2018-06-25T11:04:00Z">
        <w:r w:rsidDel="00B44F7D">
          <w:lastRenderedPageBreak/>
          <w:delText xml:space="preserve">2. </w:delText>
        </w:r>
        <w:r w:rsidDel="00B44F7D">
          <w:tab/>
        </w:r>
      </w:del>
      <w:r>
        <w:t>How do</w:t>
      </w:r>
      <w:ins w:id="120" w:author="allisontheobold" w:date="2018-06-25T11:10:00Z">
        <w:r w:rsidR="00FC2F6B">
          <w:t xml:space="preserve"> student</w:t>
        </w:r>
      </w:ins>
      <w:del w:id="121" w:author="allisontheobold" w:date="2018-06-25T11:10:00Z">
        <w:r w:rsidDel="00FC2F6B">
          <w:delText xml:space="preserve"> </w:delText>
        </w:r>
      </w:del>
      <w:ins w:id="122" w:author="allisontheobold" w:date="2018-06-25T11:09:00Z">
        <w:r w:rsidR="002B6D81">
          <w:t xml:space="preserve"> backgrounds differ in the impacts </w:t>
        </w:r>
      </w:ins>
      <w:ins w:id="123" w:author="allisontheobold" w:date="2018-07-02T12:21:00Z">
        <w:r w:rsidR="00CF32CC">
          <w:t xml:space="preserve">of </w:t>
        </w:r>
      </w:ins>
      <w:r>
        <w:t xml:space="preserve">these factors </w:t>
      </w:r>
      <w:ins w:id="124" w:author="allisontheobold" w:date="2018-06-25T11:09:00Z">
        <w:r w:rsidR="002B6D81">
          <w:t xml:space="preserve">on </w:t>
        </w:r>
      </w:ins>
      <w:r>
        <w:t>inhibit</w:t>
      </w:r>
      <w:ins w:id="125" w:author="allisontheobold" w:date="2018-06-25T11:10:00Z">
        <w:r w:rsidR="002B6D81">
          <w:t>ing</w:t>
        </w:r>
      </w:ins>
      <w:r>
        <w:t xml:space="preserve"> or foster</w:t>
      </w:r>
      <w:ins w:id="126" w:author="allisontheobold" w:date="2018-06-25T11:10:00Z">
        <w:r w:rsidR="002B6D81">
          <w:t>ing</w:t>
        </w:r>
      </w:ins>
      <w:r>
        <w:t xml:space="preserve"> students' computational understandings and abilities</w:t>
      </w:r>
      <w:del w:id="127" w:author="allisontheobold" w:date="2018-06-25T11:10:00Z">
        <w:r w:rsidDel="002B6D81">
          <w:delText xml:space="preserve"> across different backgrounds</w:delText>
        </w:r>
      </w:del>
      <w:r>
        <w:t>?</w:t>
      </w:r>
    </w:p>
    <w:p w14:paraId="3D356152" w14:textId="77777777" w:rsidR="00B44F7D" w:rsidRDefault="00B44F7D">
      <w:pPr>
        <w:pStyle w:val="Body"/>
        <w:ind w:firstLine="0"/>
        <w:pPrChange w:id="128" w:author="allisontheobold" w:date="2018-06-25T11:04:00Z">
          <w:pPr>
            <w:pStyle w:val="Body"/>
            <w:ind w:left="720" w:hanging="380"/>
          </w:pPr>
        </w:pPrChange>
      </w:pPr>
    </w:p>
    <w:p w14:paraId="341F68C2" w14:textId="4D392235" w:rsidR="004A0276" w:rsidDel="0086716C" w:rsidRDefault="00DC05B0" w:rsidP="00597F00">
      <w:pPr>
        <w:pStyle w:val="Body"/>
        <w:rPr>
          <w:del w:id="129" w:author="allisontheobold" w:date="2018-05-31T13:25:00Z"/>
        </w:rPr>
      </w:pPr>
      <w:r>
        <w:t xml:space="preserve">The subjects of this study </w:t>
      </w:r>
      <w:ins w:id="130" w:author="allisontheobold" w:date="2018-07-02T13:55:00Z">
        <w:r w:rsidR="00A531D3">
          <w:t>we</w:t>
        </w:r>
      </w:ins>
      <w:del w:id="131" w:author="allisontheobold" w:date="2018-07-02T13:55:00Z">
        <w:r w:rsidDel="00A531D3">
          <w:delText>a</w:delText>
        </w:r>
      </w:del>
      <w:r>
        <w:t>re</w:t>
      </w:r>
      <w:r w:rsidR="00B043BF">
        <w:t xml:space="preserve"> graduate students enrolled at a </w:t>
      </w:r>
      <w:commentRangeStart w:id="132"/>
      <w:commentRangeStart w:id="133"/>
      <w:r w:rsidR="00B043BF">
        <w:t>mid-size university in the Rocky Mountains</w:t>
      </w:r>
      <w:commentRangeEnd w:id="132"/>
      <w:r w:rsidR="0094080A">
        <w:rPr>
          <w:rStyle w:val="CommentReference"/>
        </w:rPr>
        <w:commentReference w:id="132"/>
      </w:r>
      <w:commentRangeEnd w:id="133"/>
      <w:r w:rsidR="00801503">
        <w:rPr>
          <w:rStyle w:val="CommentReference"/>
        </w:rPr>
        <w:commentReference w:id="133"/>
      </w:r>
      <w:r w:rsidR="00B043BF">
        <w:t xml:space="preserve">, where </w:t>
      </w:r>
      <w:r>
        <w:t xml:space="preserve">the two-semester graduate statistics sequence </w:t>
      </w:r>
      <w:r w:rsidR="00B043BF">
        <w:t xml:space="preserve">Methods of Data Analysis I and II </w:t>
      </w:r>
      <w:r w:rsidR="00822926">
        <w:t xml:space="preserve">is </w:t>
      </w:r>
      <w:r w:rsidR="00B043BF">
        <w:t>required</w:t>
      </w:r>
      <w:ins w:id="134" w:author="allisontheobold" w:date="2018-06-25T11:11:00Z">
        <w:r w:rsidR="00DF6227">
          <w:t xml:space="preserve"> or highly recommended</w:t>
        </w:r>
      </w:ins>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r w:rsidR="003B592F">
        <w:t xml:space="preserve"> </w:t>
      </w:r>
      <w:ins w:id="135" w:author="allisontheobold" w:date="2018-06-25T11:12:00Z">
        <w:r w:rsidR="005B0E28">
          <w:t xml:space="preserve">However, this </w:t>
        </w:r>
      </w:ins>
      <w:del w:id="136" w:author="allisontheobold" w:date="2018-06-25T11:12:00Z">
        <w:r w:rsidR="0094080A" w:rsidDel="005B0E28">
          <w:delText>This t</w:delText>
        </w:r>
      </w:del>
      <w:ins w:id="137" w:author="allisontheobold" w:date="2018-06-25T11:12:00Z">
        <w:r w:rsidR="005B0E28">
          <w:t>t</w:t>
        </w:r>
      </w:ins>
      <w:r w:rsidR="0094080A">
        <w:t>erminal statistics sequence</w:t>
      </w:r>
      <w:ins w:id="138" w:author="allisontheobold" w:date="2018-06-25T11:12:00Z">
        <w:r w:rsidR="005B0E28">
          <w:t xml:space="preserve"> </w:t>
        </w:r>
        <w:r w:rsidR="00364A26">
          <w:t>often serves as the sole computational course</w:t>
        </w:r>
      </w:ins>
      <w:ins w:id="139" w:author="allisontheobold" w:date="2018-06-25T11:13:00Z">
        <w:r w:rsidR="00364A26">
          <w:t xml:space="preserve">, and thus indirectly </w:t>
        </w:r>
      </w:ins>
      <w:del w:id="140" w:author="allisontheobold" w:date="2018-06-25T11:13:00Z">
        <w:r w:rsidR="0094080A" w:rsidDel="00364A26">
          <w:delText xml:space="preserve"> aims to </w:delText>
        </w:r>
      </w:del>
      <w:r w:rsidR="0094080A">
        <w:t>prepare</w:t>
      </w:r>
      <w:ins w:id="141" w:author="allisontheobold" w:date="2018-06-25T11:13:00Z">
        <w:r w:rsidR="00364A26">
          <w:t>s</w:t>
        </w:r>
      </w:ins>
      <w:r w:rsidR="0094080A">
        <w:t xml:space="preserve"> graduate students for the statistical </w:t>
      </w:r>
      <w:commentRangeStart w:id="142"/>
      <w:r w:rsidR="0094080A">
        <w:t xml:space="preserve">and computational </w:t>
      </w:r>
      <w:commentRangeEnd w:id="142"/>
      <w:r w:rsidR="006046D4">
        <w:rPr>
          <w:rStyle w:val="CommentReference"/>
        </w:rPr>
        <w:commentReference w:id="142"/>
      </w:r>
      <w:r w:rsidR="0094080A">
        <w:t>problems they may face as researchers and practitioners. Though the term “environmental science” refers to a specific discipline in the literature, in this paper w</w:t>
      </w:r>
      <w:r w:rsidR="00822926">
        <w:t xml:space="preserve">e will refer to </w:t>
      </w:r>
      <w:r w:rsidR="0094080A">
        <w:t>the</w:t>
      </w:r>
      <w:r w:rsidR="00822926">
        <w:t xml:space="preserve"> </w:t>
      </w:r>
      <w:r w:rsidR="0060585A">
        <w:t xml:space="preserve">large assortment of fields </w:t>
      </w:r>
      <w:r w:rsidR="00822926">
        <w:t xml:space="preserve">the </w:t>
      </w:r>
      <w:r w:rsidR="0094080A">
        <w:t xml:space="preserve">Methods of Data Analysis </w:t>
      </w:r>
      <w:r w:rsidR="00822926">
        <w:t xml:space="preserve">course </w:t>
      </w:r>
      <w:r w:rsidR="0060585A">
        <w:t>sequence</w:t>
      </w:r>
      <w:r w:rsidR="003B592F">
        <w:t xml:space="preserve"> service</w:t>
      </w:r>
      <w:r w:rsidR="0060585A">
        <w:t>s</w:t>
      </w:r>
      <w:r w:rsidR="003B592F">
        <w:t xml:space="preserve">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r w:rsidR="00017F2C" w:rsidRPr="00017F2C">
        <w:t>face</w:t>
      </w:r>
      <w:r w:rsidR="00B043BF">
        <w:t xml:space="preserve"> when procuring computational knowledge and </w:t>
      </w:r>
      <w:commentRangeStart w:id="143"/>
      <w:commentRangeStart w:id="144"/>
      <w:commentRangeStart w:id="145"/>
      <w:r w:rsidR="00B043BF">
        <w:t>skills</w:t>
      </w:r>
      <w:commentRangeEnd w:id="143"/>
      <w:r w:rsidR="00DF678B">
        <w:rPr>
          <w:rStyle w:val="CommentReference"/>
        </w:rPr>
        <w:commentReference w:id="143"/>
      </w:r>
      <w:commentRangeEnd w:id="144"/>
      <w:r w:rsidR="007637AE">
        <w:rPr>
          <w:rStyle w:val="CommentReference"/>
        </w:rPr>
        <w:commentReference w:id="144"/>
      </w:r>
      <w:commentRangeEnd w:id="145"/>
      <w:r w:rsidR="007637AE">
        <w:rPr>
          <w:rStyle w:val="CommentReference"/>
        </w:rPr>
        <w:commentReference w:id="145"/>
      </w:r>
      <w:r w:rsidR="00B043BF">
        <w:t xml:space="preserve">. </w:t>
      </w:r>
    </w:p>
    <w:p w14:paraId="270CC507" w14:textId="404BA4DC" w:rsidR="0086716C" w:rsidRDefault="0086716C">
      <w:pPr>
        <w:pStyle w:val="Body"/>
        <w:ind w:firstLine="0"/>
        <w:rPr>
          <w:ins w:id="146" w:author="allisontheobold" w:date="2018-07-02T12:51:00Z"/>
        </w:rPr>
        <w:pPrChange w:id="147" w:author="allisontheobold" w:date="2018-05-31T13:25:00Z">
          <w:pPr>
            <w:pStyle w:val="Body"/>
          </w:pPr>
        </w:pPrChange>
      </w:pPr>
    </w:p>
    <w:p w14:paraId="0E2D8481" w14:textId="277E4C12" w:rsidR="00DB256F" w:rsidRDefault="0086716C">
      <w:pPr>
        <w:pStyle w:val="Body"/>
        <w:ind w:firstLine="0"/>
        <w:rPr>
          <w:ins w:id="148" w:author="allisontheobold" w:date="2018-07-02T13:20:00Z"/>
        </w:rPr>
        <w:pPrChange w:id="149" w:author="allisontheobold" w:date="2018-05-31T13:25:00Z">
          <w:pPr>
            <w:pStyle w:val="Body"/>
          </w:pPr>
        </w:pPrChange>
      </w:pPr>
      <w:ins w:id="150" w:author="allisontheobold" w:date="2018-07-02T12:51:00Z">
        <w:r>
          <w:tab/>
        </w:r>
      </w:ins>
      <w:ins w:id="151" w:author="allisontheobold" w:date="2018-07-02T13:08:00Z">
        <w:r w:rsidR="00DB256F">
          <w:t>We begin by describing the areas of research</w:t>
        </w:r>
      </w:ins>
      <w:ins w:id="152" w:author="allisontheobold" w:date="2018-07-02T13:21:00Z">
        <w:r w:rsidR="006E3C65">
          <w:t xml:space="preserve"> literature</w:t>
        </w:r>
      </w:ins>
      <w:ins w:id="153" w:author="allisontheobold" w:date="2018-07-02T13:08:00Z">
        <w:r w:rsidR="00DB256F">
          <w:t xml:space="preserve"> that specifically address </w:t>
        </w:r>
      </w:ins>
      <w:ins w:id="154" w:author="allisontheobold" w:date="2018-07-02T13:09:00Z">
        <w:r w:rsidR="002B67E9">
          <w:t xml:space="preserve">the computational training of undergraduate and graduate students in the life sciences. </w:t>
        </w:r>
      </w:ins>
      <w:ins w:id="155" w:author="allisontheobold" w:date="2018-07-02T13:11:00Z">
        <w:r w:rsidR="00423CCD">
          <w:t xml:space="preserve">We then describe </w:t>
        </w:r>
      </w:ins>
      <w:ins w:id="156" w:author="allisontheobold" w:date="2018-07-02T13:57:00Z">
        <w:r w:rsidR="00A531D3">
          <w:t>the</w:t>
        </w:r>
      </w:ins>
      <w:ins w:id="157" w:author="allisontheobold" w:date="2018-07-02T13:13:00Z">
        <w:r w:rsidR="00742433">
          <w:t xml:space="preserve"> qualitative study </w:t>
        </w:r>
      </w:ins>
      <w:ins w:id="158" w:author="allisontheobold" w:date="2018-07-02T13:21:00Z">
        <w:r w:rsidR="00095C72">
          <w:t xml:space="preserve">implemented </w:t>
        </w:r>
      </w:ins>
      <w:ins w:id="159" w:author="allisontheobold" w:date="2018-07-02T13:13:00Z">
        <w:r w:rsidR="00742433">
          <w:t>to explore where graduate</w:t>
        </w:r>
      </w:ins>
      <w:ins w:id="160" w:author="allisontheobold" w:date="2018-07-02T13:14:00Z">
        <w:r w:rsidR="00742433">
          <w:t xml:space="preserve"> environmental science </w:t>
        </w:r>
      </w:ins>
      <w:ins w:id="161" w:author="allisontheobold" w:date="2018-07-02T13:13:00Z">
        <w:r w:rsidR="00742433">
          <w:t>students</w:t>
        </w:r>
      </w:ins>
      <w:ins w:id="162" w:author="allisontheobold" w:date="2018-07-02T13:14:00Z">
        <w:r w:rsidR="00742433">
          <w:t xml:space="preserve"> acquire the skills necessary to complete statistical computing </w:t>
        </w:r>
      </w:ins>
      <w:ins w:id="163" w:author="allisontheobold" w:date="2018-07-02T13:22:00Z">
        <w:r w:rsidR="00095C72">
          <w:t xml:space="preserve">applications </w:t>
        </w:r>
      </w:ins>
      <w:ins w:id="164" w:author="allisontheobold" w:date="2018-07-02T13:14:00Z">
        <w:r w:rsidR="00742433">
          <w:t>in their field.</w:t>
        </w:r>
      </w:ins>
      <w:ins w:id="165" w:author="allisontheobold" w:date="2018-07-02T13:15:00Z">
        <w:r w:rsidR="008F1F6F">
          <w:t xml:space="preserve"> The results presented reveal </w:t>
        </w:r>
      </w:ins>
      <w:ins w:id="166" w:author="allisontheobold" w:date="2018-07-05T16:09:00Z">
        <w:r w:rsidR="005D77BA">
          <w:t xml:space="preserve">both </w:t>
        </w:r>
      </w:ins>
      <w:ins w:id="167" w:author="allisontheobold" w:date="2018-07-02T13:18:00Z">
        <w:r w:rsidR="008F1F6F">
          <w:t xml:space="preserve">the </w:t>
        </w:r>
      </w:ins>
      <w:ins w:id="168" w:author="allisontheobold" w:date="2018-07-02T13:17:00Z">
        <w:r w:rsidR="008F1F6F">
          <w:t>prevailing</w:t>
        </w:r>
      </w:ins>
      <w:ins w:id="169" w:author="allisontheobold" w:date="2018-07-02T13:16:00Z">
        <w:r w:rsidR="008F1F6F">
          <w:t xml:space="preserve"> resources these students employ when faced with computational pro</w:t>
        </w:r>
      </w:ins>
      <w:ins w:id="170" w:author="allisontheobold" w:date="2018-07-02T13:17:00Z">
        <w:r w:rsidR="008B3950">
          <w:t>blems</w:t>
        </w:r>
      </w:ins>
      <w:ins w:id="171" w:author="allisontheobold" w:date="2018-07-05T16:10:00Z">
        <w:r w:rsidR="008B3950">
          <w:t xml:space="preserve"> </w:t>
        </w:r>
      </w:ins>
      <w:ins w:id="172" w:author="allisontheobold" w:date="2018-07-02T13:17:00Z">
        <w:r w:rsidR="008F1F6F">
          <w:t>beyond their understanding</w:t>
        </w:r>
      </w:ins>
      <w:ins w:id="173" w:author="allisontheobold" w:date="2018-07-02T13:18:00Z">
        <w:r w:rsidR="00C04A75">
          <w:t>, a</w:t>
        </w:r>
      </w:ins>
      <w:ins w:id="174" w:author="allisontheobold" w:date="2018-07-05T16:09:00Z">
        <w:r w:rsidR="00C04A75">
          <w:t xml:space="preserve">nd </w:t>
        </w:r>
      </w:ins>
      <w:ins w:id="175" w:author="allisontheobold" w:date="2018-07-02T13:18:00Z">
        <w:r w:rsidR="008F1F6F">
          <w:t xml:space="preserve">articulate the </w:t>
        </w:r>
      </w:ins>
      <w:ins w:id="176" w:author="allisontheobold" w:date="2018-07-02T13:19:00Z">
        <w:r w:rsidR="009A6828">
          <w:t xml:space="preserve">path </w:t>
        </w:r>
      </w:ins>
      <w:ins w:id="177" w:author="allisontheobold" w:date="2018-07-02T13:23:00Z">
        <w:r w:rsidR="005845DC">
          <w:t>students</w:t>
        </w:r>
      </w:ins>
      <w:ins w:id="178" w:author="allisontheobold" w:date="2018-07-02T13:19:00Z">
        <w:r w:rsidR="009A6828">
          <w:t xml:space="preserve"> follow when seeking computational assistance. </w:t>
        </w:r>
      </w:ins>
    </w:p>
    <w:p w14:paraId="6524C432" w14:textId="70EC52AB" w:rsidR="00247491" w:rsidRDefault="00247491">
      <w:pPr>
        <w:pStyle w:val="Body"/>
        <w:ind w:firstLine="0"/>
        <w:pPrChange w:id="179" w:author="allisontheobold" w:date="2018-05-31T13:25:00Z">
          <w:pPr>
            <w:pStyle w:val="Body"/>
          </w:pPr>
        </w:pPrChange>
      </w:pPr>
    </w:p>
    <w:p w14:paraId="4E87967E" w14:textId="638164FD" w:rsidR="00E960B0" w:rsidRDefault="005C79DD" w:rsidP="005C79DD">
      <w:pPr>
        <w:pStyle w:val="SectionHeading"/>
      </w:pPr>
      <w:r w:rsidRPr="005C79DD">
        <w:t xml:space="preserve">Computing and </w:t>
      </w:r>
      <w:commentRangeStart w:id="180"/>
      <w:r w:rsidRPr="005C79DD">
        <w:t xml:space="preserve">the </w:t>
      </w:r>
      <w:ins w:id="181" w:author="allisontheobold" w:date="2018-05-29T09:49:00Z">
        <w:r w:rsidR="00801503">
          <w:t xml:space="preserve">environmental </w:t>
        </w:r>
        <w:commentRangeEnd w:id="180"/>
        <w:r w:rsidR="00801503">
          <w:rPr>
            <w:rStyle w:val="CommentReference"/>
            <w:b w:val="0"/>
            <w:caps w:val="0"/>
          </w:rPr>
          <w:commentReference w:id="180"/>
        </w:r>
      </w:ins>
      <w:r w:rsidRPr="005C79DD">
        <w:t>Sciences</w:t>
      </w:r>
    </w:p>
    <w:p w14:paraId="42A541EE" w14:textId="77777777" w:rsidR="00E960B0" w:rsidRDefault="00E960B0">
      <w:pPr>
        <w:pStyle w:val="Body"/>
      </w:pPr>
    </w:p>
    <w:p w14:paraId="58DF1F5A" w14:textId="3B49ADB5" w:rsidR="00CB4F0B"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 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del w:id="182" w:author="allisontheobold" w:date="2018-06-25T11:13:00Z">
        <w:r w:rsidRPr="00CB4F0B" w:rsidDel="00752571">
          <w:delText>mathematics and t</w:delText>
        </w:r>
      </w:del>
      <w:ins w:id="183" w:author="allisontheobold" w:date="2018-06-25T11:13:00Z">
        <w:r w:rsidR="00752571">
          <w:t>t</w:t>
        </w:r>
      </w:ins>
      <w:r w:rsidRPr="00CB4F0B">
        <w: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14:paraId="02C29C03" w14:textId="77777777" w:rsidR="00CB4F0B" w:rsidRDefault="00CB4F0B">
      <w:pPr>
        <w:pStyle w:val="Body"/>
      </w:pPr>
    </w:p>
    <w:p w14:paraId="7EE7CA2C" w14:textId="61D8DECF" w:rsidR="00E960B0" w:rsidRDefault="004500A4" w:rsidP="004A1CE7">
      <w:pPr>
        <w:pStyle w:val="SubSectionHeading"/>
      </w:pPr>
      <w:r>
        <w:t xml:space="preserve"> </w:t>
      </w:r>
      <w:r w:rsidRPr="004500A4">
        <w:t xml:space="preserve">Importance of Computing in </w:t>
      </w:r>
      <w:del w:id="184" w:author="allisontheobold" w:date="2018-06-25T11:13:00Z">
        <w:r w:rsidRPr="004500A4" w:rsidDel="00F45B36">
          <w:delText xml:space="preserve">Mathematics and </w:delText>
        </w:r>
      </w:del>
      <w:r w:rsidRPr="004500A4">
        <w:t>the Sciences</w:t>
      </w:r>
    </w:p>
    <w:p w14:paraId="1D43E4D6" w14:textId="77777777" w:rsidR="00E960B0" w:rsidRDefault="00E960B0">
      <w:pPr>
        <w:pStyle w:val="Body"/>
      </w:pPr>
    </w:p>
    <w:p w14:paraId="50AEB10B" w14:textId="525C5BA4"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such as Markov Chain Monte Carlo, neural networks, and agglomerative hierarchical clustering, have become essential computational unders</w:t>
      </w:r>
      <w:r w:rsidR="0066102C">
        <w:t xml:space="preserve">tandings </w:t>
      </w:r>
      <w:ins w:id="185" w:author="allisontheobold" w:date="2018-06-21T08:47:00Z">
        <w:r w:rsidR="0025609C">
          <w:t>for</w:t>
        </w:r>
      </w:ins>
      <w:del w:id="186" w:author="allisontheobold" w:date="2018-06-21T08:47:00Z">
        <w:r w:rsidR="0066102C" w:rsidDel="0025609C">
          <w:delText>in</w:delText>
        </w:r>
      </w:del>
      <w:r w:rsidR="0066102C">
        <w:t xml:space="preserve"> field applications (W</w:t>
      </w:r>
      <w:r w:rsidRPr="004A1CE7">
        <w:t>eintrop</w:t>
      </w:r>
      <w:r w:rsidR="00897092">
        <w:t xml:space="preserve"> et al.</w:t>
      </w:r>
      <w:r w:rsidR="0066102C">
        <w:t xml:space="preserve">, </w:t>
      </w:r>
      <w:r w:rsidR="00897092">
        <w:t>2016</w:t>
      </w:r>
      <w:r w:rsidR="0066102C">
        <w:t>)</w:t>
      </w:r>
      <w:r w:rsidRPr="004A1CE7">
        <w:t xml:space="preserve">. With these advances </w:t>
      </w:r>
      <w:del w:id="187" w:author="allisontheobold" w:date="2018-06-25T11:14:00Z">
        <w:r w:rsidRPr="004A1CE7" w:rsidDel="004C3926">
          <w:delText xml:space="preserve">both </w:delText>
        </w:r>
      </w:del>
      <w:r w:rsidRPr="004A1CE7">
        <w:t>in data collection, visualization, analysis, and interpretation</w:t>
      </w:r>
      <w:r w:rsidR="00F97933">
        <w:t>,</w:t>
      </w:r>
      <w:r w:rsidRPr="004A1CE7">
        <w:t xml:space="preserve"> </w:t>
      </w:r>
      <w:r w:rsidRPr="004A1CE7">
        <w:lastRenderedPageBreak/>
        <w:t>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3BB7D85"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ins w:id="188" w:author="allisontheobold" w:date="2018-07-02T14:03:00Z">
        <w:r w:rsidR="00594247">
          <w:t>we</w:t>
        </w:r>
      </w:ins>
      <w:del w:id="189" w:author="allisontheobold" w:date="2018-07-02T14:03:00Z">
        <w:r w:rsidRPr="00371465" w:rsidDel="00594247">
          <w:delText>a</w:delText>
        </w:r>
      </w:del>
      <w:r w:rsidRPr="00371465">
        <w:t xml:space="preserve">re produced in collaboration with science faculty, and </w:t>
      </w:r>
      <w:ins w:id="190" w:author="allisontheobold" w:date="2018-07-02T14:03:00Z">
        <w:r w:rsidR="007A0DDC">
          <w:t>a</w:t>
        </w:r>
      </w:ins>
      <w:del w:id="191" w:author="allisontheobold" w:date="2018-07-02T14:03:00Z">
        <w:r w:rsidRPr="00371465" w:rsidDel="007A0DDC">
          <w:delText>a</w:delText>
        </w:r>
      </w:del>
      <w:r w:rsidRPr="00371465">
        <w:t>re intended to begin each student</w:t>
      </w:r>
      <w:r w:rsidR="00E02A2C">
        <w:t>’</w:t>
      </w:r>
      <w:r w:rsidRPr="00371465">
        <w:t xml:space="preserve">s journey into computing. Students </w:t>
      </w:r>
      <w:ins w:id="192" w:author="allisontheobold" w:date="2018-07-02T14:03:00Z">
        <w:r w:rsidR="007A0DDC">
          <w:t>a</w:t>
        </w:r>
      </w:ins>
      <w:del w:id="193" w:author="allisontheobold" w:date="2018-07-02T14:03:00Z">
        <w:r w:rsidRPr="00371465" w:rsidDel="007A0DDC">
          <w:delText>a</w:delText>
        </w:r>
      </w:del>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ins w:id="194" w:author="allisontheobold" w:date="2018-05-29T09:53:00Z">
        <w:r w:rsidR="00801503">
          <w:t xml:space="preserve">little to </w:t>
        </w:r>
      </w:ins>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013239E2" w14:textId="43AAAC84" w:rsidR="00AE4FED" w:rsidRDefault="00F26CED" w:rsidP="00F26CED">
      <w:pPr>
        <w:pStyle w:val="Body"/>
        <w:rPr>
          <w:ins w:id="195" w:author="allisontheobold" w:date="2018-06-25T11:14:00Z"/>
        </w:rPr>
      </w:pPr>
      <w:r>
        <w:t>Researchers in the Department of Biological and Biomedical Sciences at Harvard have developed an intensive course that introduce</w:t>
      </w:r>
      <w:r w:rsidR="00AA0E44">
        <w:t>s</w:t>
      </w:r>
      <w:r>
        <w:t xml:space="preserve">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students developing programming skills, but also emphasizing students learning how to algorithmically reason through a computational problem</w:t>
      </w:r>
      <w:ins w:id="196" w:author="allisontheobold" w:date="2018-07-02T12:32:00Z">
        <w:r w:rsidR="00DF42DC">
          <w:t>, and developing statistical understandings</w:t>
        </w:r>
      </w:ins>
      <w:r>
        <w:t>. The structure of the 50-hour course dedicates the first two days to an introduction to programming using MATLAB, where students learn a variety of topics, including creating variables, performing basic variable operations, indexing, logicals, functions, conditionals, and loops.</w:t>
      </w:r>
      <w:ins w:id="197" w:author="allisontheobold" w:date="2018-07-02T12:32:00Z">
        <w:r w:rsidR="00634848">
          <w:t xml:space="preserve"> Day 3 is d</w:t>
        </w:r>
      </w:ins>
      <w:ins w:id="198" w:author="allisontheobold" w:date="2018-07-02T14:07:00Z">
        <w:r w:rsidR="00634848">
          <w:t>e</w:t>
        </w:r>
      </w:ins>
      <w:ins w:id="199" w:author="allisontheobold" w:date="2018-07-02T12:32:00Z">
        <w:r w:rsidR="0018296A">
          <w:t>dicated to</w:t>
        </w:r>
      </w:ins>
      <w:ins w:id="200" w:author="allisontheobold" w:date="2018-07-02T12:33:00Z">
        <w:r w:rsidR="0018296A">
          <w:t xml:space="preserve"> developing statistical understanding</w:t>
        </w:r>
      </w:ins>
      <w:ins w:id="201" w:author="allisontheobold" w:date="2018-07-02T14:07:00Z">
        <w:r w:rsidR="000415EF">
          <w:t>s</w:t>
        </w:r>
      </w:ins>
      <w:ins w:id="202" w:author="allisontheobold" w:date="2018-07-02T12:33:00Z">
        <w:r w:rsidR="0018296A">
          <w:t xml:space="preserve">, including </w:t>
        </w:r>
      </w:ins>
      <w:ins w:id="203" w:author="allisontheobold" w:date="2018-07-02T12:35:00Z">
        <w:r w:rsidR="004F71BF">
          <w:t xml:space="preserve">probability </w:t>
        </w:r>
      </w:ins>
      <w:ins w:id="204" w:author="allisontheobold" w:date="2018-07-02T12:34:00Z">
        <w:r w:rsidR="0018296A">
          <w:t>distributions, hypothesis testing, p-value</w:t>
        </w:r>
      </w:ins>
      <w:ins w:id="205" w:author="allisontheobold" w:date="2018-07-02T14:07:00Z">
        <w:r w:rsidR="000415EF">
          <w:t>s</w:t>
        </w:r>
      </w:ins>
      <w:ins w:id="206" w:author="allisontheobold" w:date="2018-07-02T12:34:00Z">
        <w:r w:rsidR="0018296A">
          <w:t xml:space="preserve">, bootstrapping methods, and multiple testing. </w:t>
        </w:r>
      </w:ins>
      <w:del w:id="207" w:author="allisontheobold" w:date="2018-07-02T12:32:00Z">
        <w:r w:rsidDel="0018296A">
          <w:delText xml:space="preserve"> </w:delText>
        </w:r>
      </w:del>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p>
    <w:p w14:paraId="582D8A6B" w14:textId="6E377F09" w:rsidR="00F26CED" w:rsidRDefault="00F26CED" w:rsidP="00F26CED">
      <w:pPr>
        <w:pStyle w:val="Body"/>
      </w:pPr>
      <w:r>
        <w:t>In introducing beginning graduate students to these concepts, researchers hope</w:t>
      </w:r>
      <w:ins w:id="208" w:author="allisontheobold" w:date="2018-07-02T14:09:00Z">
        <w:r w:rsidR="004C1CD1">
          <w:t>d</w:t>
        </w:r>
      </w:ins>
      <w:r>
        <w:t xml:space="preserve"> to lower the computational barrier for students taking courses, empower student</w:t>
      </w:r>
      <w:ins w:id="209" w:author="allisontheobold" w:date="2018-06-21T08:50:00Z">
        <w:r w:rsidR="007D0F1D">
          <w:t>s</w:t>
        </w:r>
      </w:ins>
      <w:r>
        <w:t xml:space="preserve"> to learn computational tools on their own, </w:t>
      </w:r>
      <w:ins w:id="210" w:author="allisontheobold" w:date="2018-07-05T16:10:00Z">
        <w:r w:rsidR="005C4BE7">
          <w:t>a</w:t>
        </w:r>
      </w:ins>
      <w:del w:id="211" w:author="allisontheobold" w:date="2018-07-05T16:10:00Z">
        <w:r w:rsidDel="005C4BE7">
          <w:delText>as well as</w:delText>
        </w:r>
      </w:del>
      <w:ins w:id="212" w:author="allisontheobold" w:date="2018-07-05T16:10:00Z">
        <w:r w:rsidR="005C4BE7">
          <w:t xml:space="preserve">nd </w:t>
        </w:r>
      </w:ins>
      <w:del w:id="213" w:author="allisontheobold" w:date="2018-07-05T16:10:00Z">
        <w:r w:rsidDel="005C4BE7">
          <w:delText xml:space="preserve"> </w:delText>
        </w:r>
      </w:del>
      <w:r>
        <w:t xml:space="preserve">allow </w:t>
      </w:r>
      <w:ins w:id="214" w:author="allisontheobold" w:date="2018-07-05T16:11:00Z">
        <w:r w:rsidR="005C4BE7">
          <w:t xml:space="preserve">for </w:t>
        </w:r>
      </w:ins>
      <w:r>
        <w:t>other courses to "build upon this foundation and integrate quantitative methods throug</w:t>
      </w:r>
      <w:r w:rsidR="0043397C">
        <w:t xml:space="preserve">hout the curriculum" (Stefan et al., 2015. p. </w:t>
      </w:r>
      <w:commentRangeStart w:id="215"/>
      <w:commentRangeStart w:id="216"/>
      <w:r w:rsidR="0043397C">
        <w:t>2</w:t>
      </w:r>
      <w:commentRangeEnd w:id="215"/>
      <w:r w:rsidR="005F6965">
        <w:rPr>
          <w:rStyle w:val="CommentReference"/>
        </w:rPr>
        <w:commentReference w:id="215"/>
      </w:r>
      <w:commentRangeEnd w:id="216"/>
      <w:r w:rsidR="00273C0A">
        <w:rPr>
          <w:rStyle w:val="CommentReference"/>
        </w:rPr>
        <w:commentReference w:id="216"/>
      </w:r>
      <w:r w:rsidR="0043397C">
        <w:t>)</w:t>
      </w:r>
      <w:r>
        <w:t>.</w:t>
      </w:r>
      <w:ins w:id="217" w:author="allisontheobold" w:date="2018-05-31T12:17:00Z">
        <w:r w:rsidR="003C7887">
          <w:t xml:space="preserve"> Survey results from the last five </w:t>
        </w:r>
      </w:ins>
      <w:ins w:id="218" w:author="allisontheobold" w:date="2018-05-31T12:18:00Z">
        <w:r w:rsidR="0088265A">
          <w:t>course offerings (Spring 2012 to Spring 2014) indicate</w:t>
        </w:r>
      </w:ins>
      <w:ins w:id="219" w:author="allisontheobold" w:date="2018-07-02T14:09:00Z">
        <w:r w:rsidR="004C1CD1">
          <w:t>d</w:t>
        </w:r>
      </w:ins>
      <w:ins w:id="220" w:author="allisontheobold" w:date="2018-05-31T12:18:00Z">
        <w:r w:rsidR="0088265A">
          <w:t xml:space="preserve"> that </w:t>
        </w:r>
      </w:ins>
      <w:ins w:id="221" w:author="allisontheobold" w:date="2018-05-31T12:19:00Z">
        <w:r w:rsidR="0088265A">
          <w:t>“</w:t>
        </w:r>
      </w:ins>
      <w:ins w:id="222" w:author="allisontheobold" w:date="2018-05-31T12:18:00Z">
        <w:r w:rsidR="0088265A">
          <w:t xml:space="preserve">students report significant gains in their </w:t>
        </w:r>
      </w:ins>
      <w:ins w:id="223" w:author="allisontheobold" w:date="2018-05-31T12:19:00Z">
        <w:r w:rsidR="0088265A">
          <w:t>self-assessed programming ability</w:t>
        </w:r>
      </w:ins>
      <w:ins w:id="224" w:author="allisontheobold" w:date="2018-05-31T12:21:00Z">
        <w:r w:rsidR="0088265A">
          <w:t>,</w:t>
        </w:r>
      </w:ins>
      <w:ins w:id="225" w:author="allisontheobold" w:date="2018-05-31T12:19:00Z">
        <w:r w:rsidR="0088265A">
          <w:t>”</w:t>
        </w:r>
      </w:ins>
      <w:ins w:id="226" w:author="allisontheobold" w:date="2018-05-31T12:21:00Z">
        <w:r w:rsidR="0088265A">
          <w:t xml:space="preserve"> </w:t>
        </w:r>
      </w:ins>
      <w:ins w:id="227" w:author="allisontheobold" w:date="2018-05-31T12:19:00Z">
        <w:r w:rsidR="0088265A">
          <w:t>w</w:t>
        </w:r>
      </w:ins>
      <w:ins w:id="228" w:author="allisontheobold" w:date="2018-05-31T12:20:00Z">
        <w:r w:rsidR="0088265A">
          <w:t>ith students reporting that some of the concepts “around statistics [are the] most challenging</w:t>
        </w:r>
      </w:ins>
      <w:ins w:id="229" w:author="allisontheobold" w:date="2018-06-21T08:51:00Z">
        <w:r w:rsidR="005E7DD1">
          <w:t>”</w:t>
        </w:r>
      </w:ins>
      <w:ins w:id="230" w:author="allisontheobold" w:date="2018-05-31T12:21:00Z">
        <w:r w:rsidR="0088265A">
          <w:t xml:space="preserve"> (Stefan et al., 2015. p. 8)</w:t>
        </w:r>
      </w:ins>
      <w:ins w:id="231" w:author="allisontheobold" w:date="2018-05-31T12:19:00Z">
        <w:r w:rsidR="0088265A">
          <w:t>.</w:t>
        </w:r>
      </w:ins>
      <w:ins w:id="232" w:author="allisontheobold" w:date="2018-05-31T12:21:00Z">
        <w:r w:rsidR="0088265A">
          <w:t xml:space="preserve"> </w:t>
        </w:r>
      </w:ins>
      <w:ins w:id="233" w:author="allisontheobold" w:date="2018-05-31T12:22:00Z">
        <w:r w:rsidR="00D96543">
          <w:t>These surveys also indicate</w:t>
        </w:r>
      </w:ins>
      <w:ins w:id="234" w:author="allisontheobold" w:date="2018-07-02T14:09:00Z">
        <w:r w:rsidR="004C1CD1">
          <w:t>d</w:t>
        </w:r>
      </w:ins>
      <w:ins w:id="235" w:author="allisontheobold" w:date="2018-05-31T12:22:00Z">
        <w:r w:rsidR="00D96543">
          <w:t xml:space="preserve"> that</w:t>
        </w:r>
      </w:ins>
      <w:ins w:id="236" w:author="allisontheobold" w:date="2018-05-31T12:26:00Z">
        <w:r w:rsidR="00273C0A">
          <w:t xml:space="preserve">, </w:t>
        </w:r>
      </w:ins>
      <w:ins w:id="237" w:author="allisontheobold" w:date="2018-05-31T12:25:00Z">
        <w:r w:rsidR="00273C0A">
          <w:t xml:space="preserve">following completion of the </w:t>
        </w:r>
        <w:r w:rsidR="00273C0A">
          <w:lastRenderedPageBreak/>
          <w:t xml:space="preserve">course, </w:t>
        </w:r>
      </w:ins>
      <w:ins w:id="238" w:author="allisontheobold" w:date="2018-05-31T12:22:00Z">
        <w:r w:rsidR="00D96543">
          <w:t>students believe</w:t>
        </w:r>
      </w:ins>
      <w:ins w:id="239" w:author="allisontheobold" w:date="2018-07-02T14:09:00Z">
        <w:r w:rsidR="004C1CD1">
          <w:t>d</w:t>
        </w:r>
      </w:ins>
      <w:ins w:id="240" w:author="allisontheobold" w:date="2018-05-31T12:22:00Z">
        <w:r w:rsidR="004C1CD1">
          <w:t xml:space="preserve"> they ha</w:t>
        </w:r>
      </w:ins>
      <w:ins w:id="241" w:author="allisontheobold" w:date="2018-07-02T14:09:00Z">
        <w:r w:rsidR="004C1CD1">
          <w:t>d</w:t>
        </w:r>
      </w:ins>
      <w:ins w:id="242" w:author="allisontheobold" w:date="2018-05-31T12:22:00Z">
        <w:r w:rsidR="00D96543">
          <w:t xml:space="preserve"> acquired practical </w:t>
        </w:r>
      </w:ins>
      <w:ins w:id="243" w:author="allisontheobold" w:date="2018-05-31T12:26:00Z">
        <w:r w:rsidR="00273C0A">
          <w:t xml:space="preserve">quantitative and computational </w:t>
        </w:r>
      </w:ins>
      <w:ins w:id="244" w:author="allisontheobold" w:date="2018-05-31T12:22:00Z">
        <w:r w:rsidR="004C1CD1">
          <w:t>skills that w</w:t>
        </w:r>
      </w:ins>
      <w:ins w:id="245" w:author="allisontheobold" w:date="2018-07-02T14:10:00Z">
        <w:r w:rsidR="004C1CD1">
          <w:t>ould</w:t>
        </w:r>
      </w:ins>
      <w:ins w:id="246" w:author="allisontheobold" w:date="2018-05-31T12:22:00Z">
        <w:r w:rsidR="00D96543">
          <w:t xml:space="preserve"> prepare</w:t>
        </w:r>
      </w:ins>
      <w:ins w:id="247" w:author="allisontheobold" w:date="2018-05-31T12:23:00Z">
        <w:r w:rsidR="00D96543">
          <w:t xml:space="preserve"> them</w:t>
        </w:r>
      </w:ins>
      <w:ins w:id="248" w:author="allisontheobold" w:date="2018-05-31T12:26:00Z">
        <w:r w:rsidR="00273C0A">
          <w:t xml:space="preserve"> for research in their field</w:t>
        </w:r>
      </w:ins>
      <w:ins w:id="249" w:author="allisontheobold" w:date="2018-05-31T12:23:00Z">
        <w:r w:rsidR="00D96543">
          <w:t>, recognize</w:t>
        </w:r>
      </w:ins>
      <w:ins w:id="250" w:author="allisontheobold" w:date="2018-07-02T14:10:00Z">
        <w:r w:rsidR="004C1CD1">
          <w:t>d</w:t>
        </w:r>
      </w:ins>
      <w:ins w:id="251" w:author="allisontheobold" w:date="2018-05-31T12:23:00Z">
        <w:r w:rsidR="00D96543">
          <w:t xml:space="preserve"> the </w:t>
        </w:r>
      </w:ins>
      <w:ins w:id="252" w:author="allisontheobold" w:date="2018-05-31T12:27:00Z">
        <w:r w:rsidR="00273C0A">
          <w:t>importance</w:t>
        </w:r>
      </w:ins>
      <w:ins w:id="253" w:author="allisontheobold" w:date="2018-05-31T12:23:00Z">
        <w:r w:rsidR="00D96543">
          <w:t xml:space="preserve"> of computational and qua</w:t>
        </w:r>
      </w:ins>
      <w:ins w:id="254" w:author="allisontheobold" w:date="2018-05-31T12:24:00Z">
        <w:r w:rsidR="00D96543">
          <w:t>ntita</w:t>
        </w:r>
        <w:r w:rsidR="004C1CD1">
          <w:t>tive methods in their field, fe</w:t>
        </w:r>
      </w:ins>
      <w:ins w:id="255" w:author="allisontheobold" w:date="2018-07-02T14:10:00Z">
        <w:r w:rsidR="004C1CD1">
          <w:t>lt</w:t>
        </w:r>
      </w:ins>
      <w:ins w:id="256" w:author="allisontheobold" w:date="2018-05-31T12:24:00Z">
        <w:r w:rsidR="00D96543">
          <w:t xml:space="preserve"> co</w:t>
        </w:r>
        <w:r w:rsidR="005B04DB">
          <w:t>nfident in the methods they ha</w:t>
        </w:r>
      </w:ins>
      <w:ins w:id="257" w:author="allisontheobold" w:date="2018-07-02T14:10:00Z">
        <w:r w:rsidR="005B04DB">
          <w:t>d</w:t>
        </w:r>
      </w:ins>
      <w:ins w:id="258" w:author="allisontheobold" w:date="2018-05-31T12:24:00Z">
        <w:r w:rsidR="00D96543">
          <w:t xml:space="preserve"> learned, and would recommend that other graduate studen</w:t>
        </w:r>
      </w:ins>
      <w:ins w:id="259" w:author="allisontheobold" w:date="2018-05-31T12:27:00Z">
        <w:r w:rsidR="001E5C1B">
          <w:t>t</w:t>
        </w:r>
      </w:ins>
      <w:ins w:id="260" w:author="allisontheobold" w:date="2018-05-31T12:24:00Z">
        <w:r w:rsidR="00D96543">
          <w:t xml:space="preserve">s learn these </w:t>
        </w:r>
        <w:r w:rsidR="00DB3632">
          <w:t xml:space="preserve">types of </w:t>
        </w:r>
        <w:r w:rsidR="00D96543">
          <w:t xml:space="preserve">methods. </w:t>
        </w:r>
      </w:ins>
      <w:ins w:id="261" w:author="allisontheobold" w:date="2018-05-31T12:19:00Z">
        <w:r w:rsidR="0088265A">
          <w:t xml:space="preserve">  </w:t>
        </w:r>
      </w:ins>
      <w:r>
        <w:t xml:space="preserve"> </w:t>
      </w:r>
    </w:p>
    <w:p w14:paraId="662409CE" w14:textId="684C1E99" w:rsidR="00E960B0" w:rsidRDefault="00F26CED" w:rsidP="00A05906">
      <w:pPr>
        <w:pStyle w:val="Body"/>
      </w:pPr>
      <w:r>
        <w:t xml:space="preserve">Graduate level terminal statistics courses, such as Methods of Data Analysis I and II, are taken by graduate </w:t>
      </w:r>
      <w:r w:rsidR="005F6965">
        <w:t>e</w:t>
      </w:r>
      <w:r>
        <w:t xml:space="preserve">nvironmental </w:t>
      </w:r>
      <w:r w:rsidR="005F6965">
        <w:t>s</w:t>
      </w:r>
      <w:r>
        <w:t xml:space="preserve">cience students across the country, potentially acting as the </w:t>
      </w:r>
      <w:commentRangeStart w:id="262"/>
      <w:del w:id="263" w:author="allisontheobold" w:date="2018-07-02T12:37:00Z">
        <w:r w:rsidDel="00616C1B">
          <w:delText>final</w:delText>
        </w:r>
        <w:commentRangeEnd w:id="262"/>
        <w:r w:rsidR="001B2756" w:rsidDel="00616C1B">
          <w:rPr>
            <w:rStyle w:val="CommentReference"/>
          </w:rPr>
          <w:commentReference w:id="262"/>
        </w:r>
      </w:del>
      <w:ins w:id="264" w:author="allisontheobold" w:date="2018-07-02T12:37:00Z">
        <w:r w:rsidR="00C10E5B">
          <w:t>sole</w:t>
        </w:r>
        <w:r w:rsidR="00616C1B">
          <w:t xml:space="preserve"> or </w:t>
        </w:r>
        <w:commentRangeStart w:id="265"/>
        <w:r w:rsidR="00616C1B">
          <w:t>final</w:t>
        </w:r>
        <w:commentRangeEnd w:id="265"/>
        <w:r w:rsidR="00616C1B">
          <w:rPr>
            <w:rStyle w:val="CommentReference"/>
          </w:rPr>
          <w:commentReference w:id="265"/>
        </w:r>
      </w:ins>
      <w:r>
        <w:t xml:space="preserve"> computational training students receive prior to performing independent research. </w:t>
      </w:r>
      <w:r w:rsidR="005F6965">
        <w:t>Examining</w:t>
      </w:r>
      <w:r>
        <w:t xml:space="preserve"> such courses provide</w:t>
      </w:r>
      <w:r w:rsidR="005F6965">
        <w:t>s</w:t>
      </w:r>
      <w:r>
        <w:t xml:space="preserve"> a natural extension of the research on computational </w:t>
      </w:r>
      <w:ins w:id="266" w:author="allisontheobold" w:date="2018-07-02T12:37:00Z">
        <w:r w:rsidR="00990AB3">
          <w:t xml:space="preserve">and statistical </w:t>
        </w:r>
      </w:ins>
      <w:r>
        <w:t xml:space="preserve">training </w:t>
      </w:r>
      <w:del w:id="267" w:author="allisontheobold" w:date="2018-07-02T12:38:00Z">
        <w:r w:rsidDel="00990AB3">
          <w:delText xml:space="preserve">and thinking </w:delText>
        </w:r>
      </w:del>
      <w:r>
        <w:t xml:space="preserve">of graduate students in the biological sciences, as both provide the computational training used by graduate students </w:t>
      </w:r>
      <w:ins w:id="268" w:author="allisontheobold" w:date="2018-06-21T08:54:00Z">
        <w:r w:rsidR="00005F37">
          <w:t xml:space="preserve">throughout their coursework and </w:t>
        </w:r>
      </w:ins>
      <w:r>
        <w:t xml:space="preserve">in their independent research. Environmental science students </w:t>
      </w:r>
      <w:ins w:id="269" w:author="allisontheobold" w:date="2018-07-02T12:38:00Z">
        <w:r w:rsidR="00990AB3">
          <w:t xml:space="preserve">experience </w:t>
        </w:r>
      </w:ins>
      <w:del w:id="270" w:author="allisontheobold" w:date="2018-07-02T12:38:00Z">
        <w:r w:rsidDel="00990AB3">
          <w:delText>have</w:delText>
        </w:r>
      </w:del>
      <w:r>
        <w:t xml:space="preserve"> similar computational burdens</w:t>
      </w:r>
      <w:ins w:id="271" w:author="allisontheobold" w:date="2018-07-02T14:11:00Z">
        <w:r w:rsidR="005B04DB">
          <w:t xml:space="preserve"> to students in the biological sciences</w:t>
        </w:r>
      </w:ins>
      <w:r>
        <w:t xml:space="preserve">, with computational expectations often being placed on them with little to no training. </w:t>
      </w:r>
      <w:del w:id="272" w:author="allisontheobold" w:date="2018-07-02T14:12:00Z">
        <w:r w:rsidDel="005B04DB">
          <w:delText>It is t</w:delText>
        </w:r>
      </w:del>
      <w:ins w:id="273" w:author="allisontheobold" w:date="2018-07-02T14:12:00Z">
        <w:r w:rsidR="005B04DB">
          <w:t>T</w:t>
        </w:r>
      </w:ins>
      <w:r>
        <w:t xml:space="preserve">he intention of this study </w:t>
      </w:r>
      <w:ins w:id="274" w:author="allisontheobold" w:date="2018-07-02T14:13:00Z">
        <w:r w:rsidR="005B04DB">
          <w:t xml:space="preserve">was </w:t>
        </w:r>
      </w:ins>
      <w:r>
        <w:t>to close th</w:t>
      </w:r>
      <w:r w:rsidR="005F6965">
        <w:t>is</w:t>
      </w:r>
      <w:r>
        <w:t xml:space="preserve"> gap in the research</w:t>
      </w:r>
      <w:r w:rsidR="005F6965">
        <w:t>,</w:t>
      </w:r>
      <w:r>
        <w:t xml:space="preserve"> and </w:t>
      </w:r>
      <w:r w:rsidR="005F6965">
        <w:t xml:space="preserve">to </w:t>
      </w:r>
      <w:r>
        <w:t xml:space="preserve">understand the resources </w:t>
      </w:r>
      <w:r w:rsidR="005F6965">
        <w:t>environmental s</w:t>
      </w:r>
      <w:r>
        <w:t xml:space="preserve">cience graduate students invoke when </w:t>
      </w:r>
      <w:r w:rsidR="005F6965">
        <w:t xml:space="preserve">learning and </w:t>
      </w:r>
      <w:r>
        <w:t xml:space="preserve">reasoning through </w:t>
      </w:r>
      <w:del w:id="275" w:author="allisontheobold" w:date="2018-07-02T12:39:00Z">
        <w:r w:rsidDel="00990AB3">
          <w:delText xml:space="preserve">computational </w:delText>
        </w:r>
      </w:del>
      <w:r>
        <w:t>applications</w:t>
      </w:r>
      <w:ins w:id="276" w:author="allisontheobold" w:date="2018-07-02T12:39:00Z">
        <w:r w:rsidR="00990AB3">
          <w:t xml:space="preserve"> o</w:t>
        </w:r>
        <w:r w:rsidR="00D47C5A">
          <w:t>f</w:t>
        </w:r>
        <w:r w:rsidR="00990AB3">
          <w:t xml:space="preserve"> statistical computing </w:t>
        </w:r>
      </w:ins>
      <w:del w:id="277" w:author="allisontheobold" w:date="2018-07-02T12:39:00Z">
        <w:r w:rsidDel="00990AB3">
          <w:delText xml:space="preserve"> relevant to</w:delText>
        </w:r>
      </w:del>
      <w:ins w:id="278" w:author="allisontheobold" w:date="2018-07-02T12:39:00Z">
        <w:r w:rsidR="00990AB3">
          <w:t>in</w:t>
        </w:r>
      </w:ins>
      <w:r>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71A0443E" w:rsidR="00CB4D36" w:rsidRDefault="00CB4D36" w:rsidP="00CB4D36">
      <w:pPr>
        <w:pStyle w:val="Body"/>
      </w:pPr>
      <w:r>
        <w:t xml:space="preserve">For this study, a pragmatic phenomenological approach </w:t>
      </w:r>
      <w:ins w:id="279" w:author="allisontheobold" w:date="2018-07-02T14:12:00Z">
        <w:r w:rsidR="005B04DB">
          <w:t>wa</w:t>
        </w:r>
      </w:ins>
      <w:del w:id="280" w:author="allisontheobold" w:date="2018-07-02T14:12:00Z">
        <w:r w:rsidDel="005B04DB">
          <w:delText>i</w:delText>
        </w:r>
      </w:del>
      <w:r>
        <w:t>s appropriate</w:t>
      </w:r>
      <w:r w:rsidR="00295B47">
        <w:t>,</w:t>
      </w:r>
      <w:r>
        <w:t xml:space="preserve"> as the intention </w:t>
      </w:r>
      <w:ins w:id="281" w:author="allisontheobold" w:date="2018-07-02T14:12:00Z">
        <w:r w:rsidR="005B04DB">
          <w:t>wa</w:t>
        </w:r>
      </w:ins>
      <w:del w:id="282" w:author="allisontheobold" w:date="2018-07-02T14:12:00Z">
        <w:r w:rsidDel="005B04DB">
          <w:delText>i</w:delText>
        </w:r>
      </w:del>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n applying their computational skills and understandings to applications in their field. The focus of this study, on the actions taken by students in the process of computationally reasoning through an application, len</w:t>
      </w:r>
      <w:ins w:id="283" w:author="allisontheobold" w:date="2018-07-02T14:13:00Z">
        <w:r w:rsidR="00FB7A55">
          <w:t xml:space="preserve">t </w:t>
        </w:r>
      </w:ins>
      <w:del w:id="284" w:author="allisontheobold" w:date="2018-07-02T14:13:00Z">
        <w:r w:rsidDel="00FB7A55">
          <w:delText xml:space="preserve">ds </w:delText>
        </w:r>
      </w:del>
      <w:r>
        <w:t>itself naturally to a pragmatic framework. This framework allow</w:t>
      </w:r>
      <w:ins w:id="285" w:author="allisontheobold" w:date="2018-07-02T14:14:00Z">
        <w:r w:rsidR="003C440F">
          <w:t>ed</w:t>
        </w:r>
      </w:ins>
      <w:del w:id="286" w:author="allisontheobold" w:date="2018-07-02T14:14:00Z">
        <w:r w:rsidDel="003C440F">
          <w:delText>s</w:delText>
        </w:r>
      </w:del>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59BBD61C" w:rsidR="00CB4D36" w:rsidRPr="00CB4D36" w:rsidRDefault="00295B47" w:rsidP="00CB4D36">
      <w:pPr>
        <w:pStyle w:val="Body"/>
      </w:pPr>
      <w:r>
        <w:t>W</w:t>
      </w:r>
      <w:r w:rsidR="00CB4D36">
        <w:t xml:space="preserve">e </w:t>
      </w:r>
      <w:r>
        <w:t>examine</w:t>
      </w:r>
      <w:ins w:id="287" w:author="allisontheobold" w:date="2018-07-02T14:14:00Z">
        <w:r w:rsidR="00281433">
          <w:t>d</w:t>
        </w:r>
      </w:ins>
      <w:r w:rsidR="00CB4D36">
        <w:t xml:space="preserve"> factors that impact</w:t>
      </w:r>
      <w:ins w:id="288" w:author="allisontheobold" w:date="2018-07-02T14:14:00Z">
        <w:r w:rsidR="00281433">
          <w:t>ed</w:t>
        </w:r>
      </w:ins>
      <w:r w:rsidR="00CB4D36">
        <w:t xml:space="preserve"> how </w:t>
      </w:r>
      <w:r>
        <w:t>e</w:t>
      </w:r>
      <w:r w:rsidR="00CB4D36">
        <w:t>nvironm</w:t>
      </w:r>
      <w:r w:rsidR="00C41021">
        <w:t xml:space="preserve">ental </w:t>
      </w:r>
      <w:r>
        <w:t>s</w:t>
      </w:r>
      <w:r w:rsidR="00C41021">
        <w:t>cience graduate students</w:t>
      </w:r>
      <w:r w:rsidR="00CB4D36">
        <w:t xml:space="preserve"> gain</w:t>
      </w:r>
      <w:ins w:id="289" w:author="allisontheobold" w:date="2018-07-02T14:14:00Z">
        <w:r w:rsidR="00281433">
          <w:t>ed</w:t>
        </w:r>
      </w:ins>
      <w:r w:rsidR="00CB4D36">
        <w:t xml:space="preserve"> computational knowledge and the ability to reason through applications in their disciplines. Unlike typical definitions of computational knowledge and abilities, which focus on a student's understanding and fluency of computer program</w:t>
      </w:r>
      <w:ins w:id="290" w:author="allisontheobold" w:date="2018-06-25T11:16:00Z">
        <w:r w:rsidR="00033EC0">
          <w:t>ming</w:t>
        </w:r>
      </w:ins>
      <w:r w:rsidR="00CB4D36">
        <w:t xml:space="preserve">, </w:t>
      </w:r>
      <w:r>
        <w:t xml:space="preserve">in our definition, </w:t>
      </w:r>
      <w:r w:rsidR="00CB4D36">
        <w:t>we chose to also include knowledge of data structures, the ability to reason through problems with a given set of tools, as well as knowledge of resources that could provide assistance in solving a pa</w:t>
      </w:r>
      <w:r w:rsidR="00B87C5F">
        <w:t>rticular problem</w:t>
      </w:r>
      <w:r w:rsidR="00CB4D36">
        <w:t>.</w:t>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556913FB"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del w:id="291" w:author="allisontheobold" w:date="2018-07-02T14:15:00Z">
        <w:r w:rsidR="00A25A41" w:rsidDel="00AC690B">
          <w:delText xml:space="preserve">the </w:delText>
        </w:r>
      </w:del>
      <w:r w:rsidR="00A25A41">
        <w:t>e</w:t>
      </w:r>
      <w:r>
        <w:t xml:space="preserve">nvironmental </w:t>
      </w:r>
      <w:r w:rsidR="00A25A41">
        <w:t>s</w:t>
      </w:r>
      <w:r>
        <w:t xml:space="preserve">cience </w:t>
      </w:r>
      <w:r w:rsidR="00A25A41">
        <w:t xml:space="preserve">fields </w:t>
      </w:r>
      <w:del w:id="292" w:author="allisontheobold" w:date="2018-07-02T14:15:00Z">
        <w:r w:rsidR="00A25A41" w:rsidDel="00AC690B">
          <w:delText xml:space="preserve">mentioned previously </w:delText>
        </w:r>
      </w:del>
      <w:r>
        <w:t xml:space="preserve">were considered. These students were taking the course </w:t>
      </w:r>
      <w:commentRangeStart w:id="293"/>
      <w:del w:id="294" w:author="allisontheobold" w:date="2018-06-21T09:02:00Z">
        <w:r w:rsidDel="002F36BE">
          <w:delText xml:space="preserve">as a coursework requirement </w:delText>
        </w:r>
      </w:del>
      <w:r>
        <w:t>for</w:t>
      </w:r>
      <w:commentRangeEnd w:id="293"/>
      <w:r w:rsidR="00576611">
        <w:rPr>
          <w:rStyle w:val="CommentReference"/>
        </w:rPr>
        <w:commentReference w:id="293"/>
      </w:r>
      <w:r>
        <w:t xml:space="preserve">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hich completed 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5D8C577B" w:rsidR="002B7AAD" w:rsidRDefault="00D84C52" w:rsidP="002B7AAD">
      <w:pPr>
        <w:pStyle w:val="Body"/>
        <w:numPr>
          <w:ilvl w:val="0"/>
          <w:numId w:val="9"/>
        </w:numPr>
      </w:pPr>
      <w:ins w:id="295" w:author="allisontheobold" w:date="2018-06-21T09:04:00Z">
        <w:r>
          <w:t xml:space="preserve">had taken </w:t>
        </w:r>
      </w:ins>
      <w:del w:id="296" w:author="allisontheobold" w:date="2018-06-21T09:04:00Z">
        <w:r w:rsidR="001B6E13" w:rsidDel="00D84C52">
          <w:delText>took</w:delText>
        </w:r>
        <w:r w:rsidR="002B7AAD" w:rsidDel="00D84C52">
          <w:delText xml:space="preserve"> </w:delText>
        </w:r>
      </w:del>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lastRenderedPageBreak/>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27DE9F59" w:rsidR="002B7AAD" w:rsidRDefault="001B6E13" w:rsidP="00C56424">
      <w:pPr>
        <w:pStyle w:val="Body"/>
        <w:ind w:firstLine="0"/>
      </w:pPr>
      <w:r>
        <w:t xml:space="preserve">Further details of the five participants are summarized in Table 1. </w:t>
      </w:r>
    </w:p>
    <w:p w14:paraId="3F58409D" w14:textId="77777777" w:rsidR="001B6E13" w:rsidRDefault="001B6E13" w:rsidP="002B7AAD">
      <w:pPr>
        <w:pStyle w:val="Body"/>
      </w:pPr>
    </w:p>
    <w:p w14:paraId="79881841" w14:textId="6D4AAAF0"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ins w:id="297" w:author="allisontheobold" w:date="2018-06-21T09:06:00Z">
        <w:r w:rsidR="009D411C">
          <w:t>e</w:t>
        </w:r>
      </w:ins>
      <w:del w:id="298" w:author="allisontheobold" w:date="2018-05-29T10:38:00Z">
        <w:r w:rsidR="00AF605F" w:rsidDel="00DA3891">
          <w:delText>e</w:delText>
        </w:r>
      </w:del>
      <w:ins w:id="299" w:author="allisontheobold" w:date="2018-05-29T10:38:00Z">
        <w:r w:rsidR="001E5290">
          <w:t xml:space="preserve"> (CS)</w:t>
        </w:r>
      </w:ins>
      <w:r w:rsidR="00AF605F">
        <w:t xml:space="preserve"> courses they have taken (undergraduate and graduate), </w:t>
      </w:r>
      <w:r w:rsidR="001B6E13">
        <w:t>programming</w:t>
      </w:r>
      <w:r w:rsidR="00AF605F">
        <w:t xml:space="preserve"> languages they are familiar with, and amount of independent research they ha</w:t>
      </w:r>
      <w:ins w:id="300" w:author="allisontheobold" w:date="2018-07-02T14:16:00Z">
        <w:r w:rsidR="00867BE3">
          <w:t>d</w:t>
        </w:r>
      </w:ins>
      <w:del w:id="301" w:author="allisontheobold" w:date="2018-07-02T14:16:00Z">
        <w:r w:rsidR="00AF605F" w:rsidDel="00867BE3">
          <w:delText>ve</w:delText>
        </w:r>
      </w:del>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41CAE2B9" w14:textId="77777777" w:rsidR="00A05906" w:rsidRDefault="00A05906" w:rsidP="002B7AAD">
      <w:pPr>
        <w:pStyle w:val="Body"/>
      </w:pPr>
    </w:p>
    <w:p w14:paraId="1F68AF72" w14:textId="77777777" w:rsidR="00A05906" w:rsidRDefault="00A05906" w:rsidP="00EF7BFA">
      <w:pPr>
        <w:pStyle w:val="Body"/>
        <w:ind w:firstLine="0"/>
      </w:pPr>
    </w:p>
    <w:p w14:paraId="0E1F72E5" w14:textId="77777777" w:rsidR="0039440A" w:rsidRDefault="0039440A" w:rsidP="0039440A">
      <w:pPr>
        <w:pStyle w:val="SectionHeading"/>
      </w:pPr>
      <w:r>
        <w:t>Data Collection</w:t>
      </w:r>
    </w:p>
    <w:p w14:paraId="678783CB" w14:textId="77777777" w:rsidR="0039440A" w:rsidRDefault="0039440A" w:rsidP="002B7AAD">
      <w:pPr>
        <w:pStyle w:val="Body"/>
      </w:pPr>
    </w:p>
    <w:p w14:paraId="7E04554D" w14:textId="34D8A87C" w:rsidR="0039440A" w:rsidRDefault="0039440A" w:rsidP="0038536D">
      <w:pPr>
        <w:pStyle w:val="Body"/>
      </w:pPr>
      <w:r>
        <w:t xml:space="preserve">Following the preliminary survey, students who agreed to be </w:t>
      </w:r>
      <w:commentRangeStart w:id="302"/>
      <w:r>
        <w:t>interviewed</w:t>
      </w:r>
      <w:commentRangeEnd w:id="302"/>
      <w:r w:rsidR="00D04CFB">
        <w:rPr>
          <w:rStyle w:val="CommentReference"/>
        </w:rPr>
        <w:commentReference w:id="302"/>
      </w:r>
      <w:r>
        <w:t xml:space="preserve"> were asked to describe their coursework, where and how they acquired their computational knowledge, and discuss their experiences in acquiring th</w:t>
      </w:r>
      <w:ins w:id="303" w:author="allisontheobold" w:date="2018-06-21T09:07:00Z">
        <w:r w:rsidR="00106E83">
          <w:t>ese understandings</w:t>
        </w:r>
      </w:ins>
      <w:del w:id="304" w:author="allisontheobold" w:date="2018-06-21T09:07:00Z">
        <w:r w:rsidDel="00106E83">
          <w:delText>is knowledge</w:delText>
        </w:r>
      </w:del>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ins w:id="305" w:author="allisontheobold" w:date="2018-06-25T11:18:00Z">
        <w:r w:rsidR="0005593E">
          <w:t xml:space="preserve"> </w:t>
        </w:r>
      </w:ins>
      <w:del w:id="306" w:author="allisontheobold" w:date="2018-06-25T11:18:00Z">
        <w:r w:rsidDel="0005593E">
          <w:delText xml:space="preserve"> </w:delText>
        </w:r>
      </w:del>
      <w:ins w:id="307" w:author="allisontheobold" w:date="2018-06-25T11:17:00Z">
        <w:r w:rsidR="007656CB">
          <w:t>The full interview protocol is included as an Appendix.</w:t>
        </w:r>
      </w:ins>
    </w:p>
    <w:p w14:paraId="07495620" w14:textId="42268461" w:rsidR="00E960B0" w:rsidRDefault="0039440A" w:rsidP="0039440A">
      <w:pPr>
        <w:pStyle w:val="Body"/>
      </w:pPr>
      <w:r>
        <w:t xml:space="preserve">Following the interview, students were asked to </w:t>
      </w:r>
      <w:r w:rsidR="00C23394">
        <w:t xml:space="preserve">work through </w:t>
      </w:r>
      <w:r>
        <w:t xml:space="preserve">an ecological application of statistical computing. These problems assessed students' abilities to </w:t>
      </w:r>
      <w:ins w:id="308" w:author="allisontheobold" w:date="2018-06-21T09:08:00Z">
        <w:r w:rsidR="00F86C53">
          <w:t xml:space="preserve">reason through applications of statistical computing </w:t>
        </w:r>
      </w:ins>
      <w:del w:id="309" w:author="allisontheobold" w:date="2018-06-21T09:08:00Z">
        <w:r w:rsidDel="00F86C53">
          <w:delText>both statistically and computationally reason through applications, provide descriptions of how they computationally think through the problems</w:delText>
        </w:r>
      </w:del>
      <w:r>
        <w:t>, a</w:t>
      </w:r>
      <w:ins w:id="310" w:author="allisontheobold" w:date="2018-07-05T16:12:00Z">
        <w:r w:rsidR="00B42D96">
          <w:t>nd</w:t>
        </w:r>
      </w:ins>
      <w:del w:id="311" w:author="allisontheobold" w:date="2018-07-05T16:12:00Z">
        <w:r w:rsidDel="00B42D96">
          <w:delText>s well as</w:delText>
        </w:r>
      </w:del>
      <w:r>
        <w:t xml:space="preserve"> outline</w:t>
      </w:r>
      <w:ins w:id="312" w:author="allisontheobold" w:date="2018-07-02T14:17:00Z">
        <w:r w:rsidR="008002EF">
          <w:t xml:space="preserve">d </w:t>
        </w:r>
      </w:ins>
      <w:del w:id="313" w:author="allisontheobold" w:date="2018-07-02T14:17:00Z">
        <w:r w:rsidDel="008002EF">
          <w:delText xml:space="preserve"> the </w:delText>
        </w:r>
      </w:del>
      <w:r>
        <w:t xml:space="preserve">any gaps noticeable in students' ability to transfer their computational knowledge to applications. Computational problems were developed in collaboration with </w:t>
      </w:r>
      <w:r w:rsidR="00C23394">
        <w:t>s</w:t>
      </w:r>
      <w:r>
        <w:t>tatistics faculty at the university</w:t>
      </w:r>
      <w:del w:id="314" w:author="allisontheobold" w:date="2018-06-25T11:17:00Z">
        <w:r w:rsidDel="002A0D84">
          <w:delText xml:space="preserve">, </w:delText>
        </w:r>
        <w:commentRangeStart w:id="315"/>
        <w:r w:rsidDel="002A0D84">
          <w:delText>using data from the Blackfoot River, collected by Montana Fish, Wildlife, and Parks in years 1989 to 2006</w:delText>
        </w:r>
        <w:commentRangeEnd w:id="315"/>
        <w:r w:rsidR="005738A6" w:rsidDel="002A0D84">
          <w:rPr>
            <w:rStyle w:val="CommentReference"/>
          </w:rPr>
          <w:commentReference w:id="315"/>
        </w:r>
      </w:del>
      <w:r>
        <w:t>. The analysis in this paper is based on the</w:t>
      </w:r>
      <w:ins w:id="316" w:author="allisontheobold" w:date="2018-05-29T10:42:00Z">
        <w:r w:rsidR="00183A7E">
          <w:t xml:space="preserve"> five</w:t>
        </w:r>
        <w:r w:rsidR="00F102A4">
          <w:t xml:space="preserve"> </w:t>
        </w:r>
      </w:ins>
      <w:del w:id="317" w:author="allisontheobold" w:date="2018-05-29T10:42:00Z">
        <w:r w:rsidDel="00183A7E">
          <w:delText xml:space="preserve"> </w:delText>
        </w:r>
        <w:commentRangeStart w:id="318"/>
        <w:commentRangeStart w:id="319"/>
        <w:r w:rsidDel="00183A7E">
          <w:delText xml:space="preserve">six </w:delText>
        </w:r>
      </w:del>
      <w:commentRangeEnd w:id="318"/>
      <w:r w:rsidR="00C23394">
        <w:rPr>
          <w:rStyle w:val="CommentReference"/>
        </w:rPr>
        <w:commentReference w:id="318"/>
      </w:r>
      <w:commentRangeEnd w:id="319"/>
      <w:r w:rsidR="00F102A4">
        <w:rPr>
          <w:rStyle w:val="CommentReference"/>
        </w:rPr>
        <w:commentReference w:id="319"/>
      </w:r>
      <w:r>
        <w:t>interviews</w:t>
      </w:r>
      <w:ins w:id="320" w:author="allisontheobold" w:date="2018-06-25T11:19:00Z">
        <w:r w:rsidR="00F6510D">
          <w:t xml:space="preserve"> on computational knowledge aquisition</w:t>
        </w:r>
      </w:ins>
      <w:r>
        <w:t>; students' abilities to reason through computational applications will be used in future analyses.</w:t>
      </w:r>
      <w:ins w:id="321" w:author="allisontheobold" w:date="2018-05-31T13:26:00Z">
        <w:r w:rsidR="00CC4477">
          <w:t xml:space="preserve"> </w:t>
        </w:r>
      </w:ins>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11902328" w14:textId="168657B7" w:rsidR="008751B0" w:rsidRDefault="008751B0" w:rsidP="001221C3">
      <w:pPr>
        <w:pStyle w:val="Body"/>
      </w:pPr>
      <w:r>
        <w:t xml:space="preserve">Interviews and survey responses for each participant were transcribed, with participants' names removed and pseudonyms given. The interviews were </w:t>
      </w:r>
      <w:commentRangeStart w:id="322"/>
      <w:del w:id="323" w:author="allisontheobold" w:date="2018-05-29T10:43:00Z">
        <w:r w:rsidDel="00892E82">
          <w:delText xml:space="preserve">analyzed </w:delText>
        </w:r>
      </w:del>
      <w:commentRangeEnd w:id="322"/>
      <w:r w:rsidR="00D90B54">
        <w:rPr>
          <w:rStyle w:val="CommentReference"/>
        </w:rPr>
        <w:commentReference w:id="322"/>
      </w:r>
      <w:ins w:id="324" w:author="allisontheobold" w:date="2018-06-21T09:21:00Z">
        <w:r w:rsidR="00F45559">
          <w:t xml:space="preserve">then </w:t>
        </w:r>
      </w:ins>
      <w:ins w:id="325" w:author="allisontheobold" w:date="2018-05-29T10:43:00Z">
        <w:r w:rsidR="00892E82">
          <w:t xml:space="preserve">open coded </w:t>
        </w:r>
      </w:ins>
      <w:r>
        <w:t xml:space="preserve">so as to </w:t>
      </w:r>
      <w:del w:id="326" w:author="allisontheobold" w:date="2018-06-21T09:22:00Z">
        <w:r w:rsidDel="005A12B1">
          <w:delText xml:space="preserve">describe </w:delText>
        </w:r>
      </w:del>
      <w:del w:id="327" w:author="allisontheobold" w:date="2018-06-21T09:24:00Z">
        <w:r w:rsidDel="004C5C65">
          <w:delText xml:space="preserve">the thought process of each student working through the application, </w:delText>
        </w:r>
      </w:del>
      <w:r>
        <w:t>describ</w:t>
      </w:r>
      <w:ins w:id="328" w:author="allisontheobold" w:date="2018-06-21T09:23:00Z">
        <w:r w:rsidR="000B4DA6">
          <w:t>e</w:t>
        </w:r>
      </w:ins>
      <w:del w:id="329" w:author="allisontheobold" w:date="2018-06-21T09:23:00Z">
        <w:r w:rsidDel="000B4DA6">
          <w:delText>ing</w:delText>
        </w:r>
      </w:del>
      <w:r>
        <w:t xml:space="preserve"> the </w:t>
      </w:r>
      <w:ins w:id="330" w:author="allisontheobold" w:date="2018-06-21T09:26:00Z">
        <w:r w:rsidR="00D31EBA">
          <w:t xml:space="preserve">statistical </w:t>
        </w:r>
      </w:ins>
      <w:ins w:id="331" w:author="allisontheobold" w:date="2018-06-21T09:27:00Z">
        <w:r w:rsidR="00D31EBA">
          <w:t xml:space="preserve">computing skills </w:t>
        </w:r>
      </w:ins>
      <w:del w:id="332" w:author="allisontheobold" w:date="2018-06-21T09:27:00Z">
        <w:r w:rsidDel="00D31EBA">
          <w:delText xml:space="preserve">concepts </w:delText>
        </w:r>
      </w:del>
      <w:r>
        <w:t>they used to complete each task</w:t>
      </w:r>
      <w:del w:id="333" w:author="allisontheobold" w:date="2018-06-21T09:24:00Z">
        <w:r w:rsidDel="00942E34">
          <w:delText xml:space="preserve">, why they believed these to be the correct concepts to use, </w:delText>
        </w:r>
      </w:del>
      <w:ins w:id="334" w:author="allisontheobold" w:date="2018-06-21T09:27:00Z">
        <w:r w:rsidR="005576CA">
          <w:t xml:space="preserve">, </w:t>
        </w:r>
      </w:ins>
      <w:ins w:id="335" w:author="allisontheobold" w:date="2018-07-05T16:13:00Z">
        <w:r w:rsidR="00152FD7">
          <w:t xml:space="preserve">and </w:t>
        </w:r>
      </w:ins>
      <w:ins w:id="336" w:author="allisontheobold" w:date="2018-06-21T09:27:00Z">
        <w:r w:rsidR="005576CA">
          <w:t xml:space="preserve">how </w:t>
        </w:r>
      </w:ins>
      <w:del w:id="337" w:author="allisontheobold" w:date="2018-06-21T09:27:00Z">
        <w:r w:rsidDel="005576CA">
          <w:delText xml:space="preserve">and how </w:delText>
        </w:r>
      </w:del>
      <w:r>
        <w:t>they acquired their knowledge of these concepts.</w:t>
      </w:r>
      <w:ins w:id="338" w:author="allisontheobold" w:date="2018-06-21T09:27:00Z">
        <w:r w:rsidR="00697EF6">
          <w:t xml:space="preserve"> The </w:t>
        </w:r>
      </w:ins>
      <w:ins w:id="339" w:author="allisontheobold" w:date="2018-06-21T09:28:00Z">
        <w:r w:rsidR="00697EF6">
          <w:t xml:space="preserve">transcripts were read numerous times </w:t>
        </w:r>
      </w:ins>
      <w:ins w:id="340" w:author="allisontheobold" w:date="2018-06-21T09:29:00Z">
        <w:r w:rsidR="00697EF6">
          <w:t xml:space="preserve">in order to </w:t>
        </w:r>
      </w:ins>
      <w:ins w:id="341" w:author="allisontheobold" w:date="2018-06-21T09:32:00Z">
        <w:r w:rsidR="00C83C2D">
          <w:t xml:space="preserve">segment the data </w:t>
        </w:r>
      </w:ins>
      <w:ins w:id="342" w:author="allisontheobold" w:date="2018-06-21T09:37:00Z">
        <w:r w:rsidR="00187058">
          <w:t>and</w:t>
        </w:r>
      </w:ins>
      <w:ins w:id="343" w:author="allisontheobold" w:date="2018-06-21T09:32:00Z">
        <w:r w:rsidR="00C83C2D">
          <w:t xml:space="preserve"> </w:t>
        </w:r>
      </w:ins>
      <w:ins w:id="344" w:author="allisontheobold" w:date="2018-06-21T09:29:00Z">
        <w:r w:rsidR="00697EF6">
          <w:t>construct</w:t>
        </w:r>
      </w:ins>
      <w:ins w:id="345" w:author="allisontheobold" w:date="2018-06-21T09:37:00Z">
        <w:r w:rsidR="009C2143">
          <w:t xml:space="preserve"> </w:t>
        </w:r>
      </w:ins>
      <w:ins w:id="346" w:author="allisontheobold" w:date="2018-06-21T09:29:00Z">
        <w:r w:rsidR="00697EF6">
          <w:t xml:space="preserve">themes </w:t>
        </w:r>
      </w:ins>
      <w:del w:id="347" w:author="allisontheobold" w:date="2018-06-21T09:27:00Z">
        <w:r w:rsidDel="00697EF6">
          <w:delText xml:space="preserve"> </w:delText>
        </w:r>
      </w:del>
      <w:del w:id="348" w:author="allisontheobold" w:date="2018-06-21T09:34:00Z">
        <w:r w:rsidDel="00257E02">
          <w:delText xml:space="preserve">Themes </w:delText>
        </w:r>
      </w:del>
      <w:r>
        <w:t xml:space="preserve">specific to each individual's </w:t>
      </w:r>
      <w:ins w:id="349" w:author="allisontheobold" w:date="2018-06-21T09:14:00Z">
        <w:r w:rsidR="00A9480B">
          <w:t>acquisition of</w:t>
        </w:r>
      </w:ins>
      <w:ins w:id="350" w:author="allisontheobold" w:date="2018-06-21T09:37:00Z">
        <w:r w:rsidR="002B1A99">
          <w:t xml:space="preserve"> statist</w:t>
        </w:r>
      </w:ins>
      <w:ins w:id="351" w:author="allisontheobold" w:date="2018-06-21T09:38:00Z">
        <w:r w:rsidR="002B1A99">
          <w:t>ical computing</w:t>
        </w:r>
      </w:ins>
      <w:del w:id="352" w:author="allisontheobold" w:date="2018-06-21T09:38:00Z">
        <w:r w:rsidDel="002B1A99">
          <w:delText>computational</w:delText>
        </w:r>
      </w:del>
      <w:ins w:id="353" w:author="allisontheobold" w:date="2018-06-21T09:14:00Z">
        <w:r w:rsidR="00A9480B">
          <w:t xml:space="preserve"> skills</w:t>
        </w:r>
      </w:ins>
      <w:ins w:id="354" w:author="allisontheobold" w:date="2018-06-21T09:35:00Z">
        <w:r w:rsidR="00257E02">
          <w:t xml:space="preserve">. </w:t>
        </w:r>
      </w:ins>
      <w:del w:id="355" w:author="allisontheobold" w:date="2018-06-21T09:14:00Z">
        <w:r w:rsidDel="00A9480B">
          <w:delText xml:space="preserve"> thinking processes </w:delText>
        </w:r>
      </w:del>
      <w:del w:id="356" w:author="allisontheobold" w:date="2018-06-21T09:36:00Z">
        <w:r w:rsidDel="00257E02">
          <w:delText xml:space="preserve">were then described, including, but not limited to, synthesis of experiences, coursework, and learned skills. </w:delText>
        </w:r>
      </w:del>
      <w:r>
        <w:t xml:space="preserve">With these individual themes, we were able to compare commonalities that emerged across </w:t>
      </w:r>
      <w:ins w:id="357" w:author="allisontheobold" w:date="2018-06-21T09:15:00Z">
        <w:r w:rsidR="002A0C63">
          <w:t>participants</w:t>
        </w:r>
      </w:ins>
      <w:del w:id="358" w:author="allisontheobold" w:date="2018-06-21T09:15:00Z">
        <w:r w:rsidDel="002A0C63">
          <w:delText>individuals</w:delText>
        </w:r>
      </w:del>
      <w:r>
        <w:t xml:space="preserve">.       </w:t>
      </w:r>
    </w:p>
    <w:p w14:paraId="61A177B1" w14:textId="20C29A70" w:rsidR="008751B0" w:rsidRDefault="008751B0" w:rsidP="008751B0">
      <w:pPr>
        <w:pStyle w:val="Body"/>
      </w:pPr>
      <w:r>
        <w:lastRenderedPageBreak/>
        <w:t xml:space="preserve">Participants were provided with an itemized detail of how they completed the problem and the transcription of their </w:t>
      </w:r>
      <w:commentRangeStart w:id="359"/>
      <w:commentRangeStart w:id="360"/>
      <w:r>
        <w:t>interview</w:t>
      </w:r>
      <w:commentRangeEnd w:id="359"/>
      <w:r w:rsidR="006C3797">
        <w:rPr>
          <w:rStyle w:val="CommentReference"/>
        </w:rPr>
        <w:commentReference w:id="359"/>
      </w:r>
      <w:commentRangeEnd w:id="360"/>
      <w:r w:rsidR="0070288C">
        <w:rPr>
          <w:rStyle w:val="CommentReference"/>
        </w:rPr>
        <w:commentReference w:id="360"/>
      </w:r>
      <w:r>
        <w:t xml:space="preserve">. </w:t>
      </w:r>
      <w:ins w:id="361" w:author="allisontheobold" w:date="2018-06-21T09:12:00Z">
        <w:r w:rsidR="005738A6">
          <w:t>The in</w:t>
        </w:r>
      </w:ins>
      <w:del w:id="362" w:author="allisontheobold" w:date="2018-05-29T10:46:00Z">
        <w:r w:rsidDel="0070288C">
          <w:delText xml:space="preserve">This </w:delText>
        </w:r>
      </w:del>
      <w:ins w:id="363" w:author="allisontheobold" w:date="2018-06-21T09:12:00Z">
        <w:r w:rsidR="005738A6">
          <w:t>clusion of m</w:t>
        </w:r>
      </w:ins>
      <w:ins w:id="364" w:author="allisontheobold" w:date="2018-05-29T10:46:00Z">
        <w:r w:rsidR="0070288C">
          <w:t xml:space="preserve">ember checking </w:t>
        </w:r>
      </w:ins>
      <w:r>
        <w:t>allow</w:t>
      </w:r>
      <w:ins w:id="365" w:author="allisontheobold" w:date="2018-05-29T10:46:00Z">
        <w:r w:rsidR="0070288C">
          <w:t>s</w:t>
        </w:r>
      </w:ins>
      <w:del w:id="366" w:author="allisontheobold" w:date="2018-05-29T10:46:00Z">
        <w:r w:rsidDel="0070288C">
          <w:delText>ed</w:delText>
        </w:r>
      </w:del>
      <w:r>
        <w:t xml:space="preserve"> participants to check for accuracy of </w:t>
      </w:r>
      <w:ins w:id="367" w:author="allisontheobold" w:date="2018-06-21T09:12:00Z">
        <w:r w:rsidR="004B7B1C">
          <w:t>the</w:t>
        </w:r>
      </w:ins>
      <w:ins w:id="368" w:author="allisontheobold" w:date="2018-06-21T09:38:00Z">
        <w:r w:rsidR="004B7B1C">
          <w:t xml:space="preserve">ir </w:t>
        </w:r>
      </w:ins>
      <w:del w:id="369" w:author="allisontheobold" w:date="2018-06-21T09:38:00Z">
        <w:r w:rsidDel="004B7B1C">
          <w:delText xml:space="preserve">their </w:delText>
        </w:r>
      </w:del>
      <w:r>
        <w:t>statements</w:t>
      </w:r>
      <w:del w:id="370" w:author="allisontheobold" w:date="2018-06-21T09:38:00Z">
        <w:r w:rsidDel="004B7B1C">
          <w:delText xml:space="preserve"> and the interviewer's description of their thought processes in completing the problems</w:delText>
        </w:r>
      </w:del>
      <w:r>
        <w:t xml:space="preserve">.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del w:id="371" w:author="allisontheobold" w:date="2018-07-02T14:18:00Z">
        <w:r w:rsidDel="00895CE8">
          <w:delText>working through the application</w:delText>
        </w:r>
      </w:del>
      <w:ins w:id="372" w:author="allisontheobold" w:date="2018-07-02T14:18:00Z">
        <w:r w:rsidR="00895CE8">
          <w:t xml:space="preserve">articulating their </w:t>
        </w:r>
      </w:ins>
      <w:ins w:id="373" w:author="allisontheobold" w:date="2018-07-02T14:19:00Z">
        <w:r w:rsidR="00895CE8">
          <w:t>experiences</w:t>
        </w:r>
      </w:ins>
      <w:r>
        <w:t>, than any other student.</w:t>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2ABFBBA8" w14:textId="77777777" w:rsidR="00F16AAA" w:rsidRDefault="00F16AAA" w:rsidP="00F16AAA">
      <w:pPr>
        <w:pStyle w:val="Body"/>
      </w:pPr>
      <w:r>
        <w:t xml:space="preserve">Three main themes emerged from the interviews during the data analysis process. The names of these themes, their characteristics, and sample responses are described in this section.  </w:t>
      </w:r>
    </w:p>
    <w:p w14:paraId="188EDD85" w14:textId="40A777A1" w:rsidR="00F16AAA" w:rsidRDefault="00F16AAA" w:rsidP="00F16AAA">
      <w:pPr>
        <w:pStyle w:val="Body"/>
      </w:pPr>
      <w:r>
        <w:t>The first theme describes how peer support ha</w:t>
      </w:r>
      <w:del w:id="374" w:author="allisontheobold" w:date="2018-07-02T14:19:00Z">
        <w:r w:rsidDel="003E2E97">
          <w:delText>s</w:delText>
        </w:r>
      </w:del>
      <w:ins w:id="375" w:author="allisontheobold" w:date="2018-07-02T14:19:00Z">
        <w:r w:rsidR="003E2E97">
          <w:t>d</w:t>
        </w:r>
      </w:ins>
      <w:r>
        <w:t xml:space="preserve"> impacted participants' abilities to transfer </w:t>
      </w:r>
      <w:ins w:id="376" w:author="allisontheobold" w:date="2018-06-21T09:39:00Z">
        <w:r w:rsidR="00D666EB">
          <w:t xml:space="preserve">statistical </w:t>
        </w:r>
      </w:ins>
      <w:r>
        <w:t>comput</w:t>
      </w:r>
      <w:ins w:id="377" w:author="allisontheobold" w:date="2018-06-21T09:39:00Z">
        <w:r w:rsidR="00D666EB">
          <w:t xml:space="preserve">ing </w:t>
        </w:r>
      </w:ins>
      <w:del w:id="378" w:author="allisontheobold" w:date="2018-06-21T09:39:00Z">
        <w:r w:rsidDel="00D666EB">
          <w:delText xml:space="preserve">ational </w:delText>
        </w:r>
      </w:del>
      <w:r>
        <w:t xml:space="preserve">skills to applications in their field. The second theme provides participants' descriptions of how a singular graduate student or faculty </w:t>
      </w:r>
      <w:r w:rsidR="00194375">
        <w:t xml:space="preserve">“consultant” </w:t>
      </w:r>
      <w:r>
        <w:t xml:space="preserve">influenced </w:t>
      </w:r>
      <w:r w:rsidR="005C5C12">
        <w:t xml:space="preserve">the development of </w:t>
      </w:r>
      <w:r>
        <w:t>their computational abilities. The third theme recounts how participants' independent research experiences h</w:t>
      </w:r>
      <w:ins w:id="379" w:author="allisontheobold" w:date="2018-07-02T14:19:00Z">
        <w:r w:rsidR="003E2E97">
          <w:t>ad</w:t>
        </w:r>
      </w:ins>
      <w:del w:id="380" w:author="allisontheobold" w:date="2018-07-02T14:19:00Z">
        <w:r w:rsidDel="003E2E97">
          <w:delText>ave</w:delText>
        </w:r>
      </w:del>
      <w:r>
        <w:t xml:space="preserve"> affected </w:t>
      </w:r>
      <w:r w:rsidR="00951116">
        <w:t xml:space="preserve">the development of </w:t>
      </w:r>
      <w:r>
        <w:t>their computational abilities</w:t>
      </w:r>
      <w:r w:rsidR="00951116">
        <w:t>, a</w:t>
      </w:r>
      <w:ins w:id="381" w:author="allisontheobold" w:date="2018-07-05T16:13:00Z">
        <w:r w:rsidR="000536C9">
          <w:t xml:space="preserve">nd </w:t>
        </w:r>
      </w:ins>
      <w:del w:id="382" w:author="allisontheobold" w:date="2018-07-05T16:13:00Z">
        <w:r w:rsidR="00951116" w:rsidDel="000536C9">
          <w:delText>s well a</w:delText>
        </w:r>
        <w:r w:rsidDel="000536C9">
          <w:delText xml:space="preserve">s </w:delText>
        </w:r>
      </w:del>
      <w:r>
        <w:t>helped to emphasize the importance of computational literacy to their field. In the following section</w:t>
      </w:r>
      <w:r w:rsidR="00C77D5B">
        <w:t>s</w:t>
      </w:r>
      <w:r>
        <w:t>, themes are delineated with quotations from participants to ensure authenticity of descriptions of their experiences.</w:t>
      </w:r>
    </w:p>
    <w:p w14:paraId="3BD507B7" w14:textId="77777777" w:rsidR="0084558B" w:rsidRDefault="0084558B" w:rsidP="00F16AAA">
      <w:pPr>
        <w:pStyle w:val="Body"/>
      </w:pP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7AB2354A" w:rsidR="009F1CB3" w:rsidRDefault="00D2626A" w:rsidP="00F16AAA">
      <w:pPr>
        <w:pStyle w:val="Body"/>
        <w:rPr>
          <w:ins w:id="383" w:author="allisontheobold" w:date="2018-06-21T09:41:00Z"/>
        </w:rPr>
      </w:pPr>
      <w:r w:rsidRPr="00D2626A">
        <w:t>All participants spoke of the support they ha</w:t>
      </w:r>
      <w:ins w:id="384" w:author="allisontheobold" w:date="2018-07-02T14:20:00Z">
        <w:r w:rsidR="00AF48CD">
          <w:t>d</w:t>
        </w:r>
      </w:ins>
      <w:del w:id="385" w:author="allisontheobold" w:date="2018-07-02T14:20:00Z">
        <w:r w:rsidRPr="00D2626A" w:rsidDel="00AF48CD">
          <w:delText>ve</w:delText>
        </w:r>
      </w:del>
      <w:r w:rsidRPr="00D2626A">
        <w:t xml:space="preserve"> received from fellow graduate students when performing computational tasks. The students described how, when they are unsure of how to complete a computational task for their research, they turn</w:t>
      </w:r>
      <w:ins w:id="386" w:author="allisontheobold" w:date="2018-07-02T14:20:00Z">
        <w:r w:rsidR="00AF48CD">
          <w:t>ed</w:t>
        </w:r>
      </w:ins>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ins w:id="387" w:author="allisontheobold" w:date="2018-07-02T14:20:00Z">
        <w:r w:rsidR="00AF48CD">
          <w:t>d</w:t>
        </w:r>
      </w:ins>
      <w:del w:id="388" w:author="allisontheobold" w:date="2018-07-02T14:20:00Z">
        <w:r w:rsidRPr="00D2626A" w:rsidDel="00AF48CD">
          <w:delText>s</w:delText>
        </w:r>
      </w:del>
      <w:r w:rsidRPr="00D2626A">
        <w:t xml:space="preserve"> a point in coding when she doesn't know how to do something she turn</w:t>
      </w:r>
      <w:ins w:id="389" w:author="allisontheobold" w:date="2018-07-02T14:20:00Z">
        <w:r w:rsidR="00AF48CD">
          <w:t>e</w:t>
        </w:r>
      </w:ins>
      <w:ins w:id="390" w:author="allisontheobold" w:date="2018-07-02T14:21:00Z">
        <w:r w:rsidR="00AF48CD">
          <w:t>d</w:t>
        </w:r>
      </w:ins>
      <w:del w:id="391" w:author="allisontheobold" w:date="2018-07-02T14:21:00Z">
        <w:r w:rsidRPr="00D2626A" w:rsidDel="00AF48CD">
          <w:delText>s</w:delText>
        </w:r>
      </w:del>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rPr>
          <w:ins w:id="392" w:author="allisontheobold" w:date="2018-06-21T09:41:00Z"/>
        </w:rPr>
      </w:pPr>
      <w:commentRangeStart w:id="393"/>
      <w:commentRangeStart w:id="394"/>
      <w:commentRangeStart w:id="395"/>
      <w:r w:rsidRPr="009F1CB3">
        <w:t>I've been to a point where I didn't know how to do something with my knowledge or what I can find online, and then I'll go to one of my lab-mates.</w:t>
      </w:r>
      <w:commentRangeEnd w:id="393"/>
      <w:r w:rsidR="00B25DDF">
        <w:rPr>
          <w:rStyle w:val="CommentReference"/>
        </w:rPr>
        <w:commentReference w:id="393"/>
      </w:r>
      <w:commentRangeEnd w:id="394"/>
      <w:commentRangeEnd w:id="395"/>
    </w:p>
    <w:p w14:paraId="690747CE" w14:textId="6DEA8E89" w:rsidR="009F1CB3" w:rsidRDefault="00132EA9" w:rsidP="00254E02">
      <w:pPr>
        <w:pStyle w:val="Body"/>
        <w:ind w:left="346" w:firstLine="0"/>
      </w:pPr>
      <w:r>
        <w:rPr>
          <w:rStyle w:val="CommentReference"/>
        </w:rPr>
        <w:commentReference w:id="394"/>
      </w:r>
      <w:r w:rsidR="001221C3">
        <w:rPr>
          <w:rStyle w:val="CommentReference"/>
        </w:rPr>
        <w:commentReference w:id="395"/>
      </w:r>
    </w:p>
    <w:p w14:paraId="276C3949" w14:textId="523EF486" w:rsidR="000F3CD8" w:rsidRDefault="00B22B08" w:rsidP="00B22B08">
      <w:pPr>
        <w:pStyle w:val="Body"/>
      </w:pPr>
      <w:r>
        <w:t xml:space="preserve">Catherine, a </w:t>
      </w:r>
      <w:r w:rsidR="001B66AF">
        <w:t>master’s</w:t>
      </w:r>
      <w:r>
        <w:t xml:space="preserve"> student in </w:t>
      </w:r>
      <w:commentRangeStart w:id="396"/>
      <w:r>
        <w:t>Environmental Science</w:t>
      </w:r>
      <w:commentRangeEnd w:id="396"/>
      <w:r w:rsidR="002573A3">
        <w:rPr>
          <w:rStyle w:val="CommentReference"/>
        </w:rPr>
        <w:commentReference w:id="396"/>
      </w:r>
      <w:r>
        <w:t>, spoke of the expectations of her advisers that the computational problems she w</w:t>
      </w:r>
      <w:r w:rsidR="00AB62BB">
        <w:t>as being asked to perform were “</w:t>
      </w:r>
      <w:r>
        <w:t>easy, sin</w:t>
      </w:r>
      <w:r w:rsidR="000B7B66">
        <w:t>ce she had all the information.”</w:t>
      </w:r>
      <w:r>
        <w:t xml:space="preserve"> However, she </w:t>
      </w:r>
      <w:ins w:id="397" w:author="allisontheobold" w:date="2018-07-02T14:21:00Z">
        <w:r w:rsidR="00AF48CD">
          <w:t xml:space="preserve">has </w:t>
        </w:r>
      </w:ins>
      <w:del w:id="398" w:author="allisontheobold" w:date="2018-07-02T14:21:00Z">
        <w:r w:rsidDel="00AF48CD">
          <w:delText xml:space="preserve">has </w:delText>
        </w:r>
      </w:del>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009E2B4B"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described how when she </w:t>
      </w:r>
      <w:ins w:id="399" w:author="allisontheobold" w:date="2018-07-02T14:22:00Z">
        <w:r w:rsidR="00AF48CD">
          <w:t>wa</w:t>
        </w:r>
      </w:ins>
      <w:del w:id="400" w:author="allisontheobold" w:date="2018-07-02T14:22:00Z">
        <w:r w:rsidDel="00AF48CD">
          <w:delText>i</w:delText>
        </w:r>
      </w:del>
      <w:r>
        <w:t>s faced with computational problems beyond her knowledge she ha</w:t>
      </w:r>
      <w:ins w:id="401" w:author="allisontheobold" w:date="2018-07-02T14:22:00Z">
        <w:r w:rsidR="00891673">
          <w:t>d</w:t>
        </w:r>
      </w:ins>
      <w:del w:id="402" w:author="allisontheobold" w:date="2018-07-02T14:22:00Z">
        <w:r w:rsidDel="00891673">
          <w:delText>s</w:delText>
        </w:r>
      </w:del>
      <w:r>
        <w:t xml:space="preserve"> never been forced to “go </w:t>
      </w:r>
      <w:r w:rsidR="00635B0E">
        <w:t>beyond talking to her lab-mates”</w:t>
      </w:r>
      <w:r>
        <w:t xml:space="preserve"> for assistance. </w:t>
      </w:r>
    </w:p>
    <w:p w14:paraId="48B65BC9" w14:textId="64A82407" w:rsidR="009F1CB3" w:rsidRDefault="000F3CD8" w:rsidP="00B22B08">
      <w:pPr>
        <w:pStyle w:val="Body"/>
        <w:rPr>
          <w:ins w:id="403" w:author="allisontheobold" w:date="2018-06-21T09:43:00Z"/>
        </w:rPr>
      </w:pPr>
      <w:r>
        <w:lastRenderedPageBreak/>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7739F00D" w:rsidR="008B08D4" w:rsidRDefault="008B08D4" w:rsidP="00254E02">
      <w:pPr>
        <w:pStyle w:val="Body"/>
        <w:ind w:left="346" w:firstLine="0"/>
      </w:pPr>
      <w:r w:rsidRPr="008B08D4">
        <w:t>When I'm struggling with something and I go to other grad students, they'll say</w:t>
      </w:r>
      <w:ins w:id="404" w:author="allisontheobold" w:date="2018-06-21T09:44:00Z">
        <w:r w:rsidR="000B48CA">
          <w:t xml:space="preserve"> “</w:t>
        </w:r>
      </w:ins>
      <w:del w:id="405" w:author="allisontheobold" w:date="2018-06-21T09:44:00Z">
        <w:r w:rsidRPr="008B08D4" w:rsidDel="000B48CA">
          <w:delText xml:space="preserve"> </w:delText>
        </w:r>
      </w:del>
      <w:del w:id="406" w:author="allisontheobold" w:date="2018-06-21T09:43:00Z">
        <w:r w:rsidRPr="008B08D4" w:rsidDel="000B48CA">
          <w:delText>'</w:delText>
        </w:r>
      </w:del>
      <w:r w:rsidRPr="008B08D4">
        <w:t>I did this the other day. I'll send you my code.</w:t>
      </w:r>
      <w:ins w:id="407" w:author="allisontheobold" w:date="2018-06-21T09:44:00Z">
        <w:r w:rsidR="000B48CA">
          <w:t>”</w:t>
        </w:r>
      </w:ins>
      <w:del w:id="408" w:author="allisontheobold" w:date="2018-06-21T09:44:00Z">
        <w:r w:rsidRPr="008B08D4" w:rsidDel="000B48CA">
          <w:delText>'</w:delText>
        </w:r>
      </w:del>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77BDE17" w:rsidR="00A74607" w:rsidRDefault="00A74607" w:rsidP="00A74607">
      <w:pPr>
        <w:pStyle w:val="Body"/>
        <w:rPr>
          <w:ins w:id="409" w:author="allisontheobold" w:date="2018-06-21T09:44:00Z"/>
        </w:rPr>
      </w:pPr>
      <w:r>
        <w:t xml:space="preserve">When describing whom they seek out for computational help, every participant described an all-knowing past or current graduate student whom they </w:t>
      </w:r>
      <w:ins w:id="410" w:author="allisontheobold" w:date="2018-07-02T14:22:00Z">
        <w:r w:rsidR="00BA0C9C">
          <w:t xml:space="preserve">have saught </w:t>
        </w:r>
      </w:ins>
      <w:del w:id="411" w:author="allisontheobold" w:date="2018-07-02T14:22:00Z">
        <w:r w:rsidDel="00BA0C9C">
          <w:delText xml:space="preserve">seek out </w:delText>
        </w:r>
      </w:del>
      <w:ins w:id="412" w:author="allisontheobold" w:date="2018-07-02T14:23:00Z">
        <w:r w:rsidR="00BA0C9C">
          <w:t xml:space="preserve">out </w:t>
        </w:r>
      </w:ins>
      <w:r>
        <w:t>for computational assistance. These figures serve</w:t>
      </w:r>
      <w:ins w:id="413" w:author="allisontheobold" w:date="2018-07-02T14:23:00Z">
        <w:r w:rsidR="00D26EBD">
          <w:t>d</w:t>
        </w:r>
      </w:ins>
      <w:r>
        <w:t xml:space="preserve"> as a singular consultant, with whom th</w:t>
      </w:r>
      <w:r w:rsidR="00222C4D">
        <w:t>ese students</w:t>
      </w:r>
      <w:del w:id="414" w:author="allisontheobold" w:date="2018-07-02T14:23:00Z">
        <w:r w:rsidR="00222C4D" w:rsidDel="00D26EBD">
          <w:delText xml:space="preserve"> have</w:delText>
        </w:r>
      </w:del>
      <w:r w:rsidR="00222C4D">
        <w:t xml:space="preserve"> had the "best</w:t>
      </w:r>
      <w:r w:rsidR="000F3CD8">
        <w:t>,</w:t>
      </w:r>
      <w:r>
        <w:t>" most productive, experiences in finding solutions to computational problems that ha</w:t>
      </w:r>
      <w:ins w:id="415" w:author="allisontheobold" w:date="2018-07-02T14:23:00Z">
        <w:r w:rsidR="00D26EBD">
          <w:t>d</w:t>
        </w:r>
      </w:ins>
      <w:del w:id="416" w:author="allisontheobold" w:date="2018-07-02T14:23:00Z">
        <w:r w:rsidDel="00D26EBD">
          <w:delText>ve</w:delText>
        </w:r>
      </w:del>
      <w:r>
        <w:t xml:space="preserve"> arisen. For Beth, this singular consultant c</w:t>
      </w:r>
      <w:ins w:id="417" w:author="allisontheobold" w:date="2018-07-02T14:23:00Z">
        <w:r w:rsidR="00D26EBD">
          <w:t>ame</w:t>
        </w:r>
      </w:ins>
      <w:del w:id="418" w:author="allisontheobold" w:date="2018-07-02T14:23:00Z">
        <w:r w:rsidDel="00D26EBD">
          <w:delText>omes</w:delText>
        </w:r>
      </w:del>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rPr>
          <w:ins w:id="419" w:author="allisontheobold" w:date="2018-06-21T09:45:00Z"/>
        </w:rPr>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ins w:id="420" w:author="allisontheobold" w:date="2018-06-21T09:46:00Z">
        <w:r w:rsidR="00CA1AC9">
          <w:t xml:space="preserve">always </w:t>
        </w:r>
      </w:ins>
      <w:r>
        <w:t>answer it.</w:t>
      </w:r>
    </w:p>
    <w:p w14:paraId="4D6C4E6A" w14:textId="77777777" w:rsidR="00D07928" w:rsidRDefault="00D07928" w:rsidP="00A74607">
      <w:pPr>
        <w:pStyle w:val="Body"/>
        <w:ind w:left="346" w:firstLine="0"/>
      </w:pPr>
    </w:p>
    <w:p w14:paraId="6ECFA9AC" w14:textId="482DA04A" w:rsidR="000F3CD8" w:rsidRDefault="004C1781" w:rsidP="00C56424">
      <w:pPr>
        <w:pStyle w:val="Body"/>
      </w:pPr>
      <w:r w:rsidRPr="004C1781">
        <w:t xml:space="preserve">For Kelly, another graduate student on </w:t>
      </w:r>
      <w:r w:rsidR="000F3CD8">
        <w:t xml:space="preserve">her </w:t>
      </w:r>
      <w:r w:rsidRPr="004C1781">
        <w:t>same project serve</w:t>
      </w:r>
      <w:ins w:id="421" w:author="allisontheobold" w:date="2018-07-02T14:23:00Z">
        <w:r w:rsidR="006149A8">
          <w:t>d</w:t>
        </w:r>
      </w:ins>
      <w:del w:id="422" w:author="allisontheobold" w:date="2018-07-02T14:23:00Z">
        <w:r w:rsidRPr="004C1781" w:rsidDel="006149A8">
          <w:delText>s</w:delText>
        </w:r>
      </w:del>
      <w:r w:rsidRPr="004C1781">
        <w:t xml:space="preserve"> as this consultant. </w:t>
      </w:r>
      <w:r w:rsidR="000F3CD8">
        <w:t>Kelly</w:t>
      </w:r>
      <w:r w:rsidR="000F3CD8" w:rsidRPr="004C1781">
        <w:t xml:space="preserve"> </w:t>
      </w:r>
      <w:r w:rsidRPr="004C1781">
        <w:t>described computational problems she ha</w:t>
      </w:r>
      <w:ins w:id="423" w:author="allisontheobold" w:date="2018-07-02T14:23:00Z">
        <w:r w:rsidR="006149A8">
          <w:t>d</w:t>
        </w:r>
      </w:ins>
      <w:del w:id="424" w:author="allisontheobold" w:date="2018-07-02T14:23:00Z">
        <w:r w:rsidRPr="004C1781" w:rsidDel="006149A8">
          <w:delText>s</w:delText>
        </w:r>
      </w:del>
      <w:r w:rsidRPr="004C1781">
        <w:t xml:space="preserve"> encountered in her thesis, when she turned to this particular graduate student for help, adding that other graduate students in their department also use</w:t>
      </w:r>
      <w:ins w:id="425" w:author="allisontheobold" w:date="2018-07-02T14:23:00Z">
        <w:r w:rsidR="00346ED9">
          <w:t>d</w:t>
        </w:r>
      </w:ins>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5C6148C1" w:rsidR="00F54CB2" w:rsidRDefault="00F54CB2" w:rsidP="00F54CB2">
      <w:pPr>
        <w:pStyle w:val="Body"/>
        <w:rPr>
          <w:ins w:id="426" w:author="allisontheobold" w:date="2018-06-21T09:47:00Z"/>
        </w:rPr>
      </w:pPr>
      <w:r>
        <w:t xml:space="preserve">One participant, Stephanie, a Environmental Science </w:t>
      </w:r>
      <w:r w:rsidR="00C6569A">
        <w:t>doctoral</w:t>
      </w:r>
      <w:r>
        <w:t xml:space="preserve"> student, serve</w:t>
      </w:r>
      <w:ins w:id="427" w:author="allisontheobold" w:date="2018-07-02T14:24:00Z">
        <w:r w:rsidR="00E27B17">
          <w:t>d</w:t>
        </w:r>
      </w:ins>
      <w:del w:id="428" w:author="allisontheobold" w:date="2018-07-02T14:24:00Z">
        <w:r w:rsidDel="00E27B17">
          <w:delText>s</w:delText>
        </w:r>
      </w:del>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ins w:id="429" w:author="allisontheobold" w:date="2018-07-02T14:24:00Z">
        <w:r w:rsidR="00E27B17">
          <w:t>wa</w:t>
        </w:r>
      </w:ins>
      <w:del w:id="430" w:author="allisontheobold" w:date="2018-07-02T14:24:00Z">
        <w:r w:rsidR="006848C5" w:rsidDel="00E27B17">
          <w:delText>i</w:delText>
        </w:r>
      </w:del>
      <w:r w:rsidR="006848C5">
        <w:t>s able to “</w:t>
      </w:r>
      <w:r>
        <w:t xml:space="preserve">explain </w:t>
      </w:r>
      <w:r w:rsidR="00730631">
        <w:t>code in a way that makes sense,”</w:t>
      </w:r>
      <w:r>
        <w:t xml:space="preserve"> says Robin</w:t>
      </w:r>
      <w:r w:rsidR="006C42BE">
        <w:t>,</w:t>
      </w:r>
      <w:r>
        <w:t xml:space="preserve"> a fellow Environmental Science doctoral student who</w:t>
      </w:r>
      <w:ins w:id="431" w:author="allisontheobold" w:date="2018-07-02T14:24:00Z">
        <w:r w:rsidR="00E27B17">
          <w:t xml:space="preserve"> has</w:t>
        </w:r>
      </w:ins>
      <w:r>
        <w:t xml:space="preserve"> often s</w:t>
      </w:r>
      <w:ins w:id="432" w:author="allisontheobold" w:date="2018-07-02T14:24:00Z">
        <w:r w:rsidR="00E27B17">
          <w:t xml:space="preserve">aught </w:t>
        </w:r>
      </w:ins>
      <w:del w:id="433" w:author="allisontheobold" w:date="2018-07-02T14:24:00Z">
        <w:r w:rsidDel="00E27B17">
          <w:delText xml:space="preserve">eeks </w:delText>
        </w:r>
      </w:del>
      <w:r>
        <w:t>out help from Stephanie. With an adviser from a computational background and a project which p</w:t>
      </w:r>
      <w:r w:rsidR="006848C5">
        <w:t xml:space="preserve">erforms </w:t>
      </w:r>
      <w:ins w:id="434" w:author="allisontheobold" w:date="2018-06-21T09:47:00Z">
        <w:r w:rsidR="003A685E">
          <w:t>sophisticated stat</w:t>
        </w:r>
      </w:ins>
      <w:ins w:id="435" w:author="allisontheobold" w:date="2018-06-21T09:48:00Z">
        <w:r w:rsidR="003A685E">
          <w:t xml:space="preserve">istical </w:t>
        </w:r>
      </w:ins>
      <w:del w:id="436" w:author="allisontheobold" w:date="2018-06-21T09:48:00Z">
        <w:r w:rsidR="006848C5" w:rsidDel="003A685E">
          <w:delText xml:space="preserve">computer </w:delText>
        </w:r>
      </w:del>
      <w:r w:rsidR="006848C5">
        <w:t xml:space="preserve">modeling, </w:t>
      </w:r>
      <w:r w:rsidR="008A6F75">
        <w:t xml:space="preserve">Stephanie </w:t>
      </w:r>
      <w:r w:rsidR="006848C5">
        <w:t>“</w:t>
      </w:r>
      <w:r w:rsidR="00730631">
        <w:t>has to learn code.”</w:t>
      </w:r>
      <w:r>
        <w:t xml:space="preserve"> Additionally, her laboratory often work</w:t>
      </w:r>
      <w:ins w:id="437" w:author="allisontheobold" w:date="2018-07-02T14:25:00Z">
        <w:r w:rsidR="00E27B17">
          <w:t>ed</w:t>
        </w:r>
      </w:ins>
      <w:del w:id="438" w:author="allisontheobold" w:date="2018-07-02T14:25:00Z">
        <w:r w:rsidDel="00E27B17">
          <w:delText>s</w:delText>
        </w:r>
      </w:del>
      <w:r>
        <w:t xml:space="preserve"> in collaboration with faculty from computer science, where she and her lab-mates </w:t>
      </w:r>
      <w:del w:id="439" w:author="allisontheobold" w:date="2018-07-02T14:25:00Z">
        <w:r w:rsidDel="00E27B17">
          <w:delText>a</w:delText>
        </w:r>
      </w:del>
      <w:ins w:id="440" w:author="allisontheobold" w:date="2018-07-02T14:25:00Z">
        <w:r w:rsidR="00E27B17">
          <w:t>we</w:t>
        </w:r>
      </w:ins>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ins w:id="441" w:author="allisontheobold" w:date="2018-07-02T14:25:00Z">
        <w:r w:rsidR="00E27B17">
          <w:t>id</w:t>
        </w:r>
      </w:ins>
      <w:del w:id="442" w:author="allisontheobold" w:date="2018-07-02T14:25:00Z">
        <w:r w:rsidDel="00E27B17">
          <w:delText>ys</w:delText>
        </w:r>
      </w:del>
      <w:r>
        <w:t xml:space="preserve"> Robin. Stephanie stated that graduat</w:t>
      </w:r>
      <w:r w:rsidR="006848C5">
        <w:t xml:space="preserve">e students </w:t>
      </w:r>
      <w:ins w:id="443" w:author="allisontheobold" w:date="2018-07-02T14:25:00Z">
        <w:r w:rsidR="0099027F">
          <w:t xml:space="preserve">have </w:t>
        </w:r>
      </w:ins>
      <w:r w:rsidR="006848C5">
        <w:t>s</w:t>
      </w:r>
      <w:ins w:id="444" w:author="allisontheobold" w:date="2018-07-02T14:25:00Z">
        <w:r w:rsidR="0099027F">
          <w:t xml:space="preserve">aught </w:t>
        </w:r>
      </w:ins>
      <w:del w:id="445" w:author="allisontheobold" w:date="2018-07-02T14:25:00Z">
        <w:r w:rsidR="006848C5" w:rsidDel="0099027F">
          <w:delText xml:space="preserve">eek </w:delText>
        </w:r>
      </w:del>
      <w:r w:rsidR="006848C5">
        <w:t>her assistance “daily” or “</w:t>
      </w:r>
      <w:r>
        <w:t>at min</w:t>
      </w:r>
      <w:r w:rsidR="006848C5">
        <w:t>imum two to three times a week.”</w:t>
      </w:r>
      <w:r>
        <w:t xml:space="preserve"> In contrast, when Stephanie experiences difficulty in performing computational tasks, she </w:t>
      </w:r>
      <w:ins w:id="446" w:author="allisontheobold" w:date="2018-07-02T14:25:00Z">
        <w:r w:rsidR="0099027F">
          <w:t xml:space="preserve">has </w:t>
        </w:r>
      </w:ins>
      <w:r>
        <w:t>f</w:t>
      </w:r>
      <w:ins w:id="447" w:author="allisontheobold" w:date="2018-07-02T14:25:00Z">
        <w:r w:rsidR="0099027F">
          <w:t xml:space="preserve">ound </w:t>
        </w:r>
      </w:ins>
      <w:del w:id="448" w:author="allisontheobold" w:date="2018-07-02T14:25:00Z">
        <w:r w:rsidDel="0099027F">
          <w:delText xml:space="preserve">inds </w:delText>
        </w:r>
      </w:del>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lastRenderedPageBreak/>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589D7AA5" w:rsidR="007F74DB" w:rsidRDefault="00737DA0" w:rsidP="00737DA0">
      <w:pPr>
        <w:pStyle w:val="Body"/>
      </w:pPr>
      <w:r>
        <w:t>The third theme was the computational knowledge students acquired wh</w:t>
      </w:r>
      <w:ins w:id="449" w:author="allisontheobold" w:date="2018-07-02T14:26:00Z">
        <w:r w:rsidR="00C275A5">
          <w:t xml:space="preserve">en they </w:t>
        </w:r>
      </w:ins>
      <w:del w:id="450" w:author="allisontheobold" w:date="2018-07-02T14:26:00Z">
        <w:r w:rsidDel="00C275A5">
          <w:delText>ile</w:delText>
        </w:r>
      </w:del>
      <w:r>
        <w:t xml:space="preserve"> participat</w:t>
      </w:r>
      <w:ins w:id="451" w:author="allisontheobold" w:date="2018-07-02T14:26:00Z">
        <w:r w:rsidR="00C275A5">
          <w:t>ed</w:t>
        </w:r>
      </w:ins>
      <w:del w:id="452" w:author="allisontheobold" w:date="2018-07-02T14:26:00Z">
        <w:r w:rsidDel="00C275A5">
          <w:delText>ing</w:delText>
        </w:r>
      </w:del>
      <w:r>
        <w:t xml:space="preserve"> in independent research. Involvement in independent research helped students to take their course knowledge and transfer it to </w:t>
      </w:r>
      <w:ins w:id="453" w:author="allisontheobold" w:date="2018-06-21T09:49:00Z">
        <w:r w:rsidR="000138C5">
          <w:t xml:space="preserve">statistical computing </w:t>
        </w:r>
      </w:ins>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7A071361" w:rsidR="00737DA0" w:rsidRDefault="00737DA0" w:rsidP="00737DA0">
      <w:pPr>
        <w:pStyle w:val="Body"/>
        <w:rPr>
          <w:ins w:id="454" w:author="allisontheobold" w:date="2018-06-21T09:50:00Z"/>
        </w:rPr>
      </w:pPr>
      <w:r>
        <w:t>Catherine, who still face</w:t>
      </w:r>
      <w:ins w:id="455" w:author="allisontheobold" w:date="2018-07-02T14:27:00Z">
        <w:r w:rsidR="00C275A5">
          <w:t>d</w:t>
        </w:r>
      </w:ins>
      <w:del w:id="456" w:author="allisontheobold" w:date="2018-07-02T14:27:00Z">
        <w:r w:rsidDel="00C275A5">
          <w:delText>s</w:delText>
        </w:r>
      </w:del>
      <w:r>
        <w:t xml:space="preserve"> everyday computational struggles, attribute</w:t>
      </w:r>
      <w:ins w:id="457" w:author="allisontheobold" w:date="2018-07-02T14:27:00Z">
        <w:r w:rsidR="00C275A5">
          <w:t>d</w:t>
        </w:r>
      </w:ins>
      <w:del w:id="458" w:author="allisontheobold" w:date="2018-07-02T14:27:00Z">
        <w:r w:rsidDel="00C275A5">
          <w:delText>s</w:delText>
        </w:r>
      </w:del>
      <w:r>
        <w:t xml:space="preserve"> the majority of her </w:t>
      </w:r>
      <w:r w:rsidR="007F74DB">
        <w:t>application-</w:t>
      </w:r>
      <w:r>
        <w:t>specific computational knowledge to her experiences in independent 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w:t>
      </w:r>
      <w:del w:id="459" w:author="allisontheobold" w:date="2018-07-02T14:27:00Z">
        <w:r w:rsidDel="00C275A5">
          <w:delText xml:space="preserve">could </w:delText>
        </w:r>
      </w:del>
      <w:r>
        <w:t>beg</w:t>
      </w:r>
      <w:ins w:id="460" w:author="allisontheobold" w:date="2018-07-02T14:27:00Z">
        <w:r w:rsidR="00C275A5">
          <w:t>a</w:t>
        </w:r>
      </w:ins>
      <w:del w:id="461" w:author="allisontheobold" w:date="2018-07-02T14:27:00Z">
        <w:r w:rsidDel="00C275A5">
          <w:delText>i</w:delText>
        </w:r>
      </w:del>
      <w:r>
        <w:t xml:space="preserve">n to transfer the statistical knowledge she </w:t>
      </w:r>
      <w:ins w:id="462" w:author="allisontheobold" w:date="2018-07-02T14:27:00Z">
        <w:r w:rsidR="00C275A5">
          <w:t xml:space="preserve">had </w:t>
        </w:r>
      </w:ins>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rPr>
          <w:ins w:id="463" w:author="allisontheobold" w:date="2018-06-21T09:50:00Z"/>
        </w:rPr>
      </w:pPr>
    </w:p>
    <w:p w14:paraId="46EAD253" w14:textId="388D0A8E" w:rsidR="0084558B" w:rsidRDefault="00737DA0" w:rsidP="00F16AAA">
      <w:pPr>
        <w:pStyle w:val="Body"/>
      </w:pPr>
      <w:r>
        <w:t xml:space="preserve">Kelly described her experiences with data management for her </w:t>
      </w:r>
      <w:r w:rsidR="001B66AF">
        <w:t>master’s</w:t>
      </w:r>
      <w:r>
        <w:t xml:space="preserve"> thesis as</w:t>
      </w:r>
      <w:ins w:id="464" w:author="allisontheobold" w:date="2018-07-02T14:28:00Z">
        <w:r w:rsidR="00D47553">
          <w:t xml:space="preserve"> having </w:t>
        </w:r>
      </w:ins>
      <w:del w:id="465" w:author="allisontheobold" w:date="2018-07-02T14:28:00Z">
        <w:r w:rsidDel="00D47553">
          <w:delText xml:space="preserve"> </w:delText>
        </w:r>
      </w:del>
      <w:r>
        <w:t>produc</w:t>
      </w:r>
      <w:ins w:id="466" w:author="allisontheobold" w:date="2018-07-02T14:28:00Z">
        <w:r w:rsidR="00D47553">
          <w:t>ed</w:t>
        </w:r>
      </w:ins>
      <w:del w:id="467" w:author="allisontheobold" w:date="2018-07-02T14:28:00Z">
        <w:r w:rsidDel="00D47553">
          <w:delText>ing</w:delText>
        </w:r>
      </w:del>
      <w:r>
        <w:t xml:space="preserve"> the most substantial contributions to her computational abilities. Often she attributed her intuition for solving </w:t>
      </w:r>
      <w:ins w:id="468" w:author="allisontheobold" w:date="2018-06-21T09:51:00Z">
        <w:r w:rsidR="00671A6A">
          <w:t xml:space="preserve">statistical </w:t>
        </w:r>
      </w:ins>
      <w:r>
        <w:t>comput</w:t>
      </w:r>
      <w:ins w:id="469" w:author="allisontheobold" w:date="2018-06-21T09:51:00Z">
        <w:r w:rsidR="00671A6A">
          <w:t>ing</w:t>
        </w:r>
      </w:ins>
      <w:del w:id="470" w:author="allisontheobold" w:date="2018-06-21T09:51:00Z">
        <w:r w:rsidDel="00671A6A">
          <w:delText>ational</w:delText>
        </w:r>
      </w:del>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ins w:id="471" w:author="allisontheobold" w:date="2018-07-02T14:28:00Z">
        <w:r w:rsidR="00D47553">
          <w:t>d</w:t>
        </w:r>
      </w:ins>
      <w:del w:id="472" w:author="allisontheobold" w:date="2018-07-02T14:28:00Z">
        <w:r w:rsidDel="00D47553">
          <w:delText>s</w:delText>
        </w:r>
      </w:del>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ins w:id="473" w:author="allisontheobold" w:date="2018-06-21T09:52:00Z">
        <w:r w:rsidR="009A023A">
          <w:t xml:space="preserve">about </w:t>
        </w:r>
      </w:ins>
      <w:del w:id="474" w:author="allisontheobold" w:date="2018-06-21T09:52:00Z">
        <w:r w:rsidDel="004060EA">
          <w:delText>i</w:delText>
        </w:r>
        <w:r w:rsidDel="009A023A">
          <w:delText xml:space="preserve">n </w:delText>
        </w:r>
      </w:del>
      <w:r>
        <w:t>da</w:t>
      </w:r>
      <w:r w:rsidR="00E33C2B">
        <w:t>ta structures, subsetting data “using qualifiers and criteria,”</w:t>
      </w:r>
      <w:r>
        <w:t xml:space="preserve"> sorting data, all using SQL statements.</w:t>
      </w:r>
    </w:p>
    <w:p w14:paraId="39938502" w14:textId="77777777" w:rsidR="00AA3ADE" w:rsidRDefault="00AA3ADE" w:rsidP="00F16AAA">
      <w:pPr>
        <w:pStyle w:val="Body"/>
      </w:pPr>
    </w:p>
    <w:p w14:paraId="6B6262CF" w14:textId="77777777" w:rsidR="007938A9" w:rsidRDefault="007938A9" w:rsidP="007938A9">
      <w:pPr>
        <w:pStyle w:val="SectionHeading"/>
      </w:pPr>
      <w:r>
        <w:t>Discussion</w:t>
      </w:r>
    </w:p>
    <w:p w14:paraId="38758B2C" w14:textId="77777777" w:rsidR="008271AA" w:rsidRDefault="008271AA" w:rsidP="008271AA">
      <w:pPr>
        <w:pStyle w:val="Body"/>
      </w:pPr>
    </w:p>
    <w:p w14:paraId="33EB4CED" w14:textId="41415D11" w:rsidR="00272996" w:rsidRDefault="00272996" w:rsidP="00272996">
      <w:pPr>
        <w:pStyle w:val="Body"/>
        <w:rPr>
          <w:ins w:id="475" w:author="allisontheobold" w:date="2018-06-03T09:20:00Z"/>
        </w:rPr>
      </w:pPr>
      <w:ins w:id="476" w:author="allisontheobold" w:date="2018-06-03T09:20:00Z">
        <w:r>
          <w:t>The inten</w:t>
        </w:r>
        <w:r w:rsidR="008C4283">
          <w:t xml:space="preserve">tion of this exploratory study </w:t>
        </w:r>
      </w:ins>
      <w:ins w:id="477" w:author="allisontheobold" w:date="2018-07-02T14:29:00Z">
        <w:r w:rsidR="00D47553">
          <w:t>wa</w:t>
        </w:r>
      </w:ins>
      <w:ins w:id="478" w:author="allisontheobold" w:date="2018-06-03T09:20:00Z">
        <w:r>
          <w:t xml:space="preserve">s to describe and understand </w:t>
        </w:r>
      </w:ins>
      <w:ins w:id="479" w:author="allisontheobold" w:date="2018-06-25T11:22:00Z">
        <w:r w:rsidR="003B445C">
          <w:t xml:space="preserve">where </w:t>
        </w:r>
      </w:ins>
      <w:ins w:id="480" w:author="allisontheobold" w:date="2018-06-03T09:20:00Z">
        <w:r>
          <w:t xml:space="preserve"> environmental science graduate students gain computational knowledge and the ability to reason through statistical</w:t>
        </w:r>
      </w:ins>
      <w:ins w:id="481" w:author="allisontheobold" w:date="2018-06-21T09:55:00Z">
        <w:r w:rsidR="00843CE4">
          <w:t xml:space="preserve"> </w:t>
        </w:r>
      </w:ins>
      <w:ins w:id="482" w:author="allisontheobold" w:date="2018-06-03T09:20:00Z">
        <w:r>
          <w:t>comput</w:t>
        </w:r>
      </w:ins>
      <w:ins w:id="483" w:author="allisontheobold" w:date="2018-06-21T09:55:00Z">
        <w:r w:rsidR="00843CE4">
          <w:t xml:space="preserve">ing </w:t>
        </w:r>
      </w:ins>
      <w:ins w:id="484" w:author="allisontheobold" w:date="2018-06-03T09:20:00Z">
        <w:r>
          <w:t>applications in their disciplines</w:t>
        </w:r>
      </w:ins>
      <w:ins w:id="485" w:author="allisontheobold" w:date="2018-06-25T11:22:00Z">
        <w:r w:rsidR="00F16FDF">
          <w:t>, as well as how student backgrounds</w:t>
        </w:r>
      </w:ins>
      <w:ins w:id="486" w:author="allisontheobold" w:date="2018-06-25T11:23:00Z">
        <w:r w:rsidR="00F16FDF">
          <w:t xml:space="preserve"> differ in the impact of these factors</w:t>
        </w:r>
      </w:ins>
      <w:ins w:id="487" w:author="allisontheobold" w:date="2018-06-03T09:20:00Z">
        <w:r>
          <w:t>. Students who participated in the study described their experiences in acquiring computational skil</w:t>
        </w:r>
        <w:r w:rsidR="007B6694">
          <w:t xml:space="preserve">ls and their ability to reason </w:t>
        </w:r>
      </w:ins>
      <w:ins w:id="488" w:author="allisontheobold" w:date="2018-06-21T09:57:00Z">
        <w:r w:rsidR="007B6694">
          <w:t>throu</w:t>
        </w:r>
      </w:ins>
      <w:ins w:id="489" w:author="allisontheobold" w:date="2018-06-03T09:20:00Z">
        <w:r w:rsidR="007B6694">
          <w:t xml:space="preserve">gh </w:t>
        </w:r>
        <w:r>
          <w:t xml:space="preserve">computing applications related to their field. </w:t>
        </w:r>
      </w:ins>
    </w:p>
    <w:p w14:paraId="76BD99BE" w14:textId="7BD8B71F" w:rsidR="008E3D2F" w:rsidRDefault="002E7E53">
      <w:pPr>
        <w:pStyle w:val="Body"/>
        <w:rPr>
          <w:ins w:id="490" w:author="allisontheobold" w:date="2018-07-02T14:29:00Z"/>
        </w:rPr>
        <w:pPrChange w:id="491" w:author="allisontheobold" w:date="2018-07-02T14:29:00Z">
          <w:pPr>
            <w:jc w:val="left"/>
          </w:pPr>
        </w:pPrChange>
      </w:pPr>
      <w:ins w:id="492" w:author="allisontheobold" w:date="2018-06-25T11:27:00Z">
        <w:r>
          <w:lastRenderedPageBreak/>
          <w:t>A pa</w:t>
        </w:r>
      </w:ins>
      <w:ins w:id="493" w:author="allisontheobold" w:date="2018-06-25T11:28:00Z">
        <w:r>
          <w:t xml:space="preserve">th diagram, </w:t>
        </w:r>
      </w:ins>
      <w:ins w:id="494" w:author="allisontheobold" w:date="2018-06-03T09:20:00Z">
        <w:r w:rsidR="00272996">
          <w:t>depicting the resources students rely on when faced with</w:t>
        </w:r>
      </w:ins>
      <w:ins w:id="495" w:author="allisontheobold" w:date="2018-06-25T11:29:00Z">
        <w:r w:rsidR="00825866">
          <w:t xml:space="preserve"> </w:t>
        </w:r>
      </w:ins>
      <w:ins w:id="496" w:author="allisontheobold" w:date="2018-06-25T11:30:00Z">
        <w:r w:rsidR="00825866">
          <w:t>applications of statistical computing</w:t>
        </w:r>
      </w:ins>
      <w:ins w:id="497" w:author="allisontheobold" w:date="2018-06-25T11:28:00Z">
        <w:r>
          <w:t xml:space="preserve">, is </w:t>
        </w:r>
      </w:ins>
      <w:ins w:id="498" w:author="allisontheobold" w:date="2018-07-02T12:42:00Z">
        <w:r w:rsidR="00C52688">
          <w:t>shown</w:t>
        </w:r>
      </w:ins>
      <w:ins w:id="499" w:author="allisontheobold" w:date="2018-06-25T11:28:00Z">
        <w:r>
          <w:t xml:space="preserve"> in Figure 1.</w:t>
        </w:r>
      </w:ins>
      <w:ins w:id="500" w:author="allisontheobold" w:date="2018-06-25T11:29:00Z">
        <w:r>
          <w:t xml:space="preserve"> </w:t>
        </w:r>
      </w:ins>
    </w:p>
    <w:p w14:paraId="43F60C29" w14:textId="77777777" w:rsidR="00D53C14" w:rsidRDefault="00D53C14">
      <w:pPr>
        <w:pStyle w:val="Body"/>
        <w:rPr>
          <w:ins w:id="501" w:author="allisontheobold" w:date="2018-06-25T12:26:00Z"/>
        </w:rPr>
        <w:pPrChange w:id="502" w:author="allisontheobold" w:date="2018-07-02T14:29:00Z">
          <w:pPr>
            <w:jc w:val="left"/>
          </w:pPr>
        </w:pPrChange>
      </w:pPr>
    </w:p>
    <w:p w14:paraId="0D8A142B" w14:textId="7EEA98DB" w:rsidR="00071A29" w:rsidRDefault="00F524F2" w:rsidP="00071A29">
      <w:pPr>
        <w:pStyle w:val="TableFigureHeading"/>
        <w:rPr>
          <w:ins w:id="503" w:author="allisontheobold" w:date="2018-06-25T12:27:00Z"/>
        </w:rPr>
      </w:pPr>
      <w:ins w:id="504" w:author="allisontheobold" w:date="2018-06-25T13:02:00Z">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ins>
      <w:ins w:id="505" w:author="allisontheobold" w:date="2018-06-25T12:27:00Z">
        <w:r w:rsidR="00071A29">
          <w:t xml:space="preserve">Figure 1. </w:t>
        </w:r>
      </w:ins>
      <w:ins w:id="506" w:author="allisontheobold" w:date="2018-06-25T12:55:00Z">
        <w:r w:rsidR="00086F9E">
          <w:t>Resources</w:t>
        </w:r>
      </w:ins>
      <w:ins w:id="507" w:author="allisontheobold" w:date="2018-06-26T07:32:00Z">
        <w:r w:rsidR="002074E4">
          <w:t xml:space="preserve"> used</w:t>
        </w:r>
      </w:ins>
      <w:ins w:id="508" w:author="allisontheobold" w:date="2018-06-25T12:55:00Z">
        <w:r w:rsidR="00086F9E">
          <w:t xml:space="preserve"> </w:t>
        </w:r>
        <w:r w:rsidR="004A0BFE">
          <w:t xml:space="preserve">in reasoning through </w:t>
        </w:r>
      </w:ins>
      <w:ins w:id="509" w:author="allisontheobold" w:date="2018-06-26T07:31:00Z">
        <w:r w:rsidR="00246C1D">
          <w:t xml:space="preserve">statistical </w:t>
        </w:r>
      </w:ins>
      <w:ins w:id="510" w:author="allisontheobold" w:date="2018-06-25T12:55:00Z">
        <w:r w:rsidR="004A0BFE">
          <w:t>c</w:t>
        </w:r>
      </w:ins>
      <w:ins w:id="511" w:author="allisontheobold" w:date="2018-06-25T12:27:00Z">
        <w:r w:rsidR="00071A29">
          <w:t>omput</w:t>
        </w:r>
      </w:ins>
      <w:ins w:id="512" w:author="allisontheobold" w:date="2018-06-26T07:31:00Z">
        <w:r w:rsidR="00246C1D">
          <w:t>ing</w:t>
        </w:r>
      </w:ins>
      <w:ins w:id="513" w:author="allisontheobold" w:date="2018-07-02T14:29:00Z">
        <w:r w:rsidR="00F73FF6">
          <w:t xml:space="preserve"> applic</w:t>
        </w:r>
      </w:ins>
      <w:ins w:id="514" w:author="allisontheobold" w:date="2018-07-02T14:30:00Z">
        <w:r w:rsidR="00F73FF6">
          <w:t>ations</w:t>
        </w:r>
      </w:ins>
      <w:ins w:id="515" w:author="allisontheobold" w:date="2018-06-26T07:31:00Z">
        <w:r w:rsidR="00246C1D">
          <w:t>.</w:t>
        </w:r>
      </w:ins>
    </w:p>
    <w:p w14:paraId="11ACA47B" w14:textId="09B60426" w:rsidR="00071A29" w:rsidRDefault="00071A29" w:rsidP="00071A29">
      <w:pPr>
        <w:pStyle w:val="TableFigureHeading"/>
        <w:rPr>
          <w:ins w:id="516" w:author="allisontheobold" w:date="2018-06-25T13:02:00Z"/>
        </w:rPr>
      </w:pPr>
    </w:p>
    <w:p w14:paraId="14DA738E" w14:textId="3A1C70D7" w:rsidR="001A5B2E" w:rsidRDefault="001A5B2E" w:rsidP="00071A29">
      <w:pPr>
        <w:pStyle w:val="TableFigureHeading"/>
        <w:rPr>
          <w:ins w:id="517" w:author="allisontheobold" w:date="2018-06-25T12:28:00Z"/>
        </w:rPr>
      </w:pPr>
    </w:p>
    <w:p w14:paraId="27ED3706" w14:textId="327A0D88" w:rsidR="00071A29" w:rsidRDefault="0075252E" w:rsidP="00071A29">
      <w:pPr>
        <w:pStyle w:val="TableFigureHeading"/>
        <w:rPr>
          <w:ins w:id="518" w:author="allisontheobold" w:date="2018-06-25T12:28:00Z"/>
        </w:rPr>
      </w:pPr>
      <w:ins w:id="519" w:author="allisontheobold" w:date="2018-06-25T13:23:00Z">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2B2388" w:rsidRPr="0075252E" w:rsidRDefault="002B2388">
                              <w:pPr>
                                <w:rPr>
                                  <w:b/>
                                  <w:sz w:val="52"/>
                                  <w:rPrChange w:id="520" w:author="allisontheobold" w:date="2018-06-25T13:23:00Z">
                                    <w:rPr/>
                                  </w:rPrChange>
                                </w:rPr>
                              </w:pPr>
                              <w:ins w:id="521" w:author="allisontheobold" w:date="2018-06-25T13:23:00Z">
                                <w:r w:rsidRPr="0075252E">
                                  <w:rPr>
                                    <w:b/>
                                    <w:sz w:val="52"/>
                                    <w:rPrChange w:id="522" w:author="allisontheobold" w:date="2018-06-25T13:23:00Z">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2B2388" w:rsidRPr="0075252E" w:rsidRDefault="002B2388">
                        <w:pPr>
                          <w:rPr>
                            <w:b/>
                            <w:sz w:val="52"/>
                            <w:rPrChange w:id="523" w:author="allisontheobold" w:date="2018-06-25T13:23:00Z">
                              <w:rPr/>
                            </w:rPrChange>
                          </w:rPr>
                        </w:pPr>
                        <w:ins w:id="524" w:author="allisontheobold" w:date="2018-06-25T13:23:00Z">
                          <w:r w:rsidRPr="0075252E">
                            <w:rPr>
                              <w:b/>
                              <w:sz w:val="52"/>
                              <w:rPrChange w:id="525" w:author="allisontheobold" w:date="2018-06-25T13:23:00Z">
                                <w:rPr/>
                              </w:rPrChange>
                            </w:rPr>
                            <w:t>?</w:t>
                          </w:r>
                        </w:ins>
                      </w:p>
                    </w:txbxContent>
                  </v:textbox>
                </v:shape>
              </w:pict>
            </mc:Fallback>
          </mc:AlternateContent>
        </w:r>
      </w:ins>
    </w:p>
    <w:p w14:paraId="35F0A601" w14:textId="02808EE4" w:rsidR="00071A29" w:rsidRDefault="00071A29" w:rsidP="00071A29">
      <w:pPr>
        <w:pStyle w:val="TableFigureHeading"/>
        <w:rPr>
          <w:ins w:id="526" w:author="allisontheobold" w:date="2018-06-25T13:03:00Z"/>
        </w:rPr>
      </w:pPr>
    </w:p>
    <w:p w14:paraId="22BFFAD8" w14:textId="32F99FC4" w:rsidR="001A5B2E" w:rsidRDefault="001A5B2E" w:rsidP="00071A29">
      <w:pPr>
        <w:pStyle w:val="TableFigureHeading"/>
        <w:rPr>
          <w:ins w:id="527" w:author="allisontheobold" w:date="2018-06-25T13:03:00Z"/>
        </w:rPr>
      </w:pPr>
    </w:p>
    <w:p w14:paraId="03569451" w14:textId="6AAFD685" w:rsidR="001A5B2E" w:rsidRDefault="001A5B2E" w:rsidP="00071A29">
      <w:pPr>
        <w:pStyle w:val="TableFigureHeading"/>
        <w:rPr>
          <w:ins w:id="528" w:author="allisontheobold" w:date="2018-06-25T13:03:00Z"/>
        </w:rPr>
      </w:pPr>
    </w:p>
    <w:p w14:paraId="367C907A" w14:textId="76C5A639" w:rsidR="001A5B2E" w:rsidRDefault="00C960B0" w:rsidP="00071A29">
      <w:pPr>
        <w:pStyle w:val="TableFigureHeading"/>
        <w:rPr>
          <w:ins w:id="529" w:author="allisontheobold" w:date="2018-06-25T13:03:00Z"/>
        </w:rPr>
      </w:pPr>
      <w:ins w:id="530" w:author="allisontheobold" w:date="2018-06-25T12:26:00Z">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B7AA2" w14:textId="0475C585" w:rsidR="002B2388" w:rsidRPr="002904ED" w:rsidDel="00A872C2" w:rsidRDefault="002B2388" w:rsidP="008E3D2F">
                              <w:pPr>
                                <w:jc w:val="center"/>
                                <w:rPr>
                                  <w:del w:id="531" w:author="allisontheobold" w:date="2018-06-25T12:42:00Z"/>
                                  <w:sz w:val="20"/>
                                </w:rPr>
                              </w:pPr>
                              <w:r w:rsidRPr="002904ED">
                                <w:rPr>
                                  <w:sz w:val="20"/>
                                </w:rPr>
                                <w:t>Background</w:t>
                              </w:r>
                              <w:ins w:id="532" w:author="allisontheobold" w:date="2018-06-25T12:42:00Z">
                                <w:r>
                                  <w:rPr>
                                    <w:sz w:val="20"/>
                                  </w:rPr>
                                  <w:t xml:space="preserve">, </w:t>
                                </w:r>
                              </w:ins>
                            </w:p>
                            <w:p w14:paraId="4D7C6BA6" w14:textId="7B0B8273" w:rsidR="002B2388" w:rsidRPr="002904ED" w:rsidRDefault="002B2388" w:rsidP="00A872C2">
                              <w:pPr>
                                <w:jc w:val="center"/>
                                <w:rPr>
                                  <w:sz w:val="20"/>
                                </w:rPr>
                              </w:pPr>
                              <w:r w:rsidRPr="002904ED">
                                <w:rPr>
                                  <w:sz w:val="20"/>
                                </w:rPr>
                                <w:t>Independent Research</w:t>
                              </w:r>
                              <w:ins w:id="533" w:author="allisontheobold" w:date="2018-06-25T12:43:00Z">
                                <w:r>
                                  <w:rPr>
                                    <w:sz w:val="20"/>
                                  </w:rPr>
                                  <w:t>,</w:t>
                                </w:r>
                              </w:ins>
                            </w:p>
                            <w:p w14:paraId="393A8E21" w14:textId="07CB8E30" w:rsidR="002B2388" w:rsidRPr="002904ED" w:rsidRDefault="002B2388"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215B7AA2" w14:textId="0475C585" w:rsidR="002B2388" w:rsidRPr="002904ED" w:rsidDel="00A872C2" w:rsidRDefault="002B2388" w:rsidP="008E3D2F">
                        <w:pPr>
                          <w:jc w:val="center"/>
                          <w:rPr>
                            <w:del w:id="534" w:author="allisontheobold" w:date="2018-06-25T12:42:00Z"/>
                            <w:sz w:val="20"/>
                          </w:rPr>
                        </w:pPr>
                        <w:r w:rsidRPr="002904ED">
                          <w:rPr>
                            <w:sz w:val="20"/>
                          </w:rPr>
                          <w:t>Background</w:t>
                        </w:r>
                        <w:ins w:id="535" w:author="allisontheobold" w:date="2018-06-25T12:42:00Z">
                          <w:r>
                            <w:rPr>
                              <w:sz w:val="20"/>
                            </w:rPr>
                            <w:t xml:space="preserve">, </w:t>
                          </w:r>
                        </w:ins>
                      </w:p>
                      <w:p w14:paraId="4D7C6BA6" w14:textId="7B0B8273" w:rsidR="002B2388" w:rsidRPr="002904ED" w:rsidRDefault="002B2388" w:rsidP="00A872C2">
                        <w:pPr>
                          <w:jc w:val="center"/>
                          <w:rPr>
                            <w:sz w:val="20"/>
                          </w:rPr>
                        </w:pPr>
                        <w:r w:rsidRPr="002904ED">
                          <w:rPr>
                            <w:sz w:val="20"/>
                          </w:rPr>
                          <w:t>Independent Research</w:t>
                        </w:r>
                        <w:ins w:id="536" w:author="allisontheobold" w:date="2018-06-25T12:43:00Z">
                          <w:r>
                            <w:rPr>
                              <w:sz w:val="20"/>
                            </w:rPr>
                            <w:t>,</w:t>
                          </w:r>
                        </w:ins>
                      </w:p>
                      <w:p w14:paraId="393A8E21" w14:textId="07CB8E30" w:rsidR="002B2388" w:rsidRPr="002904ED" w:rsidRDefault="002B2388" w:rsidP="008E3D2F">
                        <w:pPr>
                          <w:jc w:val="center"/>
                          <w:rPr>
                            <w:sz w:val="20"/>
                          </w:rPr>
                        </w:pPr>
                        <w:r w:rsidRPr="002904ED">
                          <w:rPr>
                            <w:sz w:val="20"/>
                          </w:rPr>
                          <w:t>Coursework</w:t>
                        </w:r>
                      </w:p>
                    </w:txbxContent>
                  </v:textbox>
                </v:rect>
              </w:pict>
            </mc:Fallback>
          </mc:AlternateContent>
        </w:r>
      </w:ins>
    </w:p>
    <w:p w14:paraId="1669F3B9" w14:textId="7021BF9E" w:rsidR="001A5B2E" w:rsidRDefault="00C960B0" w:rsidP="00071A29">
      <w:pPr>
        <w:pStyle w:val="TableFigureHeading"/>
        <w:rPr>
          <w:ins w:id="537" w:author="allisontheobold" w:date="2018-06-25T13:03:00Z"/>
        </w:rPr>
      </w:pPr>
      <w:ins w:id="538" w:author="allisontheobold" w:date="2018-06-25T13:27:00Z">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p>
    <w:p w14:paraId="566578C1" w14:textId="20C8A3C1" w:rsidR="001A5B2E" w:rsidRDefault="001A5B2E" w:rsidP="00071A29">
      <w:pPr>
        <w:pStyle w:val="TableFigureHeading"/>
        <w:rPr>
          <w:ins w:id="539" w:author="allisontheobold" w:date="2018-06-25T13:03:00Z"/>
        </w:rPr>
      </w:pPr>
    </w:p>
    <w:p w14:paraId="5BDC0C3D" w14:textId="7A62137E" w:rsidR="00E14A64" w:rsidRDefault="00E14A64" w:rsidP="00071A29">
      <w:pPr>
        <w:pStyle w:val="TableFigureHeading"/>
        <w:rPr>
          <w:ins w:id="540" w:author="allisontheobold" w:date="2018-06-25T13:28:00Z"/>
        </w:rPr>
      </w:pPr>
    </w:p>
    <w:p w14:paraId="22C3F843" w14:textId="6F61725F" w:rsidR="00E14A64" w:rsidRDefault="00E14A64" w:rsidP="00071A29">
      <w:pPr>
        <w:pStyle w:val="TableFigureHeading"/>
        <w:rPr>
          <w:ins w:id="541" w:author="allisontheobold" w:date="2018-06-25T13:28:00Z"/>
        </w:rPr>
      </w:pPr>
      <w:ins w:id="542" w:author="allisontheobold" w:date="2018-06-25T13:04:00Z">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ins>
    </w:p>
    <w:p w14:paraId="64756C94" w14:textId="75850429" w:rsidR="001A5B2E" w:rsidRDefault="003208C5" w:rsidP="00071A29">
      <w:pPr>
        <w:pStyle w:val="TableFigureHeading"/>
        <w:rPr>
          <w:ins w:id="543" w:author="allisontheobold" w:date="2018-06-25T13:03:00Z"/>
        </w:rPr>
      </w:pPr>
      <w:ins w:id="544" w:author="allisontheobold" w:date="2018-06-25T13:19:00Z">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2B2388" w:rsidRPr="000B3745" w:rsidRDefault="002B2388">
                              <w:pPr>
                                <w:rPr>
                                  <w:sz w:val="20"/>
                                  <w:rPrChange w:id="545" w:author="allisontheobold" w:date="2018-06-25T13:11:00Z">
                                    <w:rPr/>
                                  </w:rPrChange>
                                </w:rPr>
                                <w:pPrChange w:id="546" w:author="allisontheobold" w:date="2018-06-25T13:11:00Z">
                                  <w:pPr>
                                    <w:jc w:val="center"/>
                                  </w:pPr>
                                </w:pPrChange>
                              </w:pPr>
                              <w:ins w:id="547" w:author="allisontheobold" w:date="2018-06-25T13:12:00Z">
                                <w:r>
                                  <w:rPr>
                                    <w:sz w:val="20"/>
                                  </w:rPr>
                                  <w:t xml:space="preserve">  Advis</w:t>
                                </w:r>
                              </w:ins>
                              <w:ins w:id="548" w:author="allisontheobold" w:date="2018-07-05T12:09:00Z">
                                <w:r w:rsidR="00317411">
                                  <w:rPr>
                                    <w:sz w:val="20"/>
                                  </w:rPr>
                                  <w:t>e</w:t>
                                </w:r>
                              </w:ins>
                              <w:ins w:id="549" w:author="allisontheobold" w:date="2018-06-25T13:12:00Z">
                                <w:r>
                                  <w:rPr>
                                    <w:sz w:val="20"/>
                                  </w:rPr>
                                  <w:t>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2B2388" w:rsidRPr="000B3745" w:rsidRDefault="002B2388">
                        <w:pPr>
                          <w:rPr>
                            <w:sz w:val="20"/>
                            <w:rPrChange w:id="550" w:author="allisontheobold" w:date="2018-06-25T13:11:00Z">
                              <w:rPr/>
                            </w:rPrChange>
                          </w:rPr>
                          <w:pPrChange w:id="551" w:author="allisontheobold" w:date="2018-06-25T13:11:00Z">
                            <w:pPr>
                              <w:jc w:val="center"/>
                            </w:pPr>
                          </w:pPrChange>
                        </w:pPr>
                        <w:ins w:id="552" w:author="allisontheobold" w:date="2018-06-25T13:12:00Z">
                          <w:r>
                            <w:rPr>
                              <w:sz w:val="20"/>
                            </w:rPr>
                            <w:t xml:space="preserve">  Advis</w:t>
                          </w:r>
                        </w:ins>
                        <w:ins w:id="553" w:author="allisontheobold" w:date="2018-07-05T12:09:00Z">
                          <w:r w:rsidR="00317411">
                            <w:rPr>
                              <w:sz w:val="20"/>
                            </w:rPr>
                            <w:t>e</w:t>
                          </w:r>
                        </w:ins>
                        <w:ins w:id="554" w:author="allisontheobold" w:date="2018-06-25T13:12:00Z">
                          <w:r>
                            <w:rPr>
                              <w:sz w:val="20"/>
                            </w:rPr>
                            <w:t>r</w:t>
                          </w:r>
                        </w:ins>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55" w:author="allisontheobold" w:date="2018-06-25T13:11:00Z">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2B2388" w:rsidRPr="000B3745" w:rsidRDefault="002B2388">
                              <w:pPr>
                                <w:rPr>
                                  <w:sz w:val="20"/>
                                  <w:rPrChange w:id="556" w:author="allisontheobold" w:date="2018-06-25T13:11:00Z">
                                    <w:rPr/>
                                  </w:rPrChange>
                                </w:rPr>
                                <w:pPrChange w:id="557" w:author="allisontheobold" w:date="2018-06-25T13:11:00Z">
                                  <w:pPr>
                                    <w:jc w:val="center"/>
                                  </w:pPr>
                                </w:pPrChange>
                              </w:pPr>
                              <w:ins w:id="558" w:author="allisontheobold" w:date="2018-06-25T13:12:00Z">
                                <w:r>
                                  <w:rPr>
                                    <w:sz w:val="20"/>
                                  </w:rPr>
                                  <w:t xml:space="preserve">     </w:t>
                                </w:r>
                              </w:ins>
                              <w:ins w:id="559" w:author="allisontheobold" w:date="2018-06-25T13:11:00Z">
                                <w:r w:rsidRPr="000B3745">
                                  <w:rPr>
                                    <w:sz w:val="20"/>
                                    <w:rPrChange w:id="560" w:author="allisontheobold" w:date="2018-06-25T13:11:00Z">
                                      <w:rPr/>
                                    </w:rPrChange>
                                  </w:rPr>
                                  <w:t>Peers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2B2388" w:rsidRPr="000B3745" w:rsidRDefault="002B2388">
                        <w:pPr>
                          <w:rPr>
                            <w:sz w:val="20"/>
                            <w:rPrChange w:id="561" w:author="allisontheobold" w:date="2018-06-25T13:11:00Z">
                              <w:rPr/>
                            </w:rPrChange>
                          </w:rPr>
                          <w:pPrChange w:id="562" w:author="allisontheobold" w:date="2018-06-25T13:11:00Z">
                            <w:pPr>
                              <w:jc w:val="center"/>
                            </w:pPr>
                          </w:pPrChange>
                        </w:pPr>
                        <w:ins w:id="563" w:author="allisontheobold" w:date="2018-06-25T13:12:00Z">
                          <w:r>
                            <w:rPr>
                              <w:sz w:val="20"/>
                            </w:rPr>
                            <w:t xml:space="preserve">     </w:t>
                          </w:r>
                        </w:ins>
                        <w:ins w:id="564" w:author="allisontheobold" w:date="2018-06-25T13:11:00Z">
                          <w:r w:rsidRPr="000B3745">
                            <w:rPr>
                              <w:sz w:val="20"/>
                              <w:rPrChange w:id="565" w:author="allisontheobold" w:date="2018-06-25T13:11:00Z">
                                <w:rPr/>
                              </w:rPrChange>
                            </w:rPr>
                            <w:t>Peers</w:t>
                          </w:r>
                        </w:ins>
                      </w:p>
                    </w:txbxContent>
                  </v:textbox>
                </v:oval>
              </w:pict>
            </mc:Fallback>
          </mc:AlternateContent>
        </w:r>
      </w:ins>
      <w:ins w:id="566" w:author="allisontheobold" w:date="2018-06-25T12:26:00Z">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67" w:author="allisontheobold" w:date="2018-06-25T13:07:00Z">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2B2388" w:rsidRDefault="002B2388" w:rsidP="002A6A88">
                              <w:pPr>
                                <w:jc w:val="center"/>
                              </w:pPr>
                              <w:ins w:id="568" w:author="allisontheobold" w:date="2018-06-25T13:07:00Z">
                                <w:r w:rsidRPr="005F2F78">
                                  <w:rPr>
                                    <w:sz w:val="20"/>
                                  </w:rPr>
                                  <w:t>Singular Consultant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2B2388" w:rsidRDefault="002B2388" w:rsidP="002A6A88">
                        <w:pPr>
                          <w:jc w:val="center"/>
                        </w:pPr>
                        <w:ins w:id="569" w:author="allisontheobold" w:date="2018-06-25T13:07:00Z">
                          <w:r w:rsidRPr="005F2F78">
                            <w:rPr>
                              <w:sz w:val="20"/>
                            </w:rPr>
                            <w:t>Singular Consultant</w:t>
                          </w:r>
                        </w:ins>
                      </w:p>
                    </w:txbxContent>
                  </v:textbox>
                  <w10:wrap anchorx="margin"/>
                </v:oval>
              </w:pict>
            </mc:Fallback>
          </mc:AlternateContent>
        </w:r>
      </w:ins>
    </w:p>
    <w:p w14:paraId="09E264F5" w14:textId="0F6374D0" w:rsidR="001A5B2E" w:rsidRDefault="001A5B2E" w:rsidP="00071A29">
      <w:pPr>
        <w:pStyle w:val="TableFigureHeading"/>
        <w:rPr>
          <w:ins w:id="570" w:author="allisontheobold" w:date="2018-06-25T13:03:00Z"/>
        </w:rPr>
      </w:pPr>
    </w:p>
    <w:p w14:paraId="05BD8EB2" w14:textId="66F3BC36" w:rsidR="001A5B2E" w:rsidRDefault="001A5B2E" w:rsidP="00071A29">
      <w:pPr>
        <w:pStyle w:val="TableFigureHeading"/>
        <w:rPr>
          <w:ins w:id="571" w:author="allisontheobold" w:date="2018-06-25T13:03:00Z"/>
        </w:rPr>
      </w:pPr>
    </w:p>
    <w:p w14:paraId="41CCED43" w14:textId="4FD8A6D7" w:rsidR="001A5B2E" w:rsidRDefault="002475C1">
      <w:pPr>
        <w:pStyle w:val="TableFigureHeading"/>
        <w:tabs>
          <w:tab w:val="left" w:pos="2406"/>
        </w:tabs>
        <w:jc w:val="both"/>
        <w:rPr>
          <w:ins w:id="572" w:author="allisontheobold" w:date="2018-06-25T13:03:00Z"/>
        </w:rPr>
        <w:pPrChange w:id="573" w:author="allisontheobold" w:date="2018-06-25T13:17:00Z">
          <w:pPr>
            <w:pStyle w:val="TableFigureHeading"/>
          </w:pPr>
        </w:pPrChange>
      </w:pPr>
      <w:ins w:id="574" w:author="allisontheobold" w:date="2018-06-25T13:17:00Z">
        <w:r>
          <w:tab/>
        </w:r>
      </w:ins>
    </w:p>
    <w:p w14:paraId="08E86556" w14:textId="6D4ED350" w:rsidR="001A5B2E" w:rsidRDefault="001A5B2E" w:rsidP="00071A29">
      <w:pPr>
        <w:pStyle w:val="TableFigureHeading"/>
        <w:rPr>
          <w:ins w:id="575" w:author="allisontheobold" w:date="2018-06-25T13:03:00Z"/>
        </w:rPr>
      </w:pPr>
    </w:p>
    <w:p w14:paraId="003195EF" w14:textId="05898570" w:rsidR="008E3D2F" w:rsidRDefault="008E3D2F">
      <w:pPr>
        <w:rPr>
          <w:ins w:id="576" w:author="allisontheobold" w:date="2018-06-25T12:26:00Z"/>
        </w:rPr>
        <w:pPrChange w:id="577" w:author="allisontheobold" w:date="2018-06-25T13:21:00Z">
          <w:pPr>
            <w:ind w:left="2160" w:firstLine="720"/>
          </w:pPr>
        </w:pPrChange>
      </w:pPr>
    </w:p>
    <w:p w14:paraId="737D2E4C" w14:textId="30A3F4A3" w:rsidR="00272996" w:rsidRDefault="00272996" w:rsidP="00272996">
      <w:pPr>
        <w:pStyle w:val="Body"/>
        <w:rPr>
          <w:ins w:id="578" w:author="allisontheobold" w:date="2018-06-03T09:20:00Z"/>
        </w:rPr>
      </w:pPr>
      <w:ins w:id="579" w:author="allisontheobold" w:date="2018-06-03T09:20:00Z">
        <w:r>
          <w:t>First, wh</w:t>
        </w:r>
        <w:r w:rsidR="004849B1">
          <w:t xml:space="preserve">en </w:t>
        </w:r>
      </w:ins>
      <w:ins w:id="580" w:author="allisontheobold" w:date="2018-07-02T14:30:00Z">
        <w:r w:rsidR="004849B1">
          <w:t>these</w:t>
        </w:r>
      </w:ins>
      <w:ins w:id="581" w:author="allisontheobold" w:date="2018-06-03T09:20:00Z">
        <w:r w:rsidR="004849B1">
          <w:t xml:space="preserve"> graduate student</w:t>
        </w:r>
      </w:ins>
      <w:ins w:id="582" w:author="allisontheobold" w:date="2018-07-02T14:30:00Z">
        <w:r w:rsidR="004849B1">
          <w:t>s</w:t>
        </w:r>
      </w:ins>
      <w:ins w:id="583" w:author="allisontheobold" w:date="2018-06-03T09:20:00Z">
        <w:r w:rsidR="004849B1">
          <w:t xml:space="preserve"> encounter</w:t>
        </w:r>
      </w:ins>
      <w:ins w:id="584" w:author="allisontheobold" w:date="2018-07-02T14:30:00Z">
        <w:r w:rsidR="004849B1">
          <w:t>ed</w:t>
        </w:r>
      </w:ins>
      <w:ins w:id="585" w:author="allisontheobold" w:date="2018-06-03T09:20:00Z">
        <w:r>
          <w:t xml:space="preserve"> a statistical computing problem they pull</w:t>
        </w:r>
      </w:ins>
      <w:ins w:id="586" w:author="allisontheobold" w:date="2018-07-02T14:30:00Z">
        <w:r w:rsidR="004849B1">
          <w:t>ed</w:t>
        </w:r>
      </w:ins>
      <w:ins w:id="587" w:author="allisontheobold" w:date="2018-06-03T09:20:00Z">
        <w:r>
          <w:t xml:space="preserve"> upon the knowled</w:t>
        </w:r>
        <w:r w:rsidR="00417532">
          <w:t>ge they ha</w:t>
        </w:r>
      </w:ins>
      <w:ins w:id="588" w:author="allisontheobold" w:date="2018-07-02T14:31:00Z">
        <w:r w:rsidR="00417532">
          <w:t>d</w:t>
        </w:r>
      </w:ins>
      <w:ins w:id="589" w:author="allisontheobold" w:date="2018-06-03T09:20:00Z">
        <w:r>
          <w:t xml:space="preserve"> acquired through their undergraduate background, graduate coursework and independent research. For these participants, the elements of background t</w:t>
        </w:r>
        <w:r w:rsidR="00CF7B82">
          <w:t xml:space="preserve">hat proved to be of the most </w:t>
        </w:r>
      </w:ins>
      <w:ins w:id="590" w:author="allisontheobold" w:date="2018-06-21T10:00:00Z">
        <w:r w:rsidR="00CF7B82">
          <w:t xml:space="preserve">assistance </w:t>
        </w:r>
      </w:ins>
      <w:ins w:id="591" w:author="allisontheobold" w:date="2018-06-03T09:20:00Z">
        <w:r w:rsidR="0054447B">
          <w:t xml:space="preserve">were </w:t>
        </w:r>
      </w:ins>
      <w:ins w:id="592" w:author="allisontheobold" w:date="2018-07-02T14:31:00Z">
        <w:r w:rsidR="00D936BB">
          <w:t xml:space="preserve">their </w:t>
        </w:r>
      </w:ins>
      <w:ins w:id="593" w:author="allisontheobold" w:date="2018-06-03T09:20:00Z">
        <w:r>
          <w:t xml:space="preserve">undergraduate statistics courses and pre-graduate research. The </w:t>
        </w:r>
      </w:ins>
      <w:ins w:id="594" w:author="allisontheobold" w:date="2018-07-02T12:43:00Z">
        <w:r w:rsidR="008B15EF">
          <w:t>computational</w:t>
        </w:r>
      </w:ins>
      <w:ins w:id="595" w:author="allisontheobold" w:date="2018-06-03T09:20:00Z">
        <w:r>
          <w:t xml:space="preserve"> understandings that these students attributed to </w:t>
        </w:r>
      </w:ins>
      <w:ins w:id="596" w:author="allisontheobold" w:date="2018-06-25T11:31:00Z">
        <w:r w:rsidR="001A1628">
          <w:t xml:space="preserve">the Methods of Data Analysis I and II courses </w:t>
        </w:r>
      </w:ins>
      <w:ins w:id="597" w:author="allisontheobold" w:date="2018-06-03T09:20:00Z">
        <w:r>
          <w:t xml:space="preserve">were primarily low-level concepts, such as logical statements,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w:t>
        </w:r>
      </w:ins>
      <w:ins w:id="598" w:author="allisontheobold" w:date="2018-06-21T10:01:00Z">
        <w:r w:rsidR="009642F5">
          <w:t xml:space="preserve">limited </w:t>
        </w:r>
      </w:ins>
      <w:ins w:id="599" w:author="allisontheobold" w:date="2018-06-03T09:20:00Z">
        <w:r>
          <w:t xml:space="preserve">trouble-shooting </w:t>
        </w:r>
      </w:ins>
      <w:ins w:id="600" w:author="allisontheobold" w:date="2018-06-21T10:01:00Z">
        <w:r w:rsidR="00FF4CE1">
          <w:t xml:space="preserve">of </w:t>
        </w:r>
      </w:ins>
      <w:ins w:id="601" w:author="allisontheobold" w:date="2018-06-03T09:20:00Z">
        <w:r w:rsidR="00157E17">
          <w:t xml:space="preserve">error messages. </w:t>
        </w:r>
      </w:ins>
      <w:ins w:id="602" w:author="allisontheobold" w:date="2018-06-21T10:01:00Z">
        <w:r w:rsidR="00157E17">
          <w:t>Additionally, t</w:t>
        </w:r>
      </w:ins>
      <w:ins w:id="603" w:author="allisontheobold" w:date="2018-06-03T09:20:00Z">
        <w:r>
          <w:t>hese concepts were found to on</w:t>
        </w:r>
      </w:ins>
      <w:ins w:id="604" w:author="allisontheobold" w:date="2018-06-25T11:24:00Z">
        <w:r w:rsidR="001C66DE">
          <w:t>l</w:t>
        </w:r>
      </w:ins>
      <w:ins w:id="605" w:author="allisontheobold" w:date="2018-06-03T09:20:00Z">
        <w:r>
          <w:t xml:space="preserve">y be fully understood through the use of peer interaction, as they were being implemented in their own research. </w:t>
        </w:r>
      </w:ins>
    </w:p>
    <w:p w14:paraId="7CF8E6B9" w14:textId="4B894E6D" w:rsidR="00272996" w:rsidRDefault="00272996" w:rsidP="00272996">
      <w:pPr>
        <w:pStyle w:val="Body"/>
        <w:rPr>
          <w:ins w:id="606" w:author="allisontheobold" w:date="2018-06-03T09:20:00Z"/>
        </w:rPr>
      </w:pPr>
      <w:ins w:id="607" w:author="allisontheobold" w:date="2018-06-03T09:20:00Z">
        <w:r>
          <w:t xml:space="preserve">Participants voiced the importance of their experiences performing independent research as </w:t>
        </w:r>
      </w:ins>
      <w:ins w:id="608" w:author="allisontheobold" w:date="2018-07-02T14:32:00Z">
        <w:r w:rsidR="00D936BB">
          <w:t xml:space="preserve">having </w:t>
        </w:r>
      </w:ins>
      <w:ins w:id="609" w:author="allisontheobold" w:date="2018-06-03T09:20:00Z">
        <w:r>
          <w:t xml:space="preserve">a substantial influence on their abilities to reason through and perform </w:t>
        </w:r>
      </w:ins>
      <w:ins w:id="610" w:author="allisontheobold" w:date="2018-06-25T11:34:00Z">
        <w:r w:rsidR="00A25D09">
          <w:t xml:space="preserve">the computational tasks required for </w:t>
        </w:r>
        <w:r w:rsidR="00826131">
          <w:t xml:space="preserve">various </w:t>
        </w:r>
      </w:ins>
      <w:ins w:id="611" w:author="allisontheobold" w:date="2018-06-03T09:20:00Z">
        <w:r>
          <w:t>statistical</w:t>
        </w:r>
      </w:ins>
      <w:ins w:id="612" w:author="allisontheobold" w:date="2018-06-25T11:34:00Z">
        <w:r w:rsidR="00A25D09">
          <w:t xml:space="preserve"> analyses. </w:t>
        </w:r>
      </w:ins>
      <w:ins w:id="613" w:author="allisontheobold" w:date="2018-06-03T09:20:00Z">
        <w:r>
          <w:t xml:space="preserve">Through independent research, the participants were able to play with real-world data and applications outside of what they </w:t>
        </w:r>
      </w:ins>
      <w:ins w:id="614" w:author="allisontheobold" w:date="2018-06-21T10:03:00Z">
        <w:r w:rsidR="00EA1279">
          <w:t xml:space="preserve">had </w:t>
        </w:r>
      </w:ins>
      <w:ins w:id="615" w:author="allisontheobold" w:date="2018-06-25T11:25:00Z">
        <w:r w:rsidR="00EA1279">
          <w:t>encountered</w:t>
        </w:r>
      </w:ins>
      <w:ins w:id="616" w:author="allisontheobold" w:date="2018-06-21T10:03:00Z">
        <w:r w:rsidR="005B324E">
          <w:t xml:space="preserve"> </w:t>
        </w:r>
      </w:ins>
      <w:ins w:id="617" w:author="allisontheobold" w:date="2018-06-03T09:20:00Z">
        <w:r>
          <w:t xml:space="preserve">in the classroom. The programming understandings informed by a student's independent research, in conjunction with peer </w:t>
        </w:r>
        <w:r w:rsidR="00130D25">
          <w:t xml:space="preserve">collaboration, were described </w:t>
        </w:r>
        <w:r>
          <w:t>largely</w:t>
        </w:r>
      </w:ins>
      <w:ins w:id="618" w:author="allisontheobold" w:date="2018-06-21T10:03:00Z">
        <w:r w:rsidR="009D14C8">
          <w:t xml:space="preserve"> as</w:t>
        </w:r>
      </w:ins>
      <w:ins w:id="619" w:author="allisontheobold" w:date="2018-06-03T09:20:00Z">
        <w:r>
          <w:t xml:space="preserve"> high-level concepts, such as user-defined functions, conditional statements, and loop implementation. Students described their independent research as</w:t>
        </w:r>
      </w:ins>
      <w:ins w:id="620" w:author="allisontheobold" w:date="2018-07-02T14:32:00Z">
        <w:r w:rsidR="00D936BB">
          <w:t xml:space="preserve"> having </w:t>
        </w:r>
      </w:ins>
      <w:ins w:id="621" w:author="allisontheobold" w:date="2018-06-03T09:20:00Z">
        <w:r>
          <w:t>open</w:t>
        </w:r>
      </w:ins>
      <w:ins w:id="622" w:author="allisontheobold" w:date="2018-07-02T14:32:00Z">
        <w:r w:rsidR="00D936BB">
          <w:t xml:space="preserve">ed </w:t>
        </w:r>
      </w:ins>
      <w:ins w:id="623" w:author="allisontheobold" w:date="2018-06-03T09:20:00Z">
        <w:r>
          <w:t>the door to experiencing the unease that c</w:t>
        </w:r>
      </w:ins>
      <w:ins w:id="624" w:author="allisontheobold" w:date="2018-07-02T14:32:00Z">
        <w:r w:rsidR="00F60073">
          <w:t xml:space="preserve">omes </w:t>
        </w:r>
      </w:ins>
      <w:ins w:id="625" w:author="allisontheobold" w:date="2018-06-03T09:20:00Z">
        <w:r>
          <w:t>when one is asked to perform computational tasks beyond one's knowledge. In these circumstances, students stated that</w:t>
        </w:r>
        <w:r w:rsidR="00025294">
          <w:t xml:space="preserve"> they </w:t>
        </w:r>
      </w:ins>
      <w:ins w:id="626" w:author="allisontheobold" w:date="2018-07-02T12:45:00Z">
        <w:r w:rsidR="008B15EF">
          <w:t xml:space="preserve">would </w:t>
        </w:r>
      </w:ins>
      <w:ins w:id="627" w:author="allisontheobold" w:date="2018-06-25T11:36:00Z">
        <w:r w:rsidR="006668D7">
          <w:t>ask for help from the</w:t>
        </w:r>
      </w:ins>
      <w:ins w:id="628" w:author="allisontheobold" w:date="2018-06-03T09:20:00Z">
        <w:r w:rsidR="00025294">
          <w:t xml:space="preserve"> </w:t>
        </w:r>
      </w:ins>
      <w:ins w:id="629" w:author="allisontheobold" w:date="2018-06-25T11:36:00Z">
        <w:r w:rsidR="002A252E">
          <w:t>people with whom they feel the most comfortable</w:t>
        </w:r>
      </w:ins>
      <w:ins w:id="630" w:author="allisontheobold" w:date="2018-06-03T09:20:00Z">
        <w:r>
          <w:t xml:space="preserve">.   </w:t>
        </w:r>
      </w:ins>
    </w:p>
    <w:p w14:paraId="7C4E1EDB" w14:textId="088C094F" w:rsidR="00272996" w:rsidRDefault="00272996" w:rsidP="00272996">
      <w:pPr>
        <w:pStyle w:val="Body"/>
        <w:rPr>
          <w:ins w:id="631" w:author="allisontheobold" w:date="2018-06-03T09:20:00Z"/>
        </w:rPr>
      </w:pPr>
      <w:ins w:id="632" w:author="allisontheobold" w:date="2018-06-03T09:20:00Z">
        <w:r>
          <w:t>In a direct connection to the participants' discomfort in asking for help from an adviser, the theme of a singular consultant emerged. These singular consultants serve as an all-knowing individual,</w:t>
        </w:r>
        <w:r w:rsidR="00C1585E">
          <w:t xml:space="preserve"> from whom the participants ha</w:t>
        </w:r>
      </w:ins>
      <w:ins w:id="633" w:author="allisontheobold" w:date="2018-07-02T14:33:00Z">
        <w:r w:rsidR="00C1585E">
          <w:t>d</w:t>
        </w:r>
      </w:ins>
      <w:ins w:id="634" w:author="allisontheobold" w:date="2018-06-03T09:20:00Z">
        <w:r>
          <w:t xml:space="preserve"> either had the “best” experiences with, where the individual spends the necessary time to explain the</w:t>
        </w:r>
        <w:r w:rsidR="00C1585E">
          <w:t xml:space="preserve"> concepts, or the consultant ha</w:t>
        </w:r>
      </w:ins>
      <w:ins w:id="635" w:author="allisontheobold" w:date="2018-07-02T14:33:00Z">
        <w:r w:rsidR="00C1585E">
          <w:t>d</w:t>
        </w:r>
      </w:ins>
      <w:ins w:id="636" w:author="allisontheobold" w:date="2018-06-03T09:20:00Z">
        <w:r>
          <w:t xml:space="preserve"> always been capable of providing the participant with an answer to their </w:t>
        </w:r>
        <w:r w:rsidR="00FF1118">
          <w:t>problem. These figures serve</w:t>
        </w:r>
      </w:ins>
      <w:ins w:id="637" w:author="allisontheobold" w:date="2018-07-02T14:33:00Z">
        <w:r w:rsidR="002B2388">
          <w:t>d</w:t>
        </w:r>
      </w:ins>
      <w:ins w:id="638" w:author="allisontheobold" w:date="2018-06-03T09:20:00Z">
        <w:r w:rsidR="00FF1118">
          <w:t xml:space="preserve"> as</w:t>
        </w:r>
      </w:ins>
      <w:ins w:id="639" w:author="allisontheobold" w:date="2018-06-21T10:06:00Z">
        <w:r w:rsidR="00FF1118">
          <w:t xml:space="preserve"> </w:t>
        </w:r>
      </w:ins>
      <w:ins w:id="640" w:author="allisontheobold" w:date="2018-06-21T10:05:00Z">
        <w:r w:rsidR="005040FC">
          <w:t xml:space="preserve">the first </w:t>
        </w:r>
      </w:ins>
      <w:ins w:id="641" w:author="allisontheobold" w:date="2018-06-21T10:06:00Z">
        <w:r w:rsidR="005040FC">
          <w:t xml:space="preserve">line of defense </w:t>
        </w:r>
        <w:r w:rsidR="00A30618">
          <w:t>when compuational problems ar</w:t>
        </w:r>
      </w:ins>
      <w:ins w:id="642" w:author="allisontheobold" w:date="2018-07-02T14:34:00Z">
        <w:r w:rsidR="00A30618">
          <w:t>o</w:t>
        </w:r>
      </w:ins>
      <w:ins w:id="643" w:author="allisontheobold" w:date="2018-06-21T10:06:00Z">
        <w:r w:rsidR="00A43D81">
          <w:t>se</w:t>
        </w:r>
      </w:ins>
      <w:ins w:id="644" w:author="allisontheobold" w:date="2018-06-03T09:20:00Z">
        <w:r w:rsidR="00B83D0D">
          <w:t xml:space="preserve">, where participants </w:t>
        </w:r>
      </w:ins>
      <w:ins w:id="645" w:author="allisontheobold" w:date="2018-07-02T14:34:00Z">
        <w:r w:rsidR="00A30618">
          <w:t>we</w:t>
        </w:r>
      </w:ins>
      <w:ins w:id="646" w:author="allisontheobold" w:date="2018-06-03T09:20:00Z">
        <w:r>
          <w:t xml:space="preserve">re both able to seek computational help and acquire new computational </w:t>
        </w:r>
        <w:r>
          <w:lastRenderedPageBreak/>
          <w:t>skills and understandings through their interactions. If due to time or physica</w:t>
        </w:r>
        <w:r w:rsidR="00A30618">
          <w:t xml:space="preserve">l constraints, this consultant </w:t>
        </w:r>
      </w:ins>
      <w:ins w:id="647" w:author="allisontheobold" w:date="2018-07-02T14:34:00Z">
        <w:r w:rsidR="00A30618">
          <w:t>wa</w:t>
        </w:r>
      </w:ins>
      <w:ins w:id="648" w:author="allisontheobold" w:date="2018-06-03T09:20:00Z">
        <w:r>
          <w:t>s unavailable to the graduate student, they then turn</w:t>
        </w:r>
      </w:ins>
      <w:ins w:id="649" w:author="allisontheobold" w:date="2018-07-02T14:34:00Z">
        <w:r w:rsidR="00A30618">
          <w:t>ed</w:t>
        </w:r>
      </w:ins>
      <w:ins w:id="650" w:author="allisontheobold" w:date="2018-06-03T09:20:00Z">
        <w:r>
          <w:t xml:space="preserve"> to their peers.</w:t>
        </w:r>
      </w:ins>
    </w:p>
    <w:p w14:paraId="6E5390F7" w14:textId="4BF569D5" w:rsidR="00272996" w:rsidRDefault="00272996" w:rsidP="00272996">
      <w:pPr>
        <w:pStyle w:val="Body"/>
        <w:rPr>
          <w:ins w:id="651" w:author="allisontheobold" w:date="2018-06-03T09:20:00Z"/>
        </w:rPr>
      </w:pPr>
      <w:ins w:id="652" w:author="allisontheobold" w:date="2018-06-03T09:20:00Z">
        <w:r>
          <w:t>Peer support was initially discussed by the participants in their interviews as a</w:t>
        </w:r>
        <w:r w:rsidR="00F9451F">
          <w:t xml:space="preserve"> mechanism they use</w:t>
        </w:r>
      </w:ins>
      <w:ins w:id="653" w:author="allisontheobold" w:date="2018-07-02T14:34:00Z">
        <w:r w:rsidR="00151AE2">
          <w:t>d</w:t>
        </w:r>
      </w:ins>
      <w:ins w:id="654" w:author="allisontheobold" w:date="2018-06-03T09:20:00Z">
        <w:r w:rsidR="00F9451F">
          <w:t xml:space="preserve"> when their </w:t>
        </w:r>
      </w:ins>
      <w:ins w:id="655" w:author="allisontheobold" w:date="2018-06-21T10:07:00Z">
        <w:r w:rsidR="00F9451F">
          <w:t>“</w:t>
        </w:r>
      </w:ins>
      <w:ins w:id="656" w:author="allisontheobold" w:date="2018-06-03T09:20:00Z">
        <w:r>
          <w:t>code doesn't run</w:t>
        </w:r>
      </w:ins>
      <w:ins w:id="657" w:author="allisontheobold" w:date="2018-06-21T10:07:00Z">
        <w:r w:rsidR="00F9451F">
          <w:t>”</w:t>
        </w:r>
      </w:ins>
      <w:ins w:id="658" w:author="allisontheobold" w:date="2018-06-03T09:20:00Z">
        <w:r w:rsidR="00151AE2">
          <w:t xml:space="preserve"> or when they </w:t>
        </w:r>
      </w:ins>
      <w:ins w:id="659" w:author="allisontheobold" w:date="2018-07-02T14:34:00Z">
        <w:r w:rsidR="00151AE2">
          <w:t>we</w:t>
        </w:r>
      </w:ins>
      <w:ins w:id="660" w:author="allisontheobold" w:date="2018-06-03T09:20:00Z">
        <w:r>
          <w:t>re asked (or need</w:t>
        </w:r>
      </w:ins>
      <w:ins w:id="661" w:author="allisontheobold" w:date="2018-07-02T14:34:00Z">
        <w:r w:rsidR="00151AE2">
          <w:t>ed</w:t>
        </w:r>
      </w:ins>
      <w:ins w:id="662" w:author="allisontheobold" w:date="2018-06-03T09:20:00Z">
        <w:r>
          <w:t xml:space="preserve">) to do something beyond their current computational understandings. However, this theme continued to emerge as the </w:t>
        </w:r>
        <w:r w:rsidR="00422F2D">
          <w:t>participants worked through</w:t>
        </w:r>
      </w:ins>
      <w:ins w:id="663" w:author="allisontheobold" w:date="2018-06-21T10:07:00Z">
        <w:r w:rsidR="00422F2D">
          <w:t xml:space="preserve"> </w:t>
        </w:r>
      </w:ins>
      <w:ins w:id="664" w:author="allisontheobold" w:date="2018-06-03T09:20:00Z">
        <w:r>
          <w:t xml:space="preserve">computational problems, often attributing their knowledge of </w:t>
        </w:r>
      </w:ins>
      <w:ins w:id="665" w:author="allisontheobold" w:date="2018-06-21T10:08:00Z">
        <w:r w:rsidR="00BF4EA6">
          <w:t xml:space="preserve">a </w:t>
        </w:r>
      </w:ins>
      <w:ins w:id="666" w:author="allisontheobold" w:date="2018-06-03T09:20:00Z">
        <w:r w:rsidR="00BF4EA6">
          <w:t>computational procedure</w:t>
        </w:r>
        <w:r>
          <w:t xml:space="preserve"> to a friend or fellow graduate student helping them “do it with their data.” These peers offer</w:t>
        </w:r>
      </w:ins>
      <w:ins w:id="667" w:author="allisontheobold" w:date="2018-07-02T14:35:00Z">
        <w:r w:rsidR="00151AE2">
          <w:t>ed</w:t>
        </w:r>
      </w:ins>
      <w:ins w:id="668" w:author="allisontheobold" w:date="2018-06-03T09:20:00Z">
        <w:r>
          <w:t xml:space="preserve"> an avenue for students to seek help, often voiced to be more comfortable than asking an adviser, where participants described both the fear of asking and “feeling dumb,” </w:t>
        </w:r>
      </w:ins>
      <w:ins w:id="669" w:author="allisontheobold" w:date="2018-07-05T16:14:00Z">
        <w:r w:rsidR="00EF502C">
          <w:t>or</w:t>
        </w:r>
      </w:ins>
      <w:ins w:id="670" w:author="allisontheobold" w:date="2018-06-03T09:20:00Z">
        <w:r>
          <w:t xml:space="preserve"> being “brushed off” because their adviser thought they should “be able to figure out how to do it.”  However, as opposed t</w:t>
        </w:r>
        <w:r w:rsidR="00BD4DE2">
          <w:t>o the help participants receive</w:t>
        </w:r>
        <w:r>
          <w:t xml:space="preserve"> from their singular cons</w:t>
        </w:r>
        <w:r w:rsidR="00120D01">
          <w:t xml:space="preserve">ultant, the students </w:t>
        </w:r>
      </w:ins>
      <w:ins w:id="671" w:author="allisontheobold" w:date="2018-06-25T11:38:00Z">
        <w:r w:rsidR="000C781C">
          <w:t xml:space="preserve">also </w:t>
        </w:r>
      </w:ins>
      <w:ins w:id="672" w:author="allisontheobold" w:date="2018-06-03T09:20:00Z">
        <w:r w:rsidR="00D26B09">
          <w:t>voice</w:t>
        </w:r>
      </w:ins>
      <w:ins w:id="673" w:author="allisontheobold" w:date="2018-07-02T12:48:00Z">
        <w:r w:rsidR="00D26B09">
          <w:t>d</w:t>
        </w:r>
      </w:ins>
      <w:ins w:id="674" w:author="allisontheobold" w:date="2018-06-03T09:20:00Z">
        <w:r w:rsidR="00120D01">
          <w:t xml:space="preserve"> </w:t>
        </w:r>
        <w:r>
          <w:t>negative experiences they ha</w:t>
        </w:r>
      </w:ins>
      <w:ins w:id="675" w:author="allisontheobold" w:date="2018-07-02T14:35:00Z">
        <w:r w:rsidR="00151AE2">
          <w:t xml:space="preserve">d </w:t>
        </w:r>
      </w:ins>
      <w:ins w:id="676" w:author="allisontheobold" w:date="2018-06-03T09:20:00Z">
        <w:r>
          <w:t>encountered when seeking help from their peers, such as a peer send</w:t>
        </w:r>
        <w:r w:rsidR="000B33E9">
          <w:t>ing them their code that they d</w:t>
        </w:r>
      </w:ins>
      <w:ins w:id="677" w:author="allisontheobold" w:date="2018-06-21T10:09:00Z">
        <w:r w:rsidR="000B33E9">
          <w:t>o</w:t>
        </w:r>
      </w:ins>
      <w:ins w:id="678" w:author="allisontheobold" w:date="2018-06-03T09:20:00Z">
        <w:r>
          <w:t xml:space="preserve"> not understand.  </w:t>
        </w:r>
      </w:ins>
    </w:p>
    <w:p w14:paraId="3463D15F" w14:textId="3AC24A9A" w:rsidR="00272996" w:rsidRDefault="008B184F" w:rsidP="00272996">
      <w:pPr>
        <w:pStyle w:val="Body"/>
        <w:rPr>
          <w:ins w:id="679" w:author="allisontheobold" w:date="2018-06-03T09:20:00Z"/>
        </w:rPr>
      </w:pPr>
      <w:ins w:id="680" w:author="allisontheobold" w:date="2018-06-03T09:20:00Z">
        <w:r>
          <w:t>Lastly, the adviser play</w:t>
        </w:r>
      </w:ins>
      <w:ins w:id="681" w:author="allisontheobold" w:date="2018-07-02T14:35:00Z">
        <w:r>
          <w:t>e</w:t>
        </w:r>
      </w:ins>
      <w:ins w:id="682" w:author="allisontheobold" w:date="2018-07-02T14:36:00Z">
        <w:r>
          <w:t>d</w:t>
        </w:r>
      </w:ins>
      <w:ins w:id="683" w:author="allisontheobold" w:date="2018-06-03T09:20:00Z">
        <w:r w:rsidR="00272996">
          <w:t xml:space="preserve"> an important role in students acquiring the computational knowledge necessary to perform applications</w:t>
        </w:r>
      </w:ins>
      <w:ins w:id="684" w:author="allisontheobold" w:date="2018-06-21T10:09:00Z">
        <w:r w:rsidR="00A562AD">
          <w:t>. Despite students’ reluctance to seek out computational assistance fr</w:t>
        </w:r>
      </w:ins>
      <w:ins w:id="685" w:author="allisontheobold" w:date="2018-06-21T10:10:00Z">
        <w:r w:rsidR="007E081A">
          <w:t>om their advis</w:t>
        </w:r>
      </w:ins>
      <w:ins w:id="686" w:author="allisontheobold" w:date="2018-07-05T12:08:00Z">
        <w:r w:rsidR="007E081A">
          <w:t>e</w:t>
        </w:r>
      </w:ins>
      <w:ins w:id="687" w:author="allisontheobold" w:date="2018-06-21T10:10:00Z">
        <w:r w:rsidR="00A562AD">
          <w:t>r, the</w:t>
        </w:r>
        <w:r w:rsidR="0097491A">
          <w:t>se individuals d</w:t>
        </w:r>
      </w:ins>
      <w:ins w:id="688" w:author="allisontheobold" w:date="2018-07-02T14:36:00Z">
        <w:r w:rsidR="0097491A">
          <w:t>id</w:t>
        </w:r>
      </w:ins>
      <w:ins w:id="689" w:author="allisontheobold" w:date="2018-07-02T12:48:00Z">
        <w:r w:rsidR="00481C93">
          <w:t xml:space="preserve"> often</w:t>
        </w:r>
      </w:ins>
      <w:ins w:id="690" w:author="allisontheobold" w:date="2018-06-21T10:10:00Z">
        <w:r w:rsidR="007441BB">
          <w:t xml:space="preserve"> </w:t>
        </w:r>
      </w:ins>
      <w:ins w:id="691" w:author="allisontheobold" w:date="2018-06-03T09:20:00Z">
        <w:r w:rsidR="00272996">
          <w:t>emphasiz</w:t>
        </w:r>
      </w:ins>
      <w:ins w:id="692" w:author="allisontheobold" w:date="2018-06-21T10:11:00Z">
        <w:r w:rsidR="007441BB">
          <w:t xml:space="preserve">e </w:t>
        </w:r>
      </w:ins>
      <w:ins w:id="693" w:author="allisontheobold" w:date="2018-06-03T09:20:00Z">
        <w:r w:rsidR="007441BB">
          <w:t xml:space="preserve">the importance of </w:t>
        </w:r>
      </w:ins>
      <w:ins w:id="694" w:author="allisontheobold" w:date="2018-06-21T10:11:00Z">
        <w:r w:rsidR="007441BB">
          <w:t xml:space="preserve">statistical computing </w:t>
        </w:r>
      </w:ins>
      <w:ins w:id="695" w:author="allisontheobold" w:date="2018-06-03T09:20:00Z">
        <w:r w:rsidR="007441BB">
          <w:t>skills, as well as introduc</w:t>
        </w:r>
      </w:ins>
      <w:ins w:id="696" w:author="allisontheobold" w:date="2018-06-21T10:11:00Z">
        <w:r w:rsidR="007441BB">
          <w:t>e</w:t>
        </w:r>
      </w:ins>
      <w:ins w:id="697" w:author="allisontheobold" w:date="2018-07-02T14:36:00Z">
        <w:r w:rsidR="0097491A">
          <w:t>d</w:t>
        </w:r>
      </w:ins>
      <w:ins w:id="698" w:author="allisontheobold" w:date="2018-06-03T09:20:00Z">
        <w:r w:rsidR="00272996">
          <w:t xml:space="preserve"> (or recomm</w:t>
        </w:r>
        <w:r w:rsidR="0097491A">
          <w:t>end)</w:t>
        </w:r>
        <w:r w:rsidR="00FD6377">
          <w:t xml:space="preserve"> students to store their data</w:t>
        </w:r>
      </w:ins>
      <w:ins w:id="699" w:author="allisontheobold" w:date="2018-06-21T10:11:00Z">
        <w:r w:rsidR="00FD6377">
          <w:t xml:space="preserve"> using</w:t>
        </w:r>
      </w:ins>
      <w:ins w:id="700" w:author="allisontheobold" w:date="2018-06-03T09:20:00Z">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ins>
      <w:ins w:id="701" w:author="allisontheobold" w:date="2018-06-21T10:12:00Z">
        <w:r w:rsidR="0097491A">
          <w:t xml:space="preserve"> </w:t>
        </w:r>
      </w:ins>
      <w:ins w:id="702" w:author="allisontheobold" w:date="2018-07-02T14:37:00Z">
        <w:r w:rsidR="0097491A">
          <w:t>we</w:t>
        </w:r>
      </w:ins>
      <w:ins w:id="703" w:author="allisontheobold" w:date="2018-06-21T10:12:00Z">
        <w:r w:rsidR="00C83353">
          <w:t xml:space="preserve">re often considered as the last line of defense, </w:t>
        </w:r>
      </w:ins>
      <w:ins w:id="704" w:author="allisontheobold" w:date="2018-06-03T09:20:00Z">
        <w:r w:rsidR="00BF1CC2">
          <w:t>they</w:t>
        </w:r>
      </w:ins>
      <w:ins w:id="705" w:author="allisontheobold" w:date="2018-06-21T10:12:00Z">
        <w:r w:rsidR="00BF1CC2">
          <w:t xml:space="preserve"> </w:t>
        </w:r>
      </w:ins>
      <w:ins w:id="706" w:author="allisontheobold" w:date="2018-07-02T14:37:00Z">
        <w:r w:rsidR="0097491A">
          <w:t>we</w:t>
        </w:r>
      </w:ins>
      <w:ins w:id="707" w:author="allisontheobold" w:date="2018-06-03T09:20:00Z">
        <w:r w:rsidR="00272996">
          <w:t xml:space="preserve">re viewed as an accessible way for students to better understand the </w:t>
        </w:r>
      </w:ins>
      <w:ins w:id="708" w:author="allisontheobold" w:date="2018-06-21T10:13:00Z">
        <w:r w:rsidR="00FF76D8">
          <w:t xml:space="preserve">statistical </w:t>
        </w:r>
      </w:ins>
      <w:ins w:id="709" w:author="allisontheobold" w:date="2018-06-03T09:20:00Z">
        <w:r w:rsidR="00FF76D8">
          <w:t>comput</w:t>
        </w:r>
      </w:ins>
      <w:ins w:id="710" w:author="allisontheobold" w:date="2018-06-21T10:13:00Z">
        <w:r w:rsidR="00FF76D8">
          <w:t xml:space="preserve">ing </w:t>
        </w:r>
      </w:ins>
      <w:ins w:id="711" w:author="allisontheobold" w:date="2018-06-03T09:20:00Z">
        <w:r w:rsidR="00272996">
          <w:t>necessary for their independent research pro</w:t>
        </w:r>
        <w:r w:rsidR="00FA4FB7">
          <w:t>jects, which overall contribute</w:t>
        </w:r>
      </w:ins>
      <w:ins w:id="712" w:author="allisontheobold" w:date="2018-07-02T14:37:00Z">
        <w:r w:rsidR="00FA4FB7">
          <w:t>d</w:t>
        </w:r>
      </w:ins>
      <w:ins w:id="713" w:author="allisontheobold" w:date="2018-06-03T09:20:00Z">
        <w:r w:rsidR="00272996">
          <w:t xml:space="preserve"> to better computational understanding and skills for these students. </w:t>
        </w:r>
      </w:ins>
    </w:p>
    <w:p w14:paraId="39914002" w14:textId="3515AAD3" w:rsidR="00272996" w:rsidRDefault="00272996">
      <w:pPr>
        <w:pStyle w:val="Body"/>
        <w:rPr>
          <w:ins w:id="714" w:author="allisontheobold" w:date="2018-06-03T09:20:00Z"/>
        </w:rPr>
      </w:pPr>
      <w:ins w:id="715" w:author="allisontheobold" w:date="2018-06-03T09:20:00Z">
        <w:r>
          <w:t xml:space="preserve">The second purpose of this study was to describe how </w:t>
        </w:r>
      </w:ins>
      <w:ins w:id="716" w:author="allisontheobold" w:date="2018-07-02T12:50:00Z">
        <w:r w:rsidR="00FC2739">
          <w:t xml:space="preserve">student backgrounds differ in the impacts of </w:t>
        </w:r>
      </w:ins>
      <w:ins w:id="717" w:author="allisontheobold" w:date="2018-06-03T09:20:00Z">
        <w:r>
          <w:t xml:space="preserve">these themes </w:t>
        </w:r>
      </w:ins>
      <w:ins w:id="718" w:author="allisontheobold" w:date="2018-07-02T12:50:00Z">
        <w:r w:rsidR="00FC2739">
          <w:t xml:space="preserve">on </w:t>
        </w:r>
      </w:ins>
      <w:ins w:id="719" w:author="allisontheobold" w:date="2018-06-03T09:20:00Z">
        <w:r>
          <w:t xml:space="preserve">students' </w:t>
        </w:r>
      </w:ins>
      <w:ins w:id="720" w:author="allisontheobold" w:date="2018-06-21T10:14:00Z">
        <w:r w:rsidR="00FA6886">
          <w:t xml:space="preserve">statistical </w:t>
        </w:r>
      </w:ins>
      <w:ins w:id="721" w:author="allisontheobold" w:date="2018-06-03T09:20:00Z">
        <w:r>
          <w:t>comput</w:t>
        </w:r>
      </w:ins>
      <w:ins w:id="722" w:author="allisontheobold" w:date="2018-06-21T10:14:00Z">
        <w:r w:rsidR="00FA6886">
          <w:t xml:space="preserve">ing </w:t>
        </w:r>
      </w:ins>
      <w:ins w:id="723" w:author="allisontheobold" w:date="2018-06-03T09:20:00Z">
        <w:r>
          <w:t>abilities</w:t>
        </w:r>
      </w:ins>
      <w:ins w:id="724" w:author="allisontheobold" w:date="2018-07-02T12:50:00Z">
        <w:r w:rsidR="00FC2739">
          <w:t xml:space="preserve">. </w:t>
        </w:r>
      </w:ins>
      <w:ins w:id="725" w:author="allisontheobold" w:date="2018-06-03T09:20:00Z">
        <w:r>
          <w: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ins>
    </w:p>
    <w:p w14:paraId="12851297" w14:textId="0F15D474" w:rsidR="00272996" w:rsidRDefault="00272996" w:rsidP="00272996">
      <w:pPr>
        <w:pStyle w:val="Body"/>
        <w:rPr>
          <w:ins w:id="726" w:author="allisontheobold" w:date="2018-06-03T09:20:00Z"/>
        </w:rPr>
      </w:pPr>
      <w:ins w:id="727" w:author="allisontheobold" w:date="2018-06-03T09:20:00Z">
        <w:r>
          <w:t>The largest difference in the impacts of a factor between computational skill groups, came in the theme of a singular consultant. One participant, Stephanie, who entered graduate school after completing a year's work as a research assistant</w:t>
        </w:r>
      </w:ins>
      <w:ins w:id="728" w:author="allisontheobold" w:date="2018-06-21T10:16:00Z">
        <w:r w:rsidR="00E90AD0">
          <w:t>,</w:t>
        </w:r>
      </w:ins>
      <w:ins w:id="729" w:author="allisontheobold" w:date="2018-06-03T09:20:00Z">
        <w:r>
          <w:t xml:space="preserve"> working in </w:t>
        </w:r>
        <w:r w:rsidRPr="00914691">
          <w:rPr>
            <w:rFonts w:ascii="Courier New" w:hAnsi="Courier New" w:cs="Courier New"/>
          </w:rPr>
          <w:t>R</w:t>
        </w:r>
        <w:r w:rsidR="00FA4FB7">
          <w:t>, instead serve</w:t>
        </w:r>
      </w:ins>
      <w:ins w:id="730" w:author="allisontheobold" w:date="2018-07-02T14:39:00Z">
        <w:r w:rsidR="00FA4FB7">
          <w:t>d</w:t>
        </w:r>
      </w:ins>
      <w:ins w:id="731" w:author="allisontheobold" w:date="2018-06-03T09:20:00Z">
        <w:r>
          <w:t xml:space="preserve">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w:t>
        </w:r>
        <w:r w:rsidR="00FA4FB7">
          <w:t xml:space="preserve"> Stephanie voiced that she fe</w:t>
        </w:r>
      </w:ins>
      <w:ins w:id="732" w:author="allisontheobold" w:date="2018-07-02T14:40:00Z">
        <w:r w:rsidR="00FA4FB7">
          <w:t>lt</w:t>
        </w:r>
      </w:ins>
      <w:ins w:id="733" w:author="allisontheobold" w:date="2018-06-03T09:20:00Z">
        <w:r>
          <w:t xml:space="preserve"> less of a power difference than her peers </w:t>
        </w:r>
      </w:ins>
      <w:ins w:id="734" w:author="allisontheobold" w:date="2018-06-25T11:41:00Z">
        <w:r w:rsidR="00E91279">
          <w:t>d</w:t>
        </w:r>
      </w:ins>
      <w:ins w:id="735" w:author="allisontheobold" w:date="2018-07-02T14:40:00Z">
        <w:r w:rsidR="008B03BE">
          <w:t>id</w:t>
        </w:r>
      </w:ins>
      <w:ins w:id="736" w:author="allisontheobold" w:date="2018-06-25T11:42:00Z">
        <w:r w:rsidR="00E91279">
          <w:t xml:space="preserve"> in </w:t>
        </w:r>
      </w:ins>
      <w:ins w:id="737" w:author="allisontheobold" w:date="2018-06-03T09:20:00Z">
        <w:r>
          <w:t xml:space="preserve">seeking help from her adviser.  </w:t>
        </w:r>
      </w:ins>
    </w:p>
    <w:p w14:paraId="6F4B5098" w14:textId="7B100C0E" w:rsidR="00272996" w:rsidRDefault="00272996" w:rsidP="00272996">
      <w:pPr>
        <w:pStyle w:val="Body"/>
        <w:rPr>
          <w:ins w:id="738" w:author="allisontheobold" w:date="2018-06-03T09:20:00Z"/>
        </w:rPr>
      </w:pPr>
      <w:ins w:id="739" w:author="allisontheobold" w:date="2018-06-03T09:20:00Z">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w:t>
        </w:r>
      </w:ins>
      <w:ins w:id="740" w:author="allisontheobold" w:date="2018-07-02T14:40:00Z">
        <w:r w:rsidR="00C74E9D">
          <w:t>d</w:t>
        </w:r>
      </w:ins>
      <w:ins w:id="741" w:author="allisontheobold" w:date="2018-06-03T09:20:00Z">
        <w:r>
          <w:t xml:space="preserve"> a window into graduate environmental science students’ computation experiences, it is important for future studies to investigate what </w:t>
        </w:r>
        <w:r>
          <w:lastRenderedPageBreak/>
          <w:t>types of computational knowledge st</w:t>
        </w:r>
        <w:r w:rsidR="00CD6B69">
          <w:t>udents are in acquiring through</w:t>
        </w:r>
        <w:r>
          <w:t>o</w:t>
        </w:r>
        <w:r w:rsidR="00ED4482">
          <w:t xml:space="preserve">ut their coursework, </w:t>
        </w:r>
      </w:ins>
      <w:ins w:id="742" w:author="allisontheobold" w:date="2018-07-05T16:15:00Z">
        <w:r w:rsidR="007819B0">
          <w:t>and</w:t>
        </w:r>
      </w:ins>
      <w:ins w:id="743" w:author="allisontheobold" w:date="2018-06-03T09:20:00Z">
        <w:r>
          <w:t xml:space="preserve"> the computationa</w:t>
        </w:r>
        <w:r w:rsidR="007E6D65">
          <w:t xml:space="preserve">l burden students experience </w:t>
        </w:r>
      </w:ins>
      <w:ins w:id="744" w:author="allisontheobold" w:date="2018-07-05T16:16:00Z">
        <w:r w:rsidR="007E6D65">
          <w:t>in</w:t>
        </w:r>
      </w:ins>
      <w:bookmarkStart w:id="745" w:name="_GoBack"/>
      <w:bookmarkEnd w:id="745"/>
      <w:ins w:id="746" w:author="allisontheobold" w:date="2018-06-03T09:20:00Z">
        <w:r>
          <w:t xml:space="preserve"> varying aspects of their coursework and research.   </w:t>
        </w:r>
      </w:ins>
    </w:p>
    <w:p w14:paraId="739013B4" w14:textId="6BD2996E" w:rsidR="00272996" w:rsidRDefault="00272996" w:rsidP="00272996">
      <w:pPr>
        <w:pStyle w:val="Body"/>
        <w:rPr>
          <w:ins w:id="747" w:author="allisontheobold" w:date="2018-06-03T09:20:00Z"/>
        </w:rPr>
      </w:pPr>
      <w:ins w:id="748" w:author="allisontheobold" w:date="2018-06-03T09:20:00Z">
        <w:r>
          <w:t>Finally, it should be</w:t>
        </w:r>
        <w:r w:rsidR="00B36072">
          <w:t xml:space="preserve"> noted the present study focuse</w:t>
        </w:r>
      </w:ins>
      <w:ins w:id="749" w:author="allisontheobold" w:date="2018-07-02T14:41:00Z">
        <w:r w:rsidR="00B36072">
          <w:t>d</w:t>
        </w:r>
      </w:ins>
      <w:ins w:id="750" w:author="allisontheobold" w:date="2018-06-03T09:20:00Z">
        <w:r>
          <w:t xml:space="preserve"> on describing environmental science graduate students’ experiences in acquiring statistical computing knowledge, but not in what computational knowledge they possess</w:t>
        </w:r>
      </w:ins>
      <w:ins w:id="751" w:author="allisontheobold" w:date="2018-07-02T14:41:00Z">
        <w:r w:rsidR="00B36072">
          <w:t>ed</w:t>
        </w:r>
      </w:ins>
      <w:ins w:id="752" w:author="allisontheobold" w:date="2018-06-03T09:20:00Z">
        <w:r>
          <w:t>. Therefore, we have learn</w:t>
        </w:r>
        <w:r w:rsidR="002910BB">
          <w:t>ed primarily about the r</w:t>
        </w:r>
      </w:ins>
      <w:ins w:id="753" w:author="allisontheobold" w:date="2018-06-21T10:20:00Z">
        <w:r w:rsidR="002910BB">
          <w:t>esources</w:t>
        </w:r>
      </w:ins>
      <w:ins w:id="754" w:author="allisontheobold" w:date="2018-06-03T09:20:00Z">
        <w:r w:rsidR="00886461">
          <w:t xml:space="preserve"> students rel</w:t>
        </w:r>
      </w:ins>
      <w:ins w:id="755" w:author="allisontheobold" w:date="2018-07-02T14:41:00Z">
        <w:r w:rsidR="00886461">
          <w:t>ied</w:t>
        </w:r>
      </w:ins>
      <w:ins w:id="756" w:author="allisontheobold" w:date="2018-06-03T09:20:00Z">
        <w:r w:rsidR="002910BB">
          <w:t xml:space="preserve"> on </w:t>
        </w:r>
      </w:ins>
      <w:ins w:id="757" w:author="allisontheobold" w:date="2018-06-21T10:20:00Z">
        <w:r w:rsidR="002910BB">
          <w:t xml:space="preserve">when </w:t>
        </w:r>
      </w:ins>
      <w:ins w:id="758" w:author="allisontheobold" w:date="2018-06-21T10:19:00Z">
        <w:r w:rsidR="0006444B">
          <w:t>th</w:t>
        </w:r>
        <w:r w:rsidR="00BF200F">
          <w:t>e</w:t>
        </w:r>
        <w:r w:rsidR="0006444B">
          <w:t>y experience</w:t>
        </w:r>
      </w:ins>
      <w:ins w:id="759" w:author="allisontheobold" w:date="2018-07-02T14:41:00Z">
        <w:r w:rsidR="005E29DB">
          <w:t>d</w:t>
        </w:r>
      </w:ins>
      <w:ins w:id="760" w:author="allisontheobold" w:date="2018-06-21T10:20:00Z">
        <w:r w:rsidR="002910BB">
          <w:t xml:space="preserve"> computational</w:t>
        </w:r>
      </w:ins>
      <w:ins w:id="761" w:author="allisontheobold" w:date="2018-06-21T10:19:00Z">
        <w:r w:rsidR="0006444B">
          <w:t xml:space="preserve"> </w:t>
        </w:r>
      </w:ins>
      <w:ins w:id="762" w:author="allisontheobold" w:date="2018-06-03T09:20:00Z">
        <w:r>
          <w:t>expectations beyond their ability. Again, in performing a longitudinal study</w:t>
        </w:r>
      </w:ins>
      <w:ins w:id="763" w:author="allisontheobold" w:date="2018-06-25T11:43:00Z">
        <w:r w:rsidR="00F61686">
          <w:t>,</w:t>
        </w:r>
      </w:ins>
      <w:ins w:id="764" w:author="allisontheobold" w:date="2018-06-03T09:20:00Z">
        <w:r>
          <w:t xml:space="preserve"> researchers </w:t>
        </w:r>
      </w:ins>
      <w:ins w:id="765" w:author="allisontheobold" w:date="2018-06-25T11:43:00Z">
        <w:r w:rsidR="00F61686">
          <w:t>would gain</w:t>
        </w:r>
      </w:ins>
      <w:ins w:id="766" w:author="allisontheobold" w:date="2018-07-02T14:41:00Z">
        <w:r w:rsidR="005E29DB">
          <w:t xml:space="preserve"> </w:t>
        </w:r>
      </w:ins>
      <w:ins w:id="767" w:author="allisontheobold" w:date="2018-06-03T09:20:00Z">
        <w:r>
          <w:t xml:space="preserve">the ability to isolate </w:t>
        </w:r>
      </w:ins>
      <w:ins w:id="768" w:author="allisontheobold" w:date="2018-07-02T14:42:00Z">
        <w:r w:rsidR="004D4C4C">
          <w:t xml:space="preserve">the </w:t>
        </w:r>
      </w:ins>
      <w:ins w:id="769" w:author="allisontheobold" w:date="2018-06-03T09:20:00Z">
        <w:r>
          <w:t>specific statistical computing knowledge</w:t>
        </w:r>
      </w:ins>
      <w:ins w:id="770" w:author="allisontheobold" w:date="2018-06-21T10:21:00Z">
        <w:r w:rsidR="00BA3936">
          <w:t>s</w:t>
        </w:r>
      </w:ins>
      <w:ins w:id="771" w:author="allisontheobold" w:date="2018-06-03T09:20:00Z">
        <w:r w:rsidR="00402530">
          <w:t xml:space="preserve"> students acquire and where </w:t>
        </w:r>
      </w:ins>
      <w:ins w:id="772" w:author="allisontheobold" w:date="2018-06-21T10:21:00Z">
        <w:r w:rsidR="00402530">
          <w:t xml:space="preserve">they are </w:t>
        </w:r>
      </w:ins>
      <w:ins w:id="773" w:author="allisontheobold" w:date="2018-06-03T09:20:00Z">
        <w:r>
          <w:t xml:space="preserve">learned. </w:t>
        </w:r>
      </w:ins>
    </w:p>
    <w:p w14:paraId="7950C58A" w14:textId="77777777" w:rsidR="00272996" w:rsidRDefault="00272996" w:rsidP="00272996">
      <w:pPr>
        <w:pStyle w:val="Body"/>
        <w:rPr>
          <w:ins w:id="774" w:author="allisontheobold" w:date="2018-06-03T09:20:00Z"/>
        </w:rPr>
      </w:pPr>
    </w:p>
    <w:p w14:paraId="1068E716" w14:textId="41E519DE" w:rsidR="008271AA" w:rsidDel="00272996" w:rsidRDefault="008271AA" w:rsidP="008271AA">
      <w:pPr>
        <w:pStyle w:val="Body"/>
        <w:rPr>
          <w:del w:id="775" w:author="allisontheobold" w:date="2018-06-03T09:20:00Z"/>
        </w:rPr>
      </w:pPr>
      <w:del w:id="776" w:author="allisontheobold" w:date="2018-06-03T09:20:00Z">
        <w:r w:rsidDel="00272996">
          <w:delText>The intention of this study is</w:delText>
        </w:r>
      </w:del>
      <w:del w:id="777" w:author="allisontheobold" w:date="2018-06-01T13:19:00Z">
        <w:r w:rsidDel="001F2B20">
          <w:delText xml:space="preserve"> </w:delText>
        </w:r>
      </w:del>
      <w:del w:id="778" w:author="allisontheobold" w:date="2018-06-03T09:20:00Z">
        <w:r w:rsidDel="00272996">
          <w:delText>to describe and understand what factors impact how</w:delText>
        </w:r>
        <w:r w:rsidR="00FC20B7" w:rsidDel="00272996">
          <w:delText xml:space="preserve"> and where</w:delText>
        </w:r>
        <w:r w:rsidDel="00272996">
          <w:delText xml:space="preserve"> </w:delText>
        </w:r>
        <w:r w:rsidR="00FC20B7" w:rsidDel="00272996">
          <w:delText>e</w:delText>
        </w:r>
        <w:r w:rsidDel="00272996">
          <w:delText xml:space="preserve">nvironmental </w:delText>
        </w:r>
        <w:r w:rsidR="00FC20B7" w:rsidDel="00272996">
          <w:delText>s</w:delText>
        </w:r>
        <w:r w:rsidDel="00272996">
          <w:delText xml:space="preserve">cience graduate students gain computational knowledge and the ability to reason through </w:delText>
        </w:r>
        <w:r w:rsidR="00FC20B7" w:rsidDel="00272996">
          <w:delText xml:space="preserve">statistical and computational </w:delText>
        </w:r>
        <w:r w:rsidDel="00272996">
          <w:delText xml:space="preserve">applications in their disciplines. Students who participated in the study described their experiences </w:delText>
        </w:r>
      </w:del>
      <w:del w:id="779" w:author="allisontheobold" w:date="2018-06-01T13:17:00Z">
        <w:r w:rsidDel="005C4CBB">
          <w:delText>wi</w:delText>
        </w:r>
      </w:del>
      <w:del w:id="780" w:author="allisontheobold" w:date="2018-06-01T13:16:00Z">
        <w:r w:rsidDel="005C4CBB">
          <w:delText xml:space="preserve">th </w:delText>
        </w:r>
      </w:del>
      <w:del w:id="781" w:author="allisontheobold" w:date="2018-06-03T09:20:00Z">
        <w:r w:rsidDel="00272996">
          <w:delText>computationa</w:delText>
        </w:r>
      </w:del>
      <w:del w:id="782" w:author="allisontheobold" w:date="2018-06-01T13:16:00Z">
        <w:r w:rsidDel="005C4CBB">
          <w:delText>l thinking</w:delText>
        </w:r>
      </w:del>
      <w:del w:id="783" w:author="allisontheobold" w:date="2018-06-01T13:17:00Z">
        <w:r w:rsidDel="00F276E6">
          <w:delText xml:space="preserve"> </w:delText>
        </w:r>
      </w:del>
      <w:del w:id="784" w:author="allisontheobold" w:date="2018-06-03T09:20:00Z">
        <w:r w:rsidDel="00272996">
          <w:delText>and their ability to reason through applications related to their field.</w:delText>
        </w:r>
      </w:del>
      <w:del w:id="785" w:author="allisontheobold" w:date="2018-06-01T13:19:00Z">
        <w:r w:rsidDel="001F2B20">
          <w:delText xml:space="preserve">  </w:delText>
        </w:r>
      </w:del>
    </w:p>
    <w:p w14:paraId="7EB0A3C1" w14:textId="3A606E61" w:rsidR="008271AA" w:rsidDel="00272996" w:rsidRDefault="008271AA" w:rsidP="009A6B41">
      <w:pPr>
        <w:pStyle w:val="Body"/>
        <w:rPr>
          <w:del w:id="786" w:author="allisontheobold" w:date="2018-06-03T09:20:00Z"/>
        </w:rPr>
      </w:pPr>
      <w:del w:id="787" w:author="allisontheobold" w:date="2018-06-03T09:20:00Z">
        <w:r w:rsidDel="00272996">
          <w:delText xml:space="preserve">Three themes arose from the study, characterizing the factors with the greatest impact on the participants' experiences in acquiring computational knowledge and abilities, as related to applications in their fields. The </w:delText>
        </w:r>
        <w:r w:rsidR="009A6B41" w:rsidDel="00272996">
          <w:delText xml:space="preserve">first </w:delText>
        </w:r>
        <w:r w:rsidDel="00272996">
          <w:delText xml:space="preserve">and </w:delText>
        </w:r>
        <w:r w:rsidR="009A6B41" w:rsidDel="00272996">
          <w:delText xml:space="preserve">second </w:delText>
        </w:r>
        <w:r w:rsidDel="00272996">
          <w:delText xml:space="preserve">themes both focus on the participants' acquisition of computational knowledge and skills, as well as how they cope when faced with computational expectations beyond their ability. The </w:delText>
        </w:r>
        <w:r w:rsidR="009A6B41" w:rsidDel="00272996">
          <w:delText xml:space="preserve">first </w:delText>
        </w:r>
        <w:r w:rsidDel="00272996">
          <w:delText>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delText>
        </w:r>
        <w:r w:rsidR="00D352E9" w:rsidDel="00272996">
          <w:delText xml:space="preserve"> graduate student helping them “</w:delText>
        </w:r>
        <w:r w:rsidDel="00272996">
          <w:delText>do it with their data.</w:delText>
        </w:r>
        <w:r w:rsidR="00D352E9" w:rsidDel="00272996">
          <w:delText>”</w:delText>
        </w:r>
        <w:r w:rsidDel="00272996">
          <w:delText xml:space="preserve"> These peers offer an avenue for students to seek help, often voiced to be more comfortable than asking an adviser, where participants described both the fear of asking </w:delText>
        </w:r>
        <w:r w:rsidR="00DF3F7D" w:rsidDel="00272996">
          <w:delText>and “feeling dumb,”</w:delText>
        </w:r>
        <w:r w:rsidDel="00272996">
          <w:delText xml:space="preserve"> as well as being </w:delText>
        </w:r>
        <w:r w:rsidR="00DF3F7D" w:rsidDel="00272996">
          <w:delText>“</w:delText>
        </w:r>
        <w:r w:rsidDel="00272996">
          <w:delText>brushed off</w:delText>
        </w:r>
        <w:r w:rsidR="00DF3F7D" w:rsidDel="00272996">
          <w:delText>”</w:delText>
        </w:r>
        <w:r w:rsidDel="00272996">
          <w:delText xml:space="preserve"> because their adviser thought they s</w:delText>
        </w:r>
        <w:r w:rsidR="003E7E19" w:rsidDel="00272996">
          <w:delText>hould “</w:delText>
        </w:r>
        <w:r w:rsidDel="00272996">
          <w:delText>be able to figure out how to do it.</w:delText>
        </w:r>
        <w:r w:rsidR="003E7E19" w:rsidDel="00272996">
          <w:delText>”</w:delText>
        </w:r>
        <w:r w:rsidDel="00272996">
          <w:delText xml:space="preserve">  </w:delText>
        </w:r>
      </w:del>
    </w:p>
    <w:p w14:paraId="59870D5C" w14:textId="1517BECE" w:rsidR="008271AA" w:rsidDel="00272996" w:rsidRDefault="008271AA" w:rsidP="008271AA">
      <w:pPr>
        <w:pStyle w:val="Body"/>
        <w:rPr>
          <w:del w:id="788" w:author="allisontheobold" w:date="2018-06-03T09:20:00Z"/>
        </w:rPr>
      </w:pPr>
      <w:del w:id="789" w:author="allisontheobold" w:date="2018-06-03T09:20:00Z">
        <w:r w:rsidDel="00272996">
          <w:delText xml:space="preserve">In a direct connection to the participants' discomfort in asking for help from an adviser, the </w:delText>
        </w:r>
        <w:r w:rsidR="009A6B41" w:rsidDel="00272996">
          <w:delText xml:space="preserve">second </w:delText>
        </w:r>
        <w:r w:rsidDel="00272996">
          <w:delText>theme of a singular consultant emerged. These singular consultants serve as an all-knowing individual, from whom the pa</w:delText>
        </w:r>
        <w:r w:rsidR="00B36085" w:rsidDel="00272996">
          <w:delText>rticipants have either had the “</w:delText>
        </w:r>
        <w:r w:rsidDel="00272996">
          <w:delText>best</w:delText>
        </w:r>
        <w:r w:rsidR="00B36085" w:rsidDel="00272996">
          <w:delText>”</w:delText>
        </w:r>
        <w:r w:rsidDel="00272996">
          <w:delTex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delText>
        </w:r>
      </w:del>
    </w:p>
    <w:p w14:paraId="2E31991C" w14:textId="6CE20706" w:rsidR="009A6B41" w:rsidDel="00272996" w:rsidRDefault="009A6B41" w:rsidP="008271AA">
      <w:pPr>
        <w:pStyle w:val="Body"/>
        <w:rPr>
          <w:del w:id="790" w:author="allisontheobold" w:date="2018-06-03T09:20:00Z"/>
        </w:rPr>
      </w:pPr>
      <w:del w:id="791" w:author="allisontheobold" w:date="2018-06-03T09:20:00Z">
        <w:r w:rsidDel="00272996">
          <w:delText xml:space="preserve">In the third theme, participants voiced the importance of their experiences performing independent research as a substantial influence on their abilities to reason through and perform statistical and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delText>
        </w:r>
      </w:del>
    </w:p>
    <w:p w14:paraId="2D187224" w14:textId="2A55A728" w:rsidR="008271AA" w:rsidDel="00272996" w:rsidRDefault="008271AA" w:rsidP="008271AA">
      <w:pPr>
        <w:pStyle w:val="Body"/>
        <w:rPr>
          <w:del w:id="792" w:author="allisontheobold" w:date="2018-06-03T09:20:00Z"/>
        </w:rPr>
      </w:pPr>
      <w:del w:id="793" w:author="allisontheobold" w:date="2018-06-03T09:20:00Z">
        <w:r w:rsidDel="00272996">
          <w:delTex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w:delText>
        </w:r>
        <w:r w:rsidR="00760E72" w:rsidDel="00272996">
          <w:delText>b</w:delText>
        </w:r>
        <w:r w:rsidDel="00272996">
          <w:delText>achelor's without any computational elements to their coursework, while those who were exposed to small amounts of computing in their undergraduate coursework, such as a general computer science courses, a GIS course</w:delText>
        </w:r>
        <w:r w:rsidR="005544E9" w:rsidDel="00272996">
          <w:delText xml:space="preserve">, or experience with </w:delText>
        </w:r>
        <w:r w:rsidRPr="005544E9" w:rsidDel="00272996">
          <w:rPr>
            <w:rFonts w:ascii="Courier New" w:hAnsi="Courier New" w:cs="Courier New"/>
          </w:rPr>
          <w:delText>Access</w:delText>
        </w:r>
        <w:r w:rsidDel="00272996">
          <w:delText xml:space="preserve"> databases, were able to begin computational tasks in their research walking and not crawling.  </w:delText>
        </w:r>
      </w:del>
    </w:p>
    <w:p w14:paraId="1DDFA240" w14:textId="76B80F1A" w:rsidR="007938A9" w:rsidDel="00272996" w:rsidRDefault="008271AA" w:rsidP="008271AA">
      <w:pPr>
        <w:pStyle w:val="Body"/>
        <w:rPr>
          <w:del w:id="794" w:author="allisontheobold" w:date="2018-06-03T09:20:00Z"/>
        </w:rPr>
      </w:pPr>
      <w:del w:id="795" w:author="allisontheobold" w:date="2018-06-03T09:20:00Z">
        <w:r w:rsidDel="00272996">
          <w:delText>The largest difference in the impacts of a factor between computational skill groups, came in the theme of a singular consultant. One participant, Stephanie, who entered graduate school after completing a year's work as a r</w:delText>
        </w:r>
        <w:r w:rsidR="00914691" w:rsidDel="00272996">
          <w:delText xml:space="preserve">esearch assistant working in </w:delText>
        </w:r>
        <w:r w:rsidRPr="00914691" w:rsidDel="00272996">
          <w:rPr>
            <w:rFonts w:ascii="Courier New" w:hAnsi="Courier New" w:cs="Courier New"/>
          </w:rPr>
          <w:delText>R</w:delText>
        </w:r>
        <w:r w:rsidDel="00272996">
          <w:delText xml:space="preserve">, instead serves as the </w:delText>
        </w:r>
        <w:r w:rsidR="00760E72" w:rsidDel="00272996">
          <w:delText xml:space="preserve">singular </w:delText>
        </w:r>
        <w:r w:rsidDel="00272996">
          <w:delText xml:space="preserve">computational consultant for </w:delText>
        </w:r>
        <w:r w:rsidR="00760E72" w:rsidDel="00272996">
          <w:delText xml:space="preserve">many graduate students in </w:delText>
        </w:r>
        <w:r w:rsidDel="00272996">
          <w:delText xml:space="preserve">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delText>
        </w:r>
      </w:del>
    </w:p>
    <w:p w14:paraId="27603C8E" w14:textId="0E285907" w:rsidR="008271AA" w:rsidDel="00272996" w:rsidRDefault="008271AA" w:rsidP="008271AA">
      <w:pPr>
        <w:pStyle w:val="Body"/>
        <w:rPr>
          <w:del w:id="796" w:author="allisontheobold" w:date="2018-06-03T09:20:00Z"/>
        </w:rPr>
      </w:pPr>
    </w:p>
    <w:p w14:paraId="31FFDC1E" w14:textId="3CEC0955" w:rsidR="008271AA" w:rsidDel="00272996" w:rsidRDefault="008271AA" w:rsidP="008271AA">
      <w:pPr>
        <w:pStyle w:val="SectionHeading"/>
        <w:rPr>
          <w:del w:id="797" w:author="allisontheobold" w:date="2018-06-03T09:20:00Z"/>
        </w:rPr>
      </w:pPr>
      <w:del w:id="798" w:author="allisontheobold" w:date="2018-06-03T09:20:00Z">
        <w:r w:rsidDel="00272996">
          <w:delText>conclusion and implications</w:delText>
        </w:r>
      </w:del>
    </w:p>
    <w:p w14:paraId="3FAC3E25" w14:textId="462EC6AA" w:rsidR="008271AA" w:rsidRPr="008271AA" w:rsidDel="00272996" w:rsidRDefault="008271AA" w:rsidP="008271AA">
      <w:pPr>
        <w:pStyle w:val="Body"/>
        <w:rPr>
          <w:del w:id="799" w:author="allisontheobold" w:date="2018-06-03T09:20:00Z"/>
        </w:rPr>
      </w:pPr>
    </w:p>
    <w:p w14:paraId="4DD8E3B6" w14:textId="56E90DA3" w:rsidR="008271AA" w:rsidDel="00272996" w:rsidRDefault="008271AA" w:rsidP="008271AA">
      <w:pPr>
        <w:pStyle w:val="Body"/>
        <w:rPr>
          <w:del w:id="800" w:author="allisontheobold" w:date="2018-06-03T09:20:00Z"/>
        </w:rPr>
      </w:pPr>
      <w:del w:id="801" w:author="allisontheobold" w:date="2018-06-03T09:20:00Z">
        <w:r w:rsidRPr="008271AA" w:rsidDel="00272996">
          <w:delText>The findings of this study</w:delText>
        </w:r>
        <w:r w:rsidR="002B0F10" w:rsidDel="00272996">
          <w:delText xml:space="preserve"> are summarized in</w:delText>
        </w:r>
        <w:r w:rsidRPr="008271AA" w:rsidDel="00272996">
          <w:delText xml:space="preserve"> a concept map of how students acquire the skills necessary to perform computational applications in their fields. With the emergent themes describing where students are acquiring these necessary skills, the concept map in Figure 1 reflects these changes.</w:delText>
        </w:r>
      </w:del>
    </w:p>
    <w:p w14:paraId="14A4A7E5" w14:textId="07E5F5F5" w:rsidR="00D42F6F" w:rsidDel="00272996" w:rsidRDefault="003E315E" w:rsidP="003E315E">
      <w:pPr>
        <w:pStyle w:val="Body"/>
        <w:jc w:val="center"/>
        <w:rPr>
          <w:del w:id="802" w:author="allisontheobold" w:date="2018-06-03T09:20:00Z"/>
        </w:rPr>
      </w:pPr>
      <w:commentRangeStart w:id="803"/>
      <w:del w:id="804" w:author="allisontheobold" w:date="2018-06-03T09:20:00Z">
        <w:r w:rsidDel="00272996">
          <w:drawing>
            <wp:inline distT="0" distB="0" distL="0" distR="0" wp14:anchorId="4BEC976D" wp14:editId="4E7A027E">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17">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commentRangeEnd w:id="803"/>
        <w:r w:rsidR="002B0F10" w:rsidDel="00272996">
          <w:rPr>
            <w:rStyle w:val="CommentReference"/>
          </w:rPr>
          <w:commentReference w:id="803"/>
        </w:r>
      </w:del>
    </w:p>
    <w:p w14:paraId="14080260" w14:textId="623AAE6A" w:rsidR="00385F27" w:rsidDel="00272996" w:rsidRDefault="00385F27" w:rsidP="00385F27">
      <w:pPr>
        <w:pStyle w:val="Body"/>
        <w:rPr>
          <w:del w:id="805" w:author="allisontheobold" w:date="2018-06-03T09:20:00Z"/>
        </w:rPr>
      </w:pPr>
      <w:del w:id="806" w:author="allisontheobold" w:date="2018-06-03T09:20:00Z">
        <w:r w:rsidDel="00272996">
          <w:delText xml:space="preserve">At the center of the concept map, we find programming understanding the bottleneck described by all students in their abilities to successfully accomplish computational applications in their fields. </w:delText>
        </w:r>
        <w:r w:rsidR="00FA03B0" w:rsidDel="00272996">
          <w:delText xml:space="preserve">The majority of the students' understanding comes from their course work, independent research, and collaboration with their peers. </w:delText>
        </w:r>
        <w:r w:rsidDel="00272996">
          <w:delText xml:space="preserve">This understanding is informed, albeit weakly, by students' backgrounds and their advisers. </w:delText>
        </w:r>
      </w:del>
    </w:p>
    <w:p w14:paraId="713F841C" w14:textId="304AEC65" w:rsidR="00010B6C" w:rsidDel="00272996" w:rsidRDefault="008271AA" w:rsidP="008271AA">
      <w:pPr>
        <w:pStyle w:val="Body"/>
        <w:rPr>
          <w:del w:id="807" w:author="allisontheobold" w:date="2018-06-03T09:20:00Z"/>
        </w:rPr>
      </w:pPr>
      <w:del w:id="808" w:author="allisontheobold" w:date="2018-06-03T09:20:00Z">
        <w:r w:rsidDel="00272996">
          <w:delText xml:space="preserve">The computational aspects of this concept map were initially thought to exhibit Bloom's </w:delText>
        </w:r>
        <w:commentRangeStart w:id="809"/>
        <w:commentRangeStart w:id="810"/>
        <w:r w:rsidRPr="00344A47" w:rsidDel="00272996">
          <w:rPr>
            <w:szCs w:val="22"/>
          </w:rPr>
          <w:delText>taxonomy</w:delText>
        </w:r>
        <w:commentRangeEnd w:id="809"/>
        <w:r w:rsidR="00385F27" w:rsidRPr="00344A47" w:rsidDel="00272996">
          <w:rPr>
            <w:rStyle w:val="CommentReference"/>
            <w:sz w:val="22"/>
            <w:szCs w:val="22"/>
            <w:rPrChange w:id="811" w:author="allisontheobold" w:date="2018-05-30T16:15:00Z">
              <w:rPr>
                <w:rStyle w:val="CommentReference"/>
              </w:rPr>
            </w:rPrChange>
          </w:rPr>
          <w:commentReference w:id="809"/>
        </w:r>
        <w:commentRangeEnd w:id="810"/>
        <w:r w:rsidR="00246DA5" w:rsidDel="00272996">
          <w:rPr>
            <w:rStyle w:val="CommentReference"/>
          </w:rPr>
          <w:commentReference w:id="810"/>
        </w:r>
        <w:r w:rsidRPr="00D539D3" w:rsidDel="00272996">
          <w:rPr>
            <w:szCs w:val="22"/>
          </w:rPr>
          <w:delText>.</w:delText>
        </w:r>
        <w:r w:rsidRPr="00D539D3" w:rsidDel="00272996">
          <w:delText xml:space="preserve"> </w:delText>
        </w:r>
        <w:r w:rsidDel="00272996">
          <w:delText>This theory describes the process of learning as a hierarchy of understanding, where students first understand low-level concepts, such as logic</w:delText>
        </w:r>
        <w:r w:rsidR="006A37D4" w:rsidDel="00272996">
          <w:delText>al statements, using built</w:delText>
        </w:r>
        <w:r w:rsidR="00385F27" w:rsidDel="00272996">
          <w:delText>-</w:delText>
        </w:r>
        <w:r w:rsidR="006A37D4" w:rsidDel="00272996">
          <w:delText xml:space="preserve">in </w:delText>
        </w:r>
        <w:r w:rsidRPr="006A37D4" w:rsidDel="00272996">
          <w:rPr>
            <w:rFonts w:ascii="Courier New" w:hAnsi="Courier New" w:cs="Courier New"/>
          </w:rPr>
          <w:delText>R</w:delText>
        </w:r>
        <w:r w:rsidR="00606A54" w:rsidDel="00272996">
          <w:rPr>
            <w:rFonts w:ascii="Courier New" w:hAnsi="Courier New" w:cs="Courier New"/>
          </w:rPr>
          <w:delText xml:space="preserve"> </w:delText>
        </w:r>
        <w:r w:rsidDel="00272996">
          <w:delText>functions, making comments in their code, and trouble-shooting error messages, before thinking about them in more complex ways, and learning higher-level concepts, such as user</w:delText>
        </w:r>
        <w:r w:rsidR="00010B6C" w:rsidDel="00272996">
          <w:delText>-</w:delText>
        </w:r>
        <w:r w:rsidDel="00272996">
          <w:delText xml:space="preserve">defined functions, defining classes of objects, and  implementing loops and conditional statements. We found, however, that the participants do not learn the concepts related to accomplishing computational applications in a hierarchy. </w:delText>
        </w:r>
      </w:del>
    </w:p>
    <w:p w14:paraId="074A843F" w14:textId="64BC3228" w:rsidR="00010B6C" w:rsidDel="00272996" w:rsidRDefault="00010B6C" w:rsidP="00010B6C">
      <w:pPr>
        <w:pStyle w:val="Body"/>
        <w:rPr>
          <w:del w:id="812" w:author="allisontheobold" w:date="2018-06-03T09:20:00Z"/>
        </w:rPr>
      </w:pPr>
      <w:del w:id="813" w:author="allisontheobold" w:date="2018-06-03T09:20:00Z">
        <w:r w:rsidDel="00272996">
          <w:delText>The programming understandings that these students attributed to their coursework were primarily the aforementioned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higher-level programming concepts, but they are accomplished</w:delText>
        </w:r>
        <w:r w:rsidR="009C7BA6" w:rsidDel="00272996">
          <w:delText>, at times,</w:delText>
        </w:r>
        <w:r w:rsidDel="00272996">
          <w:delText xml:space="preserve"> without students learning the lower-level concepts at work within the solutions. </w:delText>
        </w:r>
        <w:r w:rsidR="008271AA" w:rsidDel="00272996">
          <w:delText xml:space="preserve">The importance of background remains, however. For these participants, the elements of background that proved to be of the most help were both undergraduate statistics courses and pre-graduate research. </w:delText>
        </w:r>
      </w:del>
    </w:p>
    <w:p w14:paraId="4AADEEDF" w14:textId="47416C7A" w:rsidR="00010B6C" w:rsidDel="00272996" w:rsidRDefault="008271AA" w:rsidP="00010B6C">
      <w:pPr>
        <w:pStyle w:val="Body"/>
        <w:rPr>
          <w:del w:id="814" w:author="allisontheobold" w:date="2018-06-03T09:20:00Z"/>
        </w:rPr>
      </w:pPr>
      <w:del w:id="815" w:author="allisontheobold" w:date="2018-06-03T09:20:00Z">
        <w:r w:rsidDel="00272996">
          <w:delText>The adviser plays an important role in students acquiring the computational knowledge necessary to perform applications, by both emphasizing the importance of these skills, as well as introductions (or recommendations) for stude</w:delText>
        </w:r>
        <w:r w:rsidR="00606A54" w:rsidDel="00272996">
          <w:delText xml:space="preserve">nts to store their data in an </w:delText>
        </w:r>
        <w:r w:rsidRPr="00606A54" w:rsidDel="00272996">
          <w:rPr>
            <w:rFonts w:ascii="Courier New" w:hAnsi="Courier New" w:cs="Courier New"/>
          </w:rPr>
          <w:delText>Access</w:delText>
        </w:r>
        <w:r w:rsidR="00606A54" w:rsidDel="00272996">
          <w:rPr>
            <w:rFonts w:ascii="Courier New" w:hAnsi="Courier New" w:cs="Courier New"/>
          </w:rPr>
          <w:delText xml:space="preserve"> </w:delText>
        </w:r>
        <w:r w:rsidDel="00272996">
          <w:delTex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delText>
        </w:r>
      </w:del>
    </w:p>
    <w:p w14:paraId="24A16436" w14:textId="77777777" w:rsidR="008271AA" w:rsidRDefault="008271AA" w:rsidP="008271AA">
      <w:pPr>
        <w:pStyle w:val="Body"/>
      </w:pPr>
    </w:p>
    <w:p w14:paraId="074C9DC4" w14:textId="6213C1C5" w:rsidR="00213EAA" w:rsidRDefault="00213EAA" w:rsidP="00213EAA">
      <w:pPr>
        <w:pStyle w:val="SectionHeading"/>
        <w:rPr>
          <w:ins w:id="816" w:author="allisontheobold" w:date="2018-06-03T09:22:00Z"/>
        </w:rPr>
      </w:pPr>
      <w:ins w:id="817" w:author="allisontheobold" w:date="2018-06-03T09:22:00Z">
        <w:r>
          <w:t>conclusion</w:t>
        </w:r>
      </w:ins>
    </w:p>
    <w:p w14:paraId="5E8E411C" w14:textId="4371FEE6" w:rsidR="008271AA" w:rsidDel="00213EAA" w:rsidRDefault="008271AA" w:rsidP="008271AA">
      <w:pPr>
        <w:pStyle w:val="SubSectionHeading"/>
        <w:rPr>
          <w:del w:id="818" w:author="allisontheobold" w:date="2018-06-03T09:22:00Z"/>
        </w:rPr>
      </w:pPr>
      <w:del w:id="819" w:author="allisontheobold" w:date="2018-06-03T09:22:00Z">
        <w:r w:rsidDel="00213EAA">
          <w:delText xml:space="preserve"> </w:delText>
        </w:r>
        <w:r w:rsidRPr="00A44FA6" w:rsidDel="00213EAA">
          <w:delText>I</w:delText>
        </w:r>
        <w:r w:rsidDel="00213EAA">
          <w:delText>mplications</w:delText>
        </w:r>
      </w:del>
    </w:p>
    <w:p w14:paraId="1264B2AE" w14:textId="77777777" w:rsidR="008271AA" w:rsidRDefault="008271AA" w:rsidP="008271AA">
      <w:pPr>
        <w:pStyle w:val="Body"/>
      </w:pPr>
    </w:p>
    <w:p w14:paraId="115DE3ED" w14:textId="1978E3FF" w:rsidR="00671709" w:rsidRDefault="00671709">
      <w:pPr>
        <w:pStyle w:val="Body"/>
        <w:ind w:firstLine="0"/>
        <w:rPr>
          <w:ins w:id="820" w:author="allisontheobold" w:date="2018-06-03T09:54:00Z"/>
        </w:rPr>
        <w:pPrChange w:id="821" w:author="allisontheobold" w:date="2018-06-03T09:54:00Z">
          <w:pPr>
            <w:pStyle w:val="Body"/>
          </w:pPr>
        </w:pPrChange>
      </w:pPr>
      <w:ins w:id="822" w:author="allisontheobold" w:date="2018-06-03T09:54:00Z">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These themes bring to</w:t>
        </w:r>
        <w:r w:rsidR="006A61C4">
          <w:t xml:space="preserve"> light the factors students rel</w:t>
        </w:r>
      </w:ins>
      <w:ins w:id="823" w:author="allisontheobold" w:date="2018-07-02T14:43:00Z">
        <w:r w:rsidR="006A61C4">
          <w:t>ied</w:t>
        </w:r>
      </w:ins>
      <w:ins w:id="824" w:author="allisontheobold" w:date="2018-06-03T09:54:00Z">
        <w:r>
          <w:t xml:space="preserve"> upon when gaining these computational understandings, and suggest the need for the integration of computational training into these programs. The present study begins the discussion of the computational knowledge necessary for research in </w:t>
        </w:r>
        <w:r w:rsidR="00F45F68">
          <w:t xml:space="preserve">the environmental sciences, </w:t>
        </w:r>
      </w:ins>
      <w:ins w:id="825" w:author="allisontheobold" w:date="2018-07-02T14:43:00Z">
        <w:r w:rsidR="00F45F68">
          <w:t>as</w:t>
        </w:r>
      </w:ins>
      <w:ins w:id="826" w:author="allisontheobold" w:date="2018-06-03T09:54:00Z">
        <w:r>
          <w:t xml:space="preserve"> it provides an overview of the </w:t>
        </w:r>
        <w:r w:rsidR="00F45F68">
          <w:t>resources graduate students rel</w:t>
        </w:r>
      </w:ins>
      <w:ins w:id="827" w:author="allisontheobold" w:date="2018-07-02T14:43:00Z">
        <w:r w:rsidR="00F45F68">
          <w:t>ied</w:t>
        </w:r>
      </w:ins>
      <w:ins w:id="828" w:author="allisontheobold" w:date="2018-06-03T09:54:00Z">
        <w:r>
          <w:t xml:space="preserve"> on in their aquistion of these understandings. </w:t>
        </w:r>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w:t>
        </w:r>
      </w:ins>
      <w:ins w:id="829" w:author="allisontheobold" w:date="2018-07-02T14:43:00Z">
        <w:r w:rsidR="00AE54F8">
          <w:t>oul</w:t>
        </w:r>
      </w:ins>
      <w:ins w:id="830" w:author="allisontheobold" w:date="2018-07-02T14:44:00Z">
        <w:r w:rsidR="00AE54F8">
          <w:t>d</w:t>
        </w:r>
      </w:ins>
      <w:ins w:id="831" w:author="allisontheobold" w:date="2018-06-03T09:54:00Z">
        <w:r w:rsidRPr="008271AA">
          <w:t xml:space="preserve"> allow for a</w:t>
        </w:r>
        <w:r>
          <w:t xml:space="preserve"> discussion of how to best integrate</w:t>
        </w:r>
        <w:r w:rsidRPr="008271AA">
          <w:t xml:space="preserve"> these computational concepts</w:t>
        </w:r>
      </w:ins>
      <w:ins w:id="832" w:author="allisontheobold" w:date="2018-07-02T14:44:00Z">
        <w:r w:rsidR="00774433">
          <w:t xml:space="preserve"> into current coursework requirements</w:t>
        </w:r>
      </w:ins>
      <w:ins w:id="833" w:author="allisontheobold" w:date="2018-06-03T09:54:00Z">
        <w:r w:rsidRPr="008271AA">
          <w:t>, so that students leave the classroom with understandings they can implement immediately in their own research.</w:t>
        </w:r>
      </w:ins>
    </w:p>
    <w:p w14:paraId="3C277914" w14:textId="6930D4BA" w:rsidR="008271AA" w:rsidRPr="008271AA" w:rsidDel="00671709" w:rsidRDefault="008271AA" w:rsidP="006067B4">
      <w:pPr>
        <w:pStyle w:val="Body"/>
        <w:rPr>
          <w:del w:id="834" w:author="allisontheobold" w:date="2018-06-03T09:54:00Z"/>
        </w:rPr>
      </w:pPr>
      <w:del w:id="835" w:author="allisontheobold" w:date="2018-06-03T09:54:00Z">
        <w:r w:rsidRPr="008271AA" w:rsidDel="00671709">
          <w:delText xml:space="preserve">This study better informs the faculty and staff at this institution of the computational needs of graduate students in </w:delText>
        </w:r>
      </w:del>
      <w:del w:id="836" w:author="allisontheobold" w:date="2018-05-31T13:52:00Z">
        <w:r w:rsidRPr="008271AA" w:rsidDel="001A5648">
          <w:delText xml:space="preserve">the </w:delText>
        </w:r>
      </w:del>
      <w:del w:id="837" w:author="allisontheobold" w:date="2018-06-03T09:54:00Z">
        <w:r w:rsidR="00136272" w:rsidDel="00671709">
          <w:delText>e</w:delText>
        </w:r>
        <w:r w:rsidRPr="008271AA" w:rsidDel="00671709">
          <w:delText xml:space="preserve">nvironmental </w:delText>
        </w:r>
        <w:r w:rsidR="00136272" w:rsidDel="00671709">
          <w:delText>s</w:delText>
        </w:r>
        <w:r w:rsidRPr="008271AA" w:rsidDel="00671709">
          <w:delText>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w:delText>
        </w:r>
      </w:del>
      <w:del w:id="838" w:author="allisontheobold" w:date="2018-05-31T13:54:00Z">
        <w:r w:rsidRPr="008271AA" w:rsidDel="002C4A17">
          <w:delText xml:space="preserve"> at a low enough level </w:delText>
        </w:r>
      </w:del>
      <w:del w:id="839" w:author="allisontheobold" w:date="2018-06-03T09:54:00Z">
        <w:r w:rsidRPr="008271AA" w:rsidDel="00671709">
          <w:delText>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delText>
        </w:r>
      </w:del>
    </w:p>
    <w:p w14:paraId="515CD320" w14:textId="77777777" w:rsidR="0039440A" w:rsidRDefault="0039440A">
      <w:pPr>
        <w:pStyle w:val="Body"/>
        <w:ind w:firstLine="0"/>
        <w:pPrChange w:id="840" w:author="allisontheobold" w:date="2018-06-03T09:54:00Z">
          <w:pPr>
            <w:pStyle w:val="Body"/>
          </w:pPr>
        </w:pPrChange>
      </w:pPr>
    </w:p>
    <w:p w14:paraId="711C4AD0" w14:textId="77777777" w:rsidR="00E960B0" w:rsidRDefault="00F166F5" w:rsidP="004E0231">
      <w:pPr>
        <w:pStyle w:val="AcknowlegementTitle"/>
        <w:outlineLvl w:val="0"/>
      </w:pPr>
      <w:r>
        <w:t>ACKNOWLEDGEMENTS</w:t>
      </w:r>
    </w:p>
    <w:p w14:paraId="656F05BF" w14:textId="77777777" w:rsidR="00E960B0" w:rsidRDefault="00E960B0">
      <w:pPr>
        <w:pStyle w:val="Body"/>
      </w:pPr>
    </w:p>
    <w:p w14:paraId="6B16B4D8" w14:textId="40C33F32" w:rsidR="00344A47" w:rsidDel="007717FE" w:rsidRDefault="00654BF8">
      <w:pPr>
        <w:pStyle w:val="Body"/>
        <w:ind w:firstLine="0"/>
        <w:rPr>
          <w:del w:id="841" w:author="allisontheobold" w:date="2018-05-30T16:18:00Z"/>
        </w:rPr>
        <w:pPrChange w:id="842" w:author="allisontheobold" w:date="2018-05-30T16:18:00Z">
          <w:pPr>
            <w:pStyle w:val="Body"/>
          </w:pPr>
        </w:pPrChange>
      </w:pPr>
      <w:del w:id="843" w:author="allisontheobold" w:date="2018-07-02T14:44:00Z">
        <w:r w:rsidDel="007717FE">
          <w:delText>Participant acknowledgements</w:delText>
        </w:r>
      </w:del>
      <w:ins w:id="844" w:author="allisontheobold" w:date="2018-07-02T14:44:00Z">
        <w:r w:rsidR="007717FE">
          <w:t>We would like to specially thank the participants from this study, w</w:t>
        </w:r>
      </w:ins>
      <w:ins w:id="845" w:author="allisontheobold" w:date="2018-07-02T14:45:00Z">
        <w:r w:rsidR="007717FE">
          <w:t>ithout whom this research would not have been possible.</w:t>
        </w:r>
      </w:ins>
      <w:ins w:id="846" w:author="allisontheobold" w:date="2018-07-02T14:46:00Z">
        <w:r w:rsidR="006571E4">
          <w:t xml:space="preserve"> We would also like to thank Jennifer Green and Megan Wikstrom for their insightful comments on this paper. </w:t>
        </w:r>
      </w:ins>
    </w:p>
    <w:p w14:paraId="17038DA9" w14:textId="77777777" w:rsidR="007717FE" w:rsidRDefault="007717FE" w:rsidP="00246DA5">
      <w:pPr>
        <w:pStyle w:val="Body"/>
        <w:outlineLvl w:val="0"/>
        <w:rPr>
          <w:ins w:id="847" w:author="allisontheobold" w:date="2018-07-02T14:45:00Z"/>
        </w:rPr>
      </w:pPr>
    </w:p>
    <w:p w14:paraId="78FDCD76" w14:textId="77777777" w:rsidR="002B3CB5" w:rsidRDefault="002B3CB5">
      <w:pPr>
        <w:pStyle w:val="Body"/>
        <w:ind w:firstLine="0"/>
        <w:pPrChange w:id="848" w:author="allisontheobold" w:date="2018-05-30T16:18:00Z">
          <w:pPr>
            <w:pStyle w:val="Body"/>
          </w:pPr>
        </w:pPrChange>
      </w:pPr>
    </w:p>
    <w:p w14:paraId="3BC01AE2" w14:textId="77777777" w:rsidR="00E960B0" w:rsidRDefault="00F166F5" w:rsidP="004E0231">
      <w:pPr>
        <w:pStyle w:val="ReferencesTitle"/>
        <w:outlineLvl w:val="0"/>
      </w:pPr>
      <w:commentRangeStart w:id="849"/>
      <w:r>
        <w:t>REFERENCES</w:t>
      </w:r>
      <w:commentRangeEnd w:id="849"/>
      <w:r w:rsidR="00527F17">
        <w:rPr>
          <w:rStyle w:val="CommentReference"/>
          <w:b w:val="0"/>
          <w:caps w:val="0"/>
        </w:rPr>
        <w:commentReference w:id="849"/>
      </w:r>
    </w:p>
    <w:p w14:paraId="53D4230C" w14:textId="77777777" w:rsidR="00A67F0D" w:rsidRDefault="00A67F0D" w:rsidP="00A67F0D">
      <w:pPr>
        <w:pStyle w:val="ReferencesBody"/>
        <w:ind w:left="0" w:firstLine="0"/>
      </w:pPr>
    </w:p>
    <w:p w14:paraId="778D1FA6" w14:textId="302D5FE2" w:rsidR="00344A47" w:rsidRPr="00246DA5" w:rsidRDefault="00344A47" w:rsidP="00D44F83">
      <w:pPr>
        <w:pStyle w:val="ReferencesBody"/>
        <w:rPr>
          <w:ins w:id="850" w:author="allisontheobold" w:date="2018-05-30T16:16:00Z"/>
        </w:rPr>
      </w:pPr>
      <w:ins w:id="851" w:author="allisontheobold" w:date="2018-05-30T16:16:00Z">
        <w:r>
          <w:t xml:space="preserve">Bloom, </w:t>
        </w:r>
      </w:ins>
      <w:ins w:id="852" w:author="allisontheobold" w:date="2018-05-30T16:17:00Z">
        <w:r>
          <w:t xml:space="preserve">B. S. (1956). </w:t>
        </w:r>
        <w:r>
          <w:rPr>
            <w:i/>
          </w:rPr>
          <w:t>Taxonomy of Educational Objectives, Handbook I: The Cognitive</w:t>
        </w:r>
      </w:ins>
      <w:ins w:id="853" w:author="allisontheobold" w:date="2018-05-30T16:18:00Z">
        <w:r>
          <w:rPr>
            <w:i/>
          </w:rPr>
          <w:t xml:space="preserve"> Domain</w:t>
        </w:r>
        <w:r>
          <w:t xml:space="preserve">. New York: David McKay Co Inc. </w:t>
        </w:r>
      </w:ins>
    </w:p>
    <w:p w14:paraId="0C516020" w14:textId="0EEEBB1E"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14:paraId="28E15A28" w14:textId="77777777"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14:paraId="684C82A7" w14:textId="13620CD0" w:rsidR="003F7728" w:rsidRPr="003F7728" w:rsidRDefault="00527F17" w:rsidP="00E9260C">
      <w:pPr>
        <w:pStyle w:val="ReferencesBody"/>
      </w:pPr>
      <w:r>
        <w:t>Interviewing students about scratch programming experiences (n.d.).</w:t>
      </w:r>
      <w:r w:rsidR="00E9260C">
        <w:t xml:space="preserve"> </w:t>
      </w:r>
      <w:r>
        <w:t xml:space="preserve">Retrieved 2018, May 26, from </w:t>
      </w:r>
      <w:r w:rsidRPr="00527F17">
        <w:t>http://scratched.gse.harvard.edu/ct/files/Student_Interview_Protocol.pdf</w:t>
      </w:r>
      <w:r>
        <w:t>.</w:t>
      </w:r>
    </w:p>
    <w:p w14:paraId="5A3D1D81" w14:textId="46A353FE" w:rsidR="0083139A" w:rsidRDefault="0083139A" w:rsidP="0083139A">
      <w:pPr>
        <w:pStyle w:val="ReferencesBody"/>
      </w:pPr>
      <w:r>
        <w:t xml:space="preserve">Fox, J. A., &amp; Ouellette, B. F. F. (2013). Education in </w:t>
      </w:r>
      <w:r w:rsidR="00D04CFB">
        <w:t>c</w:t>
      </w:r>
      <w:r>
        <w:t xml:space="preserve">omputational </w:t>
      </w:r>
      <w:r w:rsidR="00D04CFB">
        <w:t>b</w:t>
      </w:r>
      <w:r>
        <w:t xml:space="preserve">iology </w:t>
      </w:r>
      <w:r w:rsidR="00D04CFB">
        <w:t>t</w:t>
      </w:r>
      <w:r>
        <w:t xml:space="preserve">oday and </w:t>
      </w:r>
      <w:r w:rsidR="00D04CFB">
        <w:t>t</w:t>
      </w:r>
      <w:r>
        <w:t xml:space="preserve">omorrow. </w:t>
      </w:r>
      <w:r>
        <w:rPr>
          <w:i/>
        </w:rPr>
        <w:t>PLOS Computational Biology, 9</w:t>
      </w:r>
      <w:r w:rsidRPr="00C5414F">
        <w:t>(12)</w:t>
      </w:r>
      <w:r>
        <w:t>, 1-2.</w:t>
      </w:r>
    </w:p>
    <w:p w14:paraId="75A1B9B9" w14:textId="77777777"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14:paraId="585EE292" w14:textId="77777777" w:rsidR="00FE08F6" w:rsidRPr="00FE08F6" w:rsidRDefault="00F77DA4" w:rsidP="00D86637">
      <w:pPr>
        <w:pStyle w:val="ReferencesBody"/>
      </w:pPr>
      <w:r>
        <w:lastRenderedPageBreak/>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14:paraId="4B26D853" w14:textId="77777777"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14:paraId="2C45C776" w14:textId="77777777"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14:paraId="0C01D582" w14:textId="77777777"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14:paraId="3D689553" w14:textId="77777777"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14:paraId="7035545C" w14:textId="77777777"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14:paraId="48F24B00" w14:textId="77777777"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14:paraId="12342954" w14:textId="1664712F" w:rsidR="00AA526C" w:rsidRDefault="00993DF4" w:rsidP="002B3CB5">
      <w:pPr>
        <w:pStyle w:val="ReferencesBody"/>
        <w:rPr>
          <w:ins w:id="854" w:author="allisontheobold" w:date="2018-05-29T10:52:00Z"/>
        </w:rPr>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14:paraId="2656D36B" w14:textId="77777777" w:rsidR="008E6A80" w:rsidRPr="008E6A80" w:rsidRDefault="008E6A80">
      <w:pPr>
        <w:pStyle w:val="Body"/>
        <w:pPrChange w:id="855" w:author="allisontheobold" w:date="2018-05-29T10:52:00Z">
          <w:pPr>
            <w:pStyle w:val="ReferencesBody"/>
          </w:pPr>
        </w:pPrChange>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rPr>
          <w:ins w:id="856" w:author="allisontheobold" w:date="2018-05-31T13:28:00Z"/>
        </w:rPr>
      </w:pPr>
      <w:r>
        <w:t>bozeman, mt 59718</w:t>
      </w:r>
    </w:p>
    <w:p w14:paraId="4BDB8721" w14:textId="77777777" w:rsidR="00367E6F" w:rsidRDefault="00367E6F">
      <w:pPr>
        <w:jc w:val="left"/>
        <w:rPr>
          <w:ins w:id="857" w:author="allisontheobold" w:date="2018-05-31T13:28:00Z"/>
          <w:caps/>
        </w:rPr>
      </w:pPr>
      <w:ins w:id="858" w:author="allisontheobold" w:date="2018-05-31T13:28:00Z">
        <w:r>
          <w:br w:type="page"/>
        </w:r>
      </w:ins>
    </w:p>
    <w:p w14:paraId="23454DEB" w14:textId="3B67B96D" w:rsidR="00367E6F" w:rsidRDefault="00367E6F" w:rsidP="00367E6F">
      <w:pPr>
        <w:pStyle w:val="AcknowlegementTitle"/>
        <w:outlineLvl w:val="0"/>
        <w:rPr>
          <w:ins w:id="859" w:author="allisontheobold" w:date="2018-05-31T13:46:00Z"/>
        </w:rPr>
      </w:pPr>
      <w:ins w:id="860" w:author="allisontheobold" w:date="2018-05-31T13:28:00Z">
        <w:r>
          <w:lastRenderedPageBreak/>
          <w:t>APPendix</w:t>
        </w:r>
      </w:ins>
    </w:p>
    <w:p w14:paraId="0F632338" w14:textId="77777777" w:rsidR="006F1507" w:rsidRDefault="006F1507">
      <w:pPr>
        <w:pStyle w:val="SubSectionHeading"/>
        <w:numPr>
          <w:ilvl w:val="0"/>
          <w:numId w:val="0"/>
        </w:numPr>
        <w:ind w:left="340" w:hanging="340"/>
        <w:rPr>
          <w:ins w:id="861" w:author="allisontheobold" w:date="2018-05-31T13:46:00Z"/>
        </w:rPr>
        <w:pPrChange w:id="862" w:author="allisontheobold" w:date="2018-05-31T13:46:00Z">
          <w:pPr>
            <w:pStyle w:val="AcknowlegementTitle"/>
            <w:outlineLvl w:val="0"/>
          </w:pPr>
        </w:pPrChange>
      </w:pPr>
    </w:p>
    <w:p w14:paraId="79D0D07A" w14:textId="552F3723" w:rsidR="006F1507" w:rsidRPr="006E714F" w:rsidRDefault="006F1507">
      <w:pPr>
        <w:pStyle w:val="SubSectionHeading"/>
        <w:numPr>
          <w:ilvl w:val="0"/>
          <w:numId w:val="0"/>
        </w:numPr>
        <w:ind w:left="340" w:hanging="340"/>
        <w:rPr>
          <w:ins w:id="863" w:author="allisontheobold" w:date="2018-05-31T13:30:00Z"/>
        </w:rPr>
        <w:pPrChange w:id="864" w:author="allisontheobold" w:date="2018-05-31T13:46:00Z">
          <w:pPr>
            <w:pStyle w:val="AcknowlegementTitle"/>
            <w:outlineLvl w:val="0"/>
          </w:pPr>
        </w:pPrChange>
      </w:pPr>
      <w:commentRangeStart w:id="865"/>
      <w:ins w:id="866" w:author="allisontheobold" w:date="2018-05-31T13:46:00Z">
        <w:r>
          <w:t>Interview Protocol</w:t>
        </w:r>
      </w:ins>
    </w:p>
    <w:p w14:paraId="417927EB" w14:textId="037D8BE0" w:rsidR="00EE20E5" w:rsidRDefault="00EE20E5">
      <w:pPr>
        <w:pStyle w:val="Body"/>
        <w:rPr>
          <w:ins w:id="867" w:author="allisontheobold" w:date="2018-05-31T13:43:00Z"/>
        </w:rPr>
        <w:pPrChange w:id="868" w:author="allisontheobold" w:date="2018-05-31T13:30:00Z">
          <w:pPr>
            <w:pStyle w:val="AcknowlegementTitle"/>
            <w:outlineLvl w:val="0"/>
          </w:pPr>
        </w:pPrChange>
      </w:pPr>
    </w:p>
    <w:p w14:paraId="37AEFDBD" w14:textId="77777777" w:rsidR="00EE20E5" w:rsidRPr="00EE20E5" w:rsidRDefault="00EE20E5" w:rsidP="00EE20E5">
      <w:pPr>
        <w:pStyle w:val="FirstParagraph"/>
        <w:rPr>
          <w:ins w:id="869" w:author="allisontheobold" w:date="2018-05-31T13:43:00Z"/>
          <w:rFonts w:ascii="Times New Roman" w:hAnsi="Times New Roman" w:cs="Times New Roman"/>
          <w:sz w:val="22"/>
          <w:szCs w:val="22"/>
          <w:rPrChange w:id="870" w:author="allisontheobold" w:date="2018-05-31T13:44:00Z">
            <w:rPr>
              <w:ins w:id="871" w:author="allisontheobold" w:date="2018-05-31T13:43:00Z"/>
            </w:rPr>
          </w:rPrChange>
        </w:rPr>
      </w:pPr>
      <w:ins w:id="872" w:author="allisontheobold" w:date="2018-05-31T13:43:00Z">
        <w:r w:rsidRPr="00EE20E5">
          <w:rPr>
            <w:rFonts w:ascii="Times New Roman" w:hAnsi="Times New Roman" w:cs="Times New Roman"/>
            <w:sz w:val="22"/>
            <w:szCs w:val="22"/>
            <w:rPrChange w:id="873" w:author="allisontheobold" w:date="2018-05-31T13:44:00Z">
              <w:rPr/>
            </w:rPrChange>
          </w:rPr>
          <w:t>Describe a time when your code didn't run as you wanted.</w:t>
        </w:r>
      </w:ins>
    </w:p>
    <w:p w14:paraId="4F4904B7" w14:textId="77777777" w:rsidR="00EE20E5" w:rsidRPr="00EE20E5" w:rsidRDefault="00EE20E5" w:rsidP="00EE20E5">
      <w:pPr>
        <w:pStyle w:val="BodyText"/>
        <w:rPr>
          <w:ins w:id="874" w:author="allisontheobold" w:date="2018-05-31T13:43:00Z"/>
          <w:rFonts w:ascii="Times New Roman" w:hAnsi="Times New Roman" w:cs="Times New Roman"/>
          <w:sz w:val="22"/>
          <w:szCs w:val="22"/>
          <w:rPrChange w:id="875" w:author="allisontheobold" w:date="2018-05-31T13:44:00Z">
            <w:rPr>
              <w:ins w:id="876" w:author="allisontheobold" w:date="2018-05-31T13:43:00Z"/>
            </w:rPr>
          </w:rPrChange>
        </w:rPr>
      </w:pPr>
      <w:ins w:id="877" w:author="allisontheobold" w:date="2018-05-31T13:43:00Z">
        <w:r w:rsidRPr="00EE20E5">
          <w:rPr>
            <w:rFonts w:ascii="Times New Roman" w:hAnsi="Times New Roman" w:cs="Times New Roman"/>
            <w:sz w:val="22"/>
            <w:szCs w:val="22"/>
            <w:rPrChange w:id="878" w:author="allisontheobold" w:date="2018-05-31T13:44:00Z">
              <w:rPr/>
            </w:rPrChange>
          </w:rPr>
          <w:t>Describe how you investigated the cause of the problem and fixed the problem.</w:t>
        </w:r>
      </w:ins>
    </w:p>
    <w:p w14:paraId="3F46BE24" w14:textId="77777777" w:rsidR="00EE20E5" w:rsidRPr="00EE20E5" w:rsidRDefault="00EE20E5" w:rsidP="00EE20E5">
      <w:pPr>
        <w:pStyle w:val="BodyText"/>
        <w:rPr>
          <w:ins w:id="879" w:author="allisontheobold" w:date="2018-05-31T13:43:00Z"/>
          <w:rFonts w:ascii="Times New Roman" w:hAnsi="Times New Roman" w:cs="Times New Roman"/>
          <w:sz w:val="22"/>
          <w:szCs w:val="22"/>
          <w:rPrChange w:id="880" w:author="allisontheobold" w:date="2018-05-31T13:44:00Z">
            <w:rPr>
              <w:ins w:id="881" w:author="allisontheobold" w:date="2018-05-31T13:43:00Z"/>
            </w:rPr>
          </w:rPrChange>
        </w:rPr>
      </w:pPr>
      <w:ins w:id="882" w:author="allisontheobold" w:date="2018-05-31T13:43:00Z">
        <w:r w:rsidRPr="00EE20E5">
          <w:rPr>
            <w:rFonts w:ascii="Times New Roman" w:hAnsi="Times New Roman" w:cs="Times New Roman"/>
            <w:sz w:val="22"/>
            <w:szCs w:val="22"/>
            <w:rPrChange w:id="883" w:author="allisontheobold" w:date="2018-05-31T13:44:00Z">
              <w:rPr/>
            </w:rPrChange>
          </w:rPr>
          <w:t>Describe other ways you could have fixed the problem.</w:t>
        </w:r>
      </w:ins>
    </w:p>
    <w:p w14:paraId="17F946DE" w14:textId="77777777" w:rsidR="00EE20E5" w:rsidRPr="00EE20E5" w:rsidRDefault="00EE20E5" w:rsidP="00EE20E5">
      <w:pPr>
        <w:pStyle w:val="BodyText"/>
        <w:rPr>
          <w:ins w:id="884" w:author="allisontheobold" w:date="2018-05-31T13:43:00Z"/>
          <w:rFonts w:ascii="Times New Roman" w:hAnsi="Times New Roman" w:cs="Times New Roman"/>
          <w:sz w:val="22"/>
          <w:szCs w:val="22"/>
          <w:rPrChange w:id="885" w:author="allisontheobold" w:date="2018-05-31T13:44:00Z">
            <w:rPr>
              <w:ins w:id="886" w:author="allisontheobold" w:date="2018-05-31T13:43:00Z"/>
            </w:rPr>
          </w:rPrChange>
        </w:rPr>
      </w:pPr>
      <w:ins w:id="887" w:author="allisontheobold" w:date="2018-05-31T13:43:00Z">
        <w:r w:rsidRPr="00EE20E5">
          <w:rPr>
            <w:rFonts w:ascii="Times New Roman" w:hAnsi="Times New Roman" w:cs="Times New Roman"/>
            <w:sz w:val="22"/>
            <w:szCs w:val="22"/>
            <w:rPrChange w:id="888" w:author="allisontheobold" w:date="2018-05-31T13:44:00Z">
              <w:rPr/>
            </w:rPrChange>
          </w:rPr>
          <w:t>Describe a time when you could not find a way to fix your code.</w:t>
        </w:r>
      </w:ins>
    </w:p>
    <w:p w14:paraId="512079AE" w14:textId="77777777" w:rsidR="00EE20E5" w:rsidRPr="00EE20E5" w:rsidRDefault="00EE20E5" w:rsidP="00EE20E5">
      <w:pPr>
        <w:pStyle w:val="BodyText"/>
        <w:rPr>
          <w:ins w:id="889" w:author="allisontheobold" w:date="2018-05-31T13:43:00Z"/>
          <w:rFonts w:ascii="Times New Roman" w:hAnsi="Times New Roman" w:cs="Times New Roman"/>
          <w:sz w:val="22"/>
          <w:szCs w:val="22"/>
          <w:rPrChange w:id="890" w:author="allisontheobold" w:date="2018-05-31T13:44:00Z">
            <w:rPr>
              <w:ins w:id="891" w:author="allisontheobold" w:date="2018-05-31T13:43:00Z"/>
            </w:rPr>
          </w:rPrChange>
        </w:rPr>
      </w:pPr>
      <w:ins w:id="892" w:author="allisontheobold" w:date="2018-05-31T13:43:00Z">
        <w:r w:rsidRPr="00EE20E5">
          <w:rPr>
            <w:rFonts w:ascii="Times New Roman" w:hAnsi="Times New Roman" w:cs="Times New Roman"/>
            <w:sz w:val="22"/>
            <w:szCs w:val="22"/>
            <w:rPrChange w:id="893" w:author="allisontheobold" w:date="2018-05-31T13:44:00Z">
              <w:rPr/>
            </w:rPrChange>
          </w:rPr>
          <w:t>Where did you turn to for help and why?</w:t>
        </w:r>
      </w:ins>
    </w:p>
    <w:p w14:paraId="65E8E98A" w14:textId="77777777" w:rsidR="00EE20E5" w:rsidRPr="00EE20E5" w:rsidRDefault="00EE20E5" w:rsidP="00EE20E5">
      <w:pPr>
        <w:pStyle w:val="BodyText"/>
        <w:rPr>
          <w:ins w:id="894" w:author="allisontheobold" w:date="2018-05-31T13:43:00Z"/>
          <w:rFonts w:ascii="Times New Roman" w:hAnsi="Times New Roman" w:cs="Times New Roman"/>
          <w:sz w:val="22"/>
          <w:szCs w:val="22"/>
          <w:rPrChange w:id="895" w:author="allisontheobold" w:date="2018-05-31T13:44:00Z">
            <w:rPr>
              <w:ins w:id="896" w:author="allisontheobold" w:date="2018-05-31T13:43:00Z"/>
            </w:rPr>
          </w:rPrChange>
        </w:rPr>
      </w:pPr>
      <w:ins w:id="897" w:author="allisontheobold" w:date="2018-05-31T13:43:00Z">
        <w:r w:rsidRPr="00EE20E5">
          <w:rPr>
            <w:rFonts w:ascii="Times New Roman" w:hAnsi="Times New Roman" w:cs="Times New Roman"/>
            <w:sz w:val="22"/>
            <w:szCs w:val="22"/>
            <w:rPrChange w:id="898" w:author="allisontheobold" w:date="2018-05-31T13:44:00Z">
              <w:rPr/>
            </w:rPrChange>
          </w:rPr>
          <w:t>Describe how you found advice or support by using someone else's code on a project or homework. Why did you seek out advice or support?</w:t>
        </w:r>
      </w:ins>
    </w:p>
    <w:p w14:paraId="33545177" w14:textId="77777777" w:rsidR="00EE20E5" w:rsidRPr="00EE20E5" w:rsidRDefault="00EE20E5" w:rsidP="00EE20E5">
      <w:pPr>
        <w:pStyle w:val="BodyText"/>
        <w:rPr>
          <w:ins w:id="899" w:author="allisontheobold" w:date="2018-05-31T13:43:00Z"/>
          <w:rFonts w:ascii="Times New Roman" w:hAnsi="Times New Roman" w:cs="Times New Roman"/>
          <w:sz w:val="22"/>
          <w:szCs w:val="22"/>
          <w:rPrChange w:id="900" w:author="allisontheobold" w:date="2018-05-31T13:44:00Z">
            <w:rPr>
              <w:ins w:id="901" w:author="allisontheobold" w:date="2018-05-31T13:43:00Z"/>
            </w:rPr>
          </w:rPrChange>
        </w:rPr>
      </w:pPr>
      <w:ins w:id="902" w:author="allisontheobold" w:date="2018-05-31T13:43:00Z">
        <w:r w:rsidRPr="00EE20E5">
          <w:rPr>
            <w:rFonts w:ascii="Times New Roman" w:hAnsi="Times New Roman" w:cs="Times New Roman"/>
            <w:sz w:val="22"/>
            <w:szCs w:val="22"/>
            <w:rPrChange w:id="903" w:author="allisontheobold" w:date="2018-05-31T13:44:00Z">
              <w:rPr/>
            </w:rPrChange>
          </w:rPr>
          <w:t>Describe a time you used the code from another homework or project as part of your homework or project. How often do you use previous code on a current project or homework?</w:t>
        </w:r>
      </w:ins>
    </w:p>
    <w:p w14:paraId="7BDCBD3D" w14:textId="77777777" w:rsidR="003E02A1" w:rsidRDefault="00EE20E5" w:rsidP="00EE20E5">
      <w:pPr>
        <w:pStyle w:val="BodyText"/>
        <w:rPr>
          <w:ins w:id="904" w:author="allisontheobold" w:date="2018-06-26T07:32:00Z"/>
          <w:rFonts w:ascii="Times New Roman" w:hAnsi="Times New Roman" w:cs="Times New Roman"/>
          <w:sz w:val="22"/>
          <w:szCs w:val="22"/>
        </w:rPr>
      </w:pPr>
      <w:ins w:id="905" w:author="allisontheobold" w:date="2018-05-31T13:43:00Z">
        <w:r w:rsidRPr="00EE20E5">
          <w:rPr>
            <w:rFonts w:ascii="Times New Roman" w:hAnsi="Times New Roman" w:cs="Times New Roman"/>
            <w:sz w:val="22"/>
            <w:szCs w:val="22"/>
            <w:rPrChange w:id="906" w:author="allisontheobold" w:date="2018-05-31T13:44:00Z">
              <w:rPr/>
            </w:rPrChange>
          </w:rPr>
          <w:t>Describe a time you modified existing code (either someone else's or your own) to improve or enhance it.</w:t>
        </w:r>
        <w:r w:rsidRPr="00EE20E5">
          <w:rPr>
            <w:rFonts w:ascii="Times New Roman" w:hAnsi="Times New Roman" w:cs="Times New Roman"/>
            <w:sz w:val="22"/>
            <w:szCs w:val="22"/>
            <w:rPrChange w:id="907" w:author="allisontheobold" w:date="2018-05-31T13:44:00Z">
              <w:rPr/>
            </w:rPrChange>
          </w:rPr>
          <w:br/>
        </w:r>
      </w:ins>
    </w:p>
    <w:p w14:paraId="7ADA2221" w14:textId="3C2F40FB" w:rsidR="00EE20E5" w:rsidRPr="00EE20E5" w:rsidRDefault="00EE20E5" w:rsidP="00EE20E5">
      <w:pPr>
        <w:pStyle w:val="BodyText"/>
        <w:rPr>
          <w:ins w:id="908" w:author="allisontheobold" w:date="2018-05-31T13:43:00Z"/>
          <w:rFonts w:ascii="Times New Roman" w:hAnsi="Times New Roman" w:cs="Times New Roman"/>
          <w:sz w:val="22"/>
          <w:szCs w:val="22"/>
          <w:rPrChange w:id="909" w:author="allisontheobold" w:date="2018-05-31T13:44:00Z">
            <w:rPr>
              <w:ins w:id="910" w:author="allisontheobold" w:date="2018-05-31T13:43:00Z"/>
            </w:rPr>
          </w:rPrChange>
        </w:rPr>
      </w:pPr>
      <w:ins w:id="911" w:author="allisontheobold" w:date="2018-05-31T13:44:00Z">
        <w:r>
          <w:rPr>
            <w:rFonts w:ascii="Times New Roman" w:hAnsi="Times New Roman" w:cs="Times New Roman"/>
            <w:sz w:val="22"/>
            <w:szCs w:val="22"/>
          </w:rPr>
          <w:t>W</w:t>
        </w:r>
      </w:ins>
      <w:ins w:id="912" w:author="allisontheobold" w:date="2018-05-31T13:43:00Z">
        <w:r w:rsidRPr="00EE20E5">
          <w:rPr>
            <w:rFonts w:ascii="Times New Roman" w:hAnsi="Times New Roman" w:cs="Times New Roman"/>
            <w:sz w:val="22"/>
            <w:szCs w:val="22"/>
            <w:rPrChange w:id="913" w:author="allisontheobold" w:date="2018-05-31T13:44:00Z">
              <w:rPr/>
            </w:rPrChange>
          </w:rPr>
          <w:t>here have you learned the statistical computing skills necessary for your course work and research?</w:t>
        </w:r>
      </w:ins>
      <w:commentRangeEnd w:id="865"/>
      <w:ins w:id="914" w:author="allisontheobold" w:date="2018-05-31T13:46:00Z">
        <w:r w:rsidR="000A5A94">
          <w:rPr>
            <w:rStyle w:val="CommentReference"/>
            <w:rFonts w:ascii="Times New Roman" w:eastAsia="Times" w:hAnsi="Times New Roman" w:cs="Times New Roman"/>
            <w:noProof/>
          </w:rPr>
          <w:commentReference w:id="865"/>
        </w:r>
      </w:ins>
    </w:p>
    <w:p w14:paraId="026BB52B" w14:textId="77777777" w:rsidR="00EE20E5" w:rsidRPr="00EE20E5" w:rsidRDefault="00EE20E5">
      <w:pPr>
        <w:pStyle w:val="Body"/>
        <w:rPr>
          <w:ins w:id="915" w:author="allisontheobold" w:date="2018-05-31T13:28:00Z"/>
        </w:rPr>
        <w:pPrChange w:id="916" w:author="allisontheobold" w:date="2018-05-31T13:30:00Z">
          <w:pPr>
            <w:pStyle w:val="AcknowlegementTitle"/>
            <w:outlineLvl w:val="0"/>
          </w:pPr>
        </w:pPrChange>
      </w:pPr>
    </w:p>
    <w:p w14:paraId="48E1045F" w14:textId="28BC3B82" w:rsidR="00F166F5" w:rsidRDefault="00F166F5" w:rsidP="00FC48B3">
      <w:pPr>
        <w:pStyle w:val="MainAuthorNameforContact"/>
      </w:pPr>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8"/>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theobold" w:date="2018-05-29T09:39:00Z" w:initials="a">
    <w:p w14:paraId="7D98EE99" w14:textId="24754CB4" w:rsidR="002B2388" w:rsidRDefault="002B2388">
      <w:pPr>
        <w:pStyle w:val="CommentText"/>
      </w:pPr>
      <w:r>
        <w:rPr>
          <w:rStyle w:val="CommentReference"/>
        </w:rPr>
        <w:annotationRef/>
      </w:r>
      <w:r>
        <w:t xml:space="preserve">I think we should be clear what science students our paper refers to. </w:t>
      </w:r>
    </w:p>
  </w:comment>
  <w:comment w:id="1" w:author="Stacey Hancock" w:date="2018-05-25T10:44:00Z" w:initials="SH">
    <w:p w14:paraId="4A51C0E5" w14:textId="6EF72A22" w:rsidR="002B2388" w:rsidRDefault="002B2388">
      <w:pPr>
        <w:pStyle w:val="CommentText"/>
      </w:pPr>
      <w:r>
        <w:rPr>
          <w:rStyle w:val="CommentReference"/>
        </w:rPr>
        <w:annotationRef/>
      </w:r>
      <w:r>
        <w:t>Will need to anonymize the submission.</w:t>
      </w:r>
    </w:p>
  </w:comment>
  <w:comment w:id="2" w:author="allisontheobold" w:date="2018-05-29T09:34:00Z" w:initials="a">
    <w:p w14:paraId="17E15630" w14:textId="01D98276" w:rsidR="002B2388" w:rsidRDefault="002B2388">
      <w:pPr>
        <w:pStyle w:val="CommentText"/>
      </w:pPr>
      <w:r>
        <w:rPr>
          <w:rStyle w:val="CommentReference"/>
        </w:rPr>
        <w:annotationRef/>
      </w:r>
      <w:r>
        <w:rPr>
          <w:rFonts w:ascii="Calibri" w:hAnsi="Calibri" w:cs="Calibri"/>
          <w:color w:val="000000"/>
          <w:shd w:val="clear" w:color="auto" w:fill="FFFFFF"/>
        </w:rPr>
        <w:t>The SERJ submission guidelines say that the "submitted manuscripts should be in a form ready for blind review, with the exception of two elements: (a) the names and e-mails of all authors should appear on page 1, under the paper’s Title, and (b) the name and full mailing address of the corresponding author should appear after the References (see section 4.3)." Thus, I don't believe we need to anonymize our submission. </w:t>
      </w:r>
    </w:p>
  </w:comment>
  <w:comment w:id="3" w:author="Stacey Hancock" w:date="2018-05-24T13:03:00Z" w:initials="SH">
    <w:p w14:paraId="1390B706" w14:textId="77777777" w:rsidR="002B2388" w:rsidRDefault="002B2388">
      <w:pPr>
        <w:pStyle w:val="CommentText"/>
      </w:pPr>
      <w:r>
        <w:rPr>
          <w:rStyle w:val="CommentReference"/>
        </w:rPr>
        <w:annotationRef/>
      </w:r>
      <w:r>
        <w:t>I think you need to situate the study more in statistics education rather than computer science. I tried to revise the abstract and introduction to motivate the study from a statistics perspective.</w:t>
      </w:r>
    </w:p>
  </w:comment>
  <w:comment w:id="4" w:author="allisontheobold" w:date="2018-05-31T13:13:00Z" w:initials="a">
    <w:p w14:paraId="2DAED17B" w14:textId="1C1C2A96" w:rsidR="002B2388" w:rsidRPr="006F7201" w:rsidRDefault="002B2388">
      <w:pPr>
        <w:pStyle w:val="CommentText"/>
      </w:pPr>
      <w:r>
        <w:rPr>
          <w:rStyle w:val="CommentReference"/>
        </w:rPr>
        <w:annotationRef/>
      </w:r>
      <w:r>
        <w:t xml:space="preserve">I rephrased this a bit, as there is not a theme that these MAD I &amp; II courses are providing students with the programming abilities they need. </w:t>
      </w:r>
      <w:r>
        <w:br/>
        <w:t xml:space="preserve">Instead, I’m trying to situate the importance of computing </w:t>
      </w:r>
      <w:r>
        <w:rPr>
          <w:b/>
        </w:rPr>
        <w:t xml:space="preserve">and </w:t>
      </w:r>
      <w:r>
        <w:t xml:space="preserve">that many students take MDA, but they are acquiring computational skills elsewhere. </w:t>
      </w:r>
    </w:p>
  </w:comment>
  <w:comment w:id="10" w:author="Stacey Hancock" w:date="2018-05-26T08:59:00Z" w:initials="SH">
    <w:p w14:paraId="5CFA6829" w14:textId="26F7A438" w:rsidR="002B2388" w:rsidRDefault="002B2388">
      <w:pPr>
        <w:pStyle w:val="CommentText"/>
      </w:pPr>
      <w:r>
        <w:rPr>
          <w:rStyle w:val="CommentReference"/>
        </w:rPr>
        <w:annotationRef/>
      </w:r>
      <w:r>
        <w:t>Abstract is 118 words now</w:t>
      </w:r>
    </w:p>
  </w:comment>
  <w:comment w:id="85" w:author="Stacey Hancock" w:date="2018-05-24T13:04:00Z" w:initials="SH">
    <w:p w14:paraId="06ADFEC0" w14:textId="77777777" w:rsidR="002B2388" w:rsidRDefault="002B2388">
      <w:pPr>
        <w:pStyle w:val="CommentText"/>
      </w:pPr>
      <w:r>
        <w:rPr>
          <w:rStyle w:val="CommentReference"/>
        </w:rPr>
        <w:annotationRef/>
      </w:r>
      <w:r>
        <w:t>I’d remove this one (since it’s in the name of the journal).</w:t>
      </w:r>
    </w:p>
  </w:comment>
  <w:comment w:id="86" w:author="allisontheobold" w:date="2018-05-30T16:21:00Z" w:initials="a">
    <w:p w14:paraId="5623AFF0" w14:textId="33867A3E" w:rsidR="002B2388" w:rsidRDefault="002B2388">
      <w:pPr>
        <w:pStyle w:val="CommentText"/>
      </w:pPr>
      <w:r>
        <w:rPr>
          <w:rStyle w:val="CommentReference"/>
        </w:rPr>
        <w:annotationRef/>
      </w:r>
      <w:r>
        <w:t>The author guidelines saitd “it is preferred (though not mandatory) that the first keyword is Statistics education research.”</w:t>
      </w:r>
    </w:p>
  </w:comment>
  <w:comment w:id="87" w:author="Stacey Hancock" w:date="2018-05-24T13:04:00Z" w:initials="SH">
    <w:p w14:paraId="5C12AE4A" w14:textId="77777777" w:rsidR="002B2388" w:rsidRDefault="002B2388">
      <w:pPr>
        <w:pStyle w:val="CommentText"/>
      </w:pPr>
      <w:r>
        <w:rPr>
          <w:rStyle w:val="CommentReference"/>
        </w:rPr>
        <w:annotationRef/>
      </w:r>
      <w:r>
        <w:t>Is there a reason this is abbreviated?</w:t>
      </w:r>
    </w:p>
  </w:comment>
  <w:comment w:id="88" w:author="allisontheobold" w:date="2018-05-29T09:43:00Z" w:initials="a">
    <w:p w14:paraId="0610012A" w14:textId="76123FC5" w:rsidR="002B2388" w:rsidRDefault="002B2388">
      <w:pPr>
        <w:pStyle w:val="CommentText"/>
      </w:pPr>
      <w:r>
        <w:rPr>
          <w:rStyle w:val="CommentReference"/>
        </w:rPr>
        <w:annotationRef/>
      </w:r>
      <w:r>
        <w:t xml:space="preserve">In looking up keywords used in my lit review, the publications from SIGCSE use this keyword. </w:t>
      </w:r>
    </w:p>
  </w:comment>
  <w:comment w:id="109" w:author="Stacey Hancock" w:date="2018-05-24T13:40:00Z" w:initials="SH">
    <w:p w14:paraId="781BF3A4" w14:textId="4BA39980" w:rsidR="002B2388" w:rsidRDefault="002B2388" w:rsidP="0094080A">
      <w:pPr>
        <w:pStyle w:val="CommentText"/>
      </w:pPr>
      <w:r>
        <w:rPr>
          <w:rStyle w:val="CommentReference"/>
        </w:rPr>
        <w:annotationRef/>
      </w:r>
      <w:r>
        <w:t>“What” and “How” seem more suited to quantitative research. Could rephrase for more of a “why” question? Also, could we add “statistics” somewhere in these questions?</w:t>
      </w:r>
    </w:p>
  </w:comment>
  <w:comment w:id="132" w:author="Stacey Hancock" w:date="2018-05-26T09:08:00Z" w:initials="SH">
    <w:p w14:paraId="18077887" w14:textId="1B9ABE1E" w:rsidR="002B2388" w:rsidRDefault="002B2388">
      <w:pPr>
        <w:pStyle w:val="CommentText"/>
      </w:pPr>
      <w:r>
        <w:rPr>
          <w:rStyle w:val="CommentReference"/>
        </w:rPr>
        <w:annotationRef/>
      </w:r>
      <w:r>
        <w:t>may need to anonymize?</w:t>
      </w:r>
    </w:p>
  </w:comment>
  <w:comment w:id="133" w:author="allisontheobold" w:date="2018-05-29T09:47:00Z" w:initials="a">
    <w:p w14:paraId="1C06766C" w14:textId="337F69FA" w:rsidR="002B2388" w:rsidRDefault="002B2388">
      <w:pPr>
        <w:pStyle w:val="CommentText"/>
      </w:pPr>
      <w:r>
        <w:rPr>
          <w:rStyle w:val="CommentReference"/>
        </w:rPr>
        <w:annotationRef/>
      </w:r>
      <w:r>
        <w:t>I thought this was sufficient to anonymize, but I’m open to other more vague options!</w:t>
      </w:r>
    </w:p>
  </w:comment>
  <w:comment w:id="142" w:author="allisontheobold" w:date="2018-06-21T08:39:00Z" w:initials="a">
    <w:p w14:paraId="365425D0" w14:textId="7D75C843" w:rsidR="002B2388" w:rsidRDefault="002B2388">
      <w:pPr>
        <w:pStyle w:val="CommentText"/>
      </w:pPr>
      <w:r>
        <w:rPr>
          <w:rStyle w:val="CommentReference"/>
        </w:rPr>
        <w:annotationRef/>
      </w:r>
      <w:r>
        <w:t>Should this be deleted? It is not a specific aim of the course.</w:t>
      </w:r>
    </w:p>
  </w:comment>
  <w:comment w:id="143" w:author="Stacey Hancock" w:date="2018-05-26T09:10:00Z" w:initials="SH">
    <w:p w14:paraId="08ED7F24" w14:textId="5919E20E" w:rsidR="002B2388" w:rsidRDefault="002B2388">
      <w:pPr>
        <w:pStyle w:val="CommentText"/>
      </w:pPr>
      <w:r>
        <w:rPr>
          <w:rStyle w:val="CommentReference"/>
        </w:rPr>
        <w:annotationRef/>
      </w:r>
      <w:r>
        <w:t>Should we add a paragraph summarizing where the paper is headed here? e.g., In the next section, we… Look at a few other SERJ papers and see if this is typical. If so, then add a guide to the paper here.</w:t>
      </w:r>
    </w:p>
  </w:comment>
  <w:comment w:id="144" w:author="allisontheobold" w:date="2018-05-31T13:20:00Z" w:initials="a">
    <w:p w14:paraId="29DF349B" w14:textId="744D77A7" w:rsidR="002B2388" w:rsidRDefault="002B2388">
      <w:pPr>
        <w:pStyle w:val="CommentText"/>
      </w:pPr>
      <w:r>
        <w:rPr>
          <w:rStyle w:val="CommentReference"/>
        </w:rPr>
        <w:annotationRef/>
      </w:r>
      <w:r>
        <w:t>It’s hard to tell. The qualitative paper by Randall Groth that I was using as a template doesn’t, but another paper I reference in our Cover Letter does. Should we add one?</w:t>
      </w:r>
    </w:p>
  </w:comment>
  <w:comment w:id="145" w:author="allisontheobold" w:date="2018-05-31T13:22:00Z" w:initials="a">
    <w:p w14:paraId="3AB8A4BE" w14:textId="5894E30A" w:rsidR="002B2388" w:rsidRDefault="002B2388">
      <w:pPr>
        <w:pStyle w:val="CommentText"/>
      </w:pPr>
      <w:r>
        <w:rPr>
          <w:rStyle w:val="CommentReference"/>
        </w:rPr>
        <w:annotationRef/>
      </w:r>
    </w:p>
  </w:comment>
  <w:comment w:id="180" w:author="allisontheobold" w:date="2018-05-29T09:49:00Z" w:initials="a">
    <w:p w14:paraId="1472EB8D" w14:textId="12EB6E56" w:rsidR="002B2388" w:rsidRDefault="002B2388">
      <w:pPr>
        <w:pStyle w:val="CommentText"/>
      </w:pPr>
      <w:r>
        <w:rPr>
          <w:rStyle w:val="CommentReference"/>
        </w:rPr>
        <w:annotationRef/>
      </w:r>
      <w:r>
        <w:t xml:space="preserve">I think this needs to be more specific than sceinces, as that could involve chemistry and physics, which we are not considering. </w:t>
      </w:r>
    </w:p>
  </w:comment>
  <w:comment w:id="215" w:author="Stacey Hancock" w:date="2018-05-25T09:19:00Z" w:initials="SH">
    <w:p w14:paraId="1DB3D6F3" w14:textId="4408FF97" w:rsidR="002B2388" w:rsidRDefault="002B2388">
      <w:pPr>
        <w:pStyle w:val="CommentText"/>
      </w:pPr>
      <w:r>
        <w:rPr>
          <w:rStyle w:val="CommentReference"/>
        </w:rPr>
        <w:annotationRef/>
      </w:r>
      <w:r>
        <w:t>Are there any results on if this course is effective? If so, include a couple sentences about the results.</w:t>
      </w:r>
    </w:p>
  </w:comment>
  <w:comment w:id="216" w:author="allisontheobold" w:date="2018-05-31T12:24:00Z" w:initials="a">
    <w:p w14:paraId="79900AFD" w14:textId="72838877" w:rsidR="002B2388" w:rsidRDefault="002B2388">
      <w:pPr>
        <w:pStyle w:val="CommentText"/>
      </w:pPr>
      <w:r>
        <w:rPr>
          <w:rStyle w:val="CommentReference"/>
        </w:rPr>
        <w:annotationRef/>
      </w:r>
      <w:r>
        <w:t>Added!</w:t>
      </w:r>
    </w:p>
  </w:comment>
  <w:comment w:id="262" w:author="allisontheobold" w:date="2018-06-21T08:53:00Z" w:initials="a">
    <w:p w14:paraId="28E76CE7" w14:textId="6EFFDCB5" w:rsidR="002B2388" w:rsidRDefault="002B2388">
      <w:pPr>
        <w:pStyle w:val="CommentText"/>
      </w:pPr>
      <w:r>
        <w:rPr>
          <w:rStyle w:val="CommentReference"/>
        </w:rPr>
        <w:annotationRef/>
      </w:r>
      <w:r>
        <w:t>Also the sole course. Should that be included, or would that detract from the story we are telling?</w:t>
      </w:r>
    </w:p>
  </w:comment>
  <w:comment w:id="265" w:author="allisontheobold" w:date="2018-06-21T08:53:00Z" w:initials="a">
    <w:p w14:paraId="14BDA19C" w14:textId="77777777" w:rsidR="002B2388" w:rsidRDefault="002B2388" w:rsidP="00616C1B">
      <w:pPr>
        <w:pStyle w:val="CommentText"/>
      </w:pPr>
      <w:r>
        <w:rPr>
          <w:rStyle w:val="CommentReference"/>
        </w:rPr>
        <w:annotationRef/>
      </w:r>
      <w:r>
        <w:t>Also the sole course. Should that be included, or would that detract from the story we are telling?</w:t>
      </w:r>
    </w:p>
  </w:comment>
  <w:comment w:id="293" w:author="allisontheobold" w:date="2018-06-21T09:02:00Z" w:initials="a">
    <w:p w14:paraId="68442E7F" w14:textId="70B0B3D7" w:rsidR="002B2388" w:rsidRDefault="002B2388">
      <w:pPr>
        <w:pStyle w:val="CommentText"/>
      </w:pPr>
      <w:r>
        <w:rPr>
          <w:rStyle w:val="CommentReference"/>
        </w:rPr>
        <w:annotationRef/>
      </w:r>
      <w:r>
        <w:t>The course is technically not required. Should we include that they are taking it because their advisors highly recommend it?</w:t>
      </w:r>
    </w:p>
  </w:comment>
  <w:comment w:id="302" w:author="Stacey Hancock" w:date="2018-05-26T10:06:00Z" w:initials="SH">
    <w:p w14:paraId="049FE217" w14:textId="44C5E036" w:rsidR="002B2388" w:rsidRDefault="002B2388"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2B2388" w:rsidRDefault="002B2388">
      <w:pPr>
        <w:pStyle w:val="CommentText"/>
      </w:pPr>
    </w:p>
  </w:comment>
  <w:comment w:id="315" w:author="allisontheobold" w:date="2018-06-21T09:09:00Z" w:initials="a">
    <w:p w14:paraId="741AEEB8" w14:textId="759911A5" w:rsidR="002B2388" w:rsidRDefault="002B2388">
      <w:pPr>
        <w:pStyle w:val="CommentText"/>
      </w:pPr>
      <w:r>
        <w:rPr>
          <w:rStyle w:val="CommentReference"/>
        </w:rPr>
        <w:annotationRef/>
      </w:r>
      <w:r>
        <w:t xml:space="preserve">Less specific? This seems like it could give away the potential university of the paper. </w:t>
      </w:r>
    </w:p>
  </w:comment>
  <w:comment w:id="318" w:author="Stacey Hancock" w:date="2018-05-26T09:51:00Z" w:initials="SH">
    <w:p w14:paraId="498B70E9" w14:textId="2D82872A" w:rsidR="002B2388" w:rsidRDefault="002B2388">
      <w:pPr>
        <w:pStyle w:val="CommentText"/>
      </w:pPr>
      <w:r>
        <w:rPr>
          <w:rStyle w:val="CommentReference"/>
        </w:rPr>
        <w:annotationRef/>
      </w:r>
      <w:r>
        <w:t>five?</w:t>
      </w:r>
    </w:p>
  </w:comment>
  <w:comment w:id="319" w:author="allisontheobold" w:date="2018-05-29T10:42:00Z" w:initials="a">
    <w:p w14:paraId="69E9ED09" w14:textId="126AD83B" w:rsidR="002B2388" w:rsidRDefault="002B2388">
      <w:pPr>
        <w:pStyle w:val="CommentText"/>
      </w:pPr>
      <w:r>
        <w:rPr>
          <w:rStyle w:val="CommentReference"/>
        </w:rPr>
        <w:annotationRef/>
      </w:r>
      <w:r>
        <w:t>Correct!</w:t>
      </w:r>
    </w:p>
  </w:comment>
  <w:comment w:id="322" w:author="Stacey Hancock" w:date="2018-05-26T10:09:00Z" w:initials="SH">
    <w:p w14:paraId="5604C783" w14:textId="30398215" w:rsidR="002B2388" w:rsidRDefault="002B2388">
      <w:pPr>
        <w:pStyle w:val="CommentText"/>
      </w:pPr>
      <w:r>
        <w:rPr>
          <w:rStyle w:val="CommentReference"/>
        </w:rPr>
        <w:annotationRef/>
      </w:r>
      <w:r>
        <w:t>Using what method? Open coding? Need to specify. Give more details on how they were analyzed.</w:t>
      </w:r>
    </w:p>
  </w:comment>
  <w:comment w:id="359" w:author="Stacey Hancock" w:date="2018-05-26T10:11:00Z" w:initials="SH">
    <w:p w14:paraId="540CDD59" w14:textId="7C926E4B" w:rsidR="002B2388" w:rsidRDefault="002B2388">
      <w:pPr>
        <w:pStyle w:val="CommentText"/>
      </w:pPr>
      <w:r>
        <w:rPr>
          <w:rStyle w:val="CommentReference"/>
        </w:rPr>
        <w:annotationRef/>
      </w:r>
      <w:r>
        <w:t>This has a name in qualitative analysis, right? Triangulation? (I don’t remember the exact term, but use specific qualitative methodology terms to mitigate reviewer criticisms of the rigor of the analysis.)</w:t>
      </w:r>
    </w:p>
  </w:comment>
  <w:comment w:id="360" w:author="allisontheobold" w:date="2018-05-29T10:45:00Z" w:initials="a">
    <w:p w14:paraId="791F8BF7" w14:textId="1413AF32" w:rsidR="002B2388" w:rsidRDefault="002B2388">
      <w:pPr>
        <w:pStyle w:val="CommentText"/>
      </w:pPr>
      <w:r>
        <w:rPr>
          <w:rStyle w:val="CommentReference"/>
        </w:rPr>
        <w:annotationRef/>
      </w:r>
      <w:r>
        <w:t xml:space="preserve">This is called member checking, triangulation is getting the same information from two different sources. </w:t>
      </w:r>
    </w:p>
  </w:comment>
  <w:comment w:id="393" w:author="Stacey Hancock" w:date="2018-05-26T10:18:00Z" w:initials="SH">
    <w:p w14:paraId="103F74B9" w14:textId="59AF341B" w:rsidR="002B2388" w:rsidRDefault="002B2388">
      <w:pPr>
        <w:pStyle w:val="CommentText"/>
      </w:pPr>
      <w:r>
        <w:rPr>
          <w:rStyle w:val="CommentReference"/>
        </w:rPr>
        <w:annotationRef/>
      </w:r>
      <w:r>
        <w:t>The quotations don’t always obviously seem like quotations. Did the SERJ guidelines provide guidance on including student quotations? I’m wondering if we can put space before and after, or italicize.</w:t>
      </w:r>
    </w:p>
  </w:comment>
  <w:comment w:id="394" w:author="allisontheobold" w:date="2018-05-29T10:49:00Z" w:initials="a">
    <w:p w14:paraId="22FF8FA1" w14:textId="6FE66266" w:rsidR="002B2388" w:rsidRDefault="002B2388">
      <w:pPr>
        <w:pStyle w:val="CommentText"/>
      </w:pPr>
      <w:r>
        <w:rPr>
          <w:rStyle w:val="CommentReference"/>
        </w:rPr>
        <w:annotationRef/>
      </w:r>
      <w:r>
        <w:t xml:space="preserve">This is how long quotes were formatted in the Word template you downlaod from SERJ. I agree that adding italics would make them stand out more.  </w:t>
      </w:r>
    </w:p>
  </w:comment>
  <w:comment w:id="395" w:author="allisontheobold" w:date="2018-06-21T09:41:00Z" w:initials="a">
    <w:p w14:paraId="76F915BE" w14:textId="65CF6855" w:rsidR="002B2388" w:rsidRDefault="002B2388">
      <w:pPr>
        <w:pStyle w:val="CommentText"/>
      </w:pPr>
      <w:r>
        <w:rPr>
          <w:rStyle w:val="CommentReference"/>
        </w:rPr>
        <w:annotationRef/>
      </w:r>
      <w:r>
        <w:t>The paper by Groth has this style of quote, but has spaces on either side to make it more clear.</w:t>
      </w:r>
    </w:p>
  </w:comment>
  <w:comment w:id="396" w:author="Stacey Hancock" w:date="2018-05-26T10:19:00Z" w:initials="SH">
    <w:p w14:paraId="0ADC5D78" w14:textId="2E6B431A" w:rsidR="002B2388" w:rsidRDefault="002B2388">
      <w:pPr>
        <w:pStyle w:val="CommentText"/>
      </w:pPr>
      <w:r>
        <w:rPr>
          <w:rStyle w:val="CommentReference"/>
        </w:rPr>
        <w:annotationRef/>
      </w:r>
      <w:r>
        <w:t>Good. When referring to the actual Environmental Science program, we’ll capitalize it. But when using our re-defined “environmental science” term (when talking about all the involved disciplines), keep it uncapitalized.</w:t>
      </w:r>
    </w:p>
  </w:comment>
  <w:comment w:id="803" w:author="Stacey Hancock" w:date="2018-05-26T10:59:00Z" w:initials="SH">
    <w:p w14:paraId="0F30EEA9" w14:textId="77777777" w:rsidR="002B2388" w:rsidRDefault="002B2388">
      <w:pPr>
        <w:pStyle w:val="CommentText"/>
      </w:pPr>
      <w:r>
        <w:rPr>
          <w:rStyle w:val="CommentReference"/>
        </w:rPr>
        <w:annotationRef/>
      </w:r>
      <w:r>
        <w:t>The picture is a bit fuzzy. Could you export the figure as a different picture type file? For the caption, just crop the latex figure so it doesn’t include the caption, then write a caption within the Word document.</w:t>
      </w:r>
    </w:p>
    <w:p w14:paraId="600D786A" w14:textId="77777777" w:rsidR="002B2388" w:rsidRDefault="002B2388">
      <w:pPr>
        <w:pStyle w:val="CommentText"/>
      </w:pPr>
    </w:p>
    <w:p w14:paraId="7D1F7F32" w14:textId="77777777" w:rsidR="002B2388" w:rsidRDefault="002B2388">
      <w:pPr>
        <w:pStyle w:val="CommentText"/>
      </w:pPr>
      <w:r>
        <w:t>Any way to get the concept map to take up less space? Seems like the large box in the middle could be smaller with less space between lines and the arrows could be shorter.</w:t>
      </w:r>
    </w:p>
    <w:p w14:paraId="2FEB9BD1" w14:textId="77777777" w:rsidR="002B2388" w:rsidRDefault="002B2388">
      <w:pPr>
        <w:pStyle w:val="CommentText"/>
      </w:pPr>
    </w:p>
    <w:p w14:paraId="2B403A9E" w14:textId="4F9A6A74" w:rsidR="002B2388" w:rsidRDefault="002B2388">
      <w:pPr>
        <w:pStyle w:val="CommentText"/>
      </w:pPr>
      <w:r>
        <w:t>Should the “singular consultant” be somewhere in this figure?</w:t>
      </w:r>
    </w:p>
  </w:comment>
  <w:comment w:id="809" w:author="Stacey Hancock" w:date="2018-05-26T11:01:00Z" w:initials="SH">
    <w:p w14:paraId="1683697A" w14:textId="13FDC63A" w:rsidR="002B2388" w:rsidRDefault="002B2388">
      <w:pPr>
        <w:pStyle w:val="CommentText"/>
      </w:pPr>
      <w:r>
        <w:rPr>
          <w:rStyle w:val="CommentReference"/>
        </w:rPr>
        <w:annotationRef/>
      </w:r>
      <w:r>
        <w:t>Need citation.</w:t>
      </w:r>
    </w:p>
  </w:comment>
  <w:comment w:id="810" w:author="allisontheobold" w:date="2018-05-30T16:19:00Z" w:initials="a">
    <w:p w14:paraId="58163F86" w14:textId="7B3D572D" w:rsidR="002B2388" w:rsidRDefault="002B2388">
      <w:pPr>
        <w:pStyle w:val="CommentText"/>
      </w:pPr>
      <w:r>
        <w:rPr>
          <w:rStyle w:val="CommentReference"/>
        </w:rPr>
        <w:annotationRef/>
      </w:r>
    </w:p>
  </w:comment>
  <w:comment w:id="849" w:author="Stacey Hancock" w:date="2018-05-26T09:54:00Z" w:initials="SH">
    <w:p w14:paraId="5F6173CE" w14:textId="68D7543C" w:rsidR="002B2388" w:rsidRDefault="002B2388">
      <w:pPr>
        <w:pStyle w:val="CommentText"/>
      </w:pPr>
      <w:r>
        <w:rPr>
          <w:rStyle w:val="CommentReference"/>
        </w:rPr>
        <w:annotationRef/>
      </w:r>
      <w:r>
        <w:t>It doesn’t look like you used the References tool in Word? (Only one citation shows up when I click the citations button.) Did you then hand-type these? Be sure to triple-check that all references are formatted in the same way (including capitalization, italics, etc) before submission. When using Word in future papers, be sure to use the References tool and allow that to format the references and citations.</w:t>
      </w:r>
    </w:p>
  </w:comment>
  <w:comment w:id="865" w:author="allisontheobold" w:date="2018-05-31T13:46:00Z" w:initials="a">
    <w:p w14:paraId="21497C7F" w14:textId="5C8EF0D1" w:rsidR="002B2388" w:rsidRDefault="002B2388">
      <w:pPr>
        <w:pStyle w:val="CommentText"/>
      </w:pPr>
      <w:r>
        <w:rPr>
          <w:rStyle w:val="CommentReference"/>
        </w:rPr>
        <w:annotationRef/>
      </w:r>
      <w:r>
        <w:t>There is no formatting guidline for an Appendix in the author guide. Does this look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8EE99" w15:done="0"/>
  <w15:commentEx w15:paraId="4A51C0E5" w15:done="1"/>
  <w15:commentEx w15:paraId="17E15630" w15:paraIdParent="4A51C0E5" w15:done="1"/>
  <w15:commentEx w15:paraId="1390B706" w15:done="0"/>
  <w15:commentEx w15:paraId="2DAED17B" w15:paraIdParent="1390B706" w15:done="0"/>
  <w15:commentEx w15:paraId="5CFA6829" w15:done="0"/>
  <w15:commentEx w15:paraId="06ADFEC0" w15:done="1"/>
  <w15:commentEx w15:paraId="5623AFF0" w15:paraIdParent="06ADFEC0" w15:done="1"/>
  <w15:commentEx w15:paraId="5C12AE4A" w15:done="0"/>
  <w15:commentEx w15:paraId="0610012A" w15:paraIdParent="5C12AE4A" w15:done="0"/>
  <w15:commentEx w15:paraId="781BF3A4" w15:done="0"/>
  <w15:commentEx w15:paraId="18077887" w15:done="0"/>
  <w15:commentEx w15:paraId="1C06766C" w15:paraIdParent="18077887" w15:done="0"/>
  <w15:commentEx w15:paraId="365425D0" w15:done="0"/>
  <w15:commentEx w15:paraId="08ED7F24" w15:done="0"/>
  <w15:commentEx w15:paraId="29DF349B" w15:paraIdParent="08ED7F24" w15:done="0"/>
  <w15:commentEx w15:paraId="3AB8A4BE" w15:paraIdParent="08ED7F24" w15:done="0"/>
  <w15:commentEx w15:paraId="1472EB8D" w15:done="0"/>
  <w15:commentEx w15:paraId="1DB3D6F3" w15:done="1"/>
  <w15:commentEx w15:paraId="79900AFD" w15:paraIdParent="1DB3D6F3" w15:done="1"/>
  <w15:commentEx w15:paraId="28E76CE7" w15:done="0"/>
  <w15:commentEx w15:paraId="14BDA19C" w15:done="0"/>
  <w15:commentEx w15:paraId="68442E7F" w15:done="0"/>
  <w15:commentEx w15:paraId="25D1F783" w15:done="0"/>
  <w15:commentEx w15:paraId="741AEEB8" w15:done="0"/>
  <w15:commentEx w15:paraId="498B70E9" w15:done="0"/>
  <w15:commentEx w15:paraId="69E9ED09" w15:paraIdParent="498B70E9" w15:done="0"/>
  <w15:commentEx w15:paraId="5604C783" w15:done="0"/>
  <w15:commentEx w15:paraId="540CDD59" w15:done="1"/>
  <w15:commentEx w15:paraId="791F8BF7" w15:paraIdParent="540CDD59" w15:done="1"/>
  <w15:commentEx w15:paraId="103F74B9" w15:done="0"/>
  <w15:commentEx w15:paraId="22FF8FA1" w15:paraIdParent="103F74B9" w15:done="0"/>
  <w15:commentEx w15:paraId="76F915BE" w15:paraIdParent="103F74B9" w15:done="0"/>
  <w15:commentEx w15:paraId="0ADC5D78" w15:done="0"/>
  <w15:commentEx w15:paraId="2B403A9E" w15:done="0"/>
  <w15:commentEx w15:paraId="1683697A" w15:done="1"/>
  <w15:commentEx w15:paraId="58163F86" w15:paraIdParent="1683697A" w15:done="1"/>
  <w15:commentEx w15:paraId="5F6173CE" w15:done="0"/>
  <w15:commentEx w15:paraId="21497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8EE99" w16cid:durableId="1EB79E4A"/>
  <w16cid:commentId w16cid:paraId="4A51C0E5" w16cid:durableId="1EB2677A"/>
  <w16cid:commentId w16cid:paraId="17E15630" w16cid:durableId="1EB79D15"/>
  <w16cid:commentId w16cid:paraId="1390B706" w16cid:durableId="1EB13687"/>
  <w16cid:commentId w16cid:paraId="2DAED17B" w16cid:durableId="1EBA7384"/>
  <w16cid:commentId w16cid:paraId="5CFA6829" w16cid:durableId="1EB3A08A"/>
  <w16cid:commentId w16cid:paraId="06ADFEC0" w16cid:durableId="1EB136D7"/>
  <w16cid:commentId w16cid:paraId="5623AFF0" w16cid:durableId="1EB94E01"/>
  <w16cid:commentId w16cid:paraId="5C12AE4A" w16cid:durableId="1EB136EE"/>
  <w16cid:commentId w16cid:paraId="0610012A" w16cid:durableId="1EB79F42"/>
  <w16cid:commentId w16cid:paraId="781BF3A4" w16cid:durableId="1EB13F5A"/>
  <w16cid:commentId w16cid:paraId="18077887" w16cid:durableId="1EB3A275"/>
  <w16cid:commentId w16cid:paraId="1C06766C" w16cid:durableId="1EB7A018"/>
  <w16cid:commentId w16cid:paraId="365425D0" w16cid:durableId="1ED5E2C6"/>
  <w16cid:commentId w16cid:paraId="08ED7F24" w16cid:durableId="1EB3A30E"/>
  <w16cid:commentId w16cid:paraId="29DF349B" w16cid:durableId="1EBA7508"/>
  <w16cid:commentId w16cid:paraId="3AB8A4BE" w16cid:durableId="1EBA7578"/>
  <w16cid:commentId w16cid:paraId="1472EB8D" w16cid:durableId="1EB7A0B7"/>
  <w16cid:commentId w16cid:paraId="1DB3D6F3" w16cid:durableId="1EB253A7"/>
  <w16cid:commentId w16cid:paraId="79900AFD" w16cid:durableId="1EBA6819"/>
  <w16cid:commentId w16cid:paraId="28E76CE7" w16cid:durableId="1ED5E5F9"/>
  <w16cid:commentId w16cid:paraId="14BDA19C" w16cid:durableId="1EE49B0F"/>
  <w16cid:commentId w16cid:paraId="68442E7F" w16cid:durableId="1ED5E83B"/>
  <w16cid:commentId w16cid:paraId="25D1F783" w16cid:durableId="1EB3B036"/>
  <w16cid:commentId w16cid:paraId="741AEEB8" w16cid:durableId="1ED5E9BC"/>
  <w16cid:commentId w16cid:paraId="498B70E9" w16cid:durableId="1EB3ACAA"/>
  <w16cid:commentId w16cid:paraId="69E9ED09" w16cid:durableId="1EB7AD09"/>
  <w16cid:commentId w16cid:paraId="5604C783" w16cid:durableId="1EB3B0EB"/>
  <w16cid:commentId w16cid:paraId="540CDD59" w16cid:durableId="1EB3B148"/>
  <w16cid:commentId w16cid:paraId="791F8BF7" w16cid:durableId="1EB7ADC8"/>
  <w16cid:commentId w16cid:paraId="103F74B9" w16cid:durableId="1EB3B2E3"/>
  <w16cid:commentId w16cid:paraId="22FF8FA1" w16cid:durableId="1EB7AEA2"/>
  <w16cid:commentId w16cid:paraId="76F915BE" w16cid:durableId="1ED5F150"/>
  <w16cid:commentId w16cid:paraId="0ADC5D78" w16cid:durableId="1EB3B34F"/>
  <w16cid:commentId w16cid:paraId="2B403A9E" w16cid:durableId="1EB3BC96"/>
  <w16cid:commentId w16cid:paraId="1683697A" w16cid:durableId="1EB3BCF5"/>
  <w16cid:commentId w16cid:paraId="58163F86" w16cid:durableId="1EB94D9B"/>
  <w16cid:commentId w16cid:paraId="5F6173CE" w16cid:durableId="1EB3AD6A"/>
  <w16cid:commentId w16cid:paraId="21497C7F" w16cid:durableId="1EBA7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E008B" w14:textId="77777777" w:rsidR="00B02CA9" w:rsidRDefault="00B02CA9" w:rsidP="00BC4086">
      <w:r>
        <w:separator/>
      </w:r>
    </w:p>
  </w:endnote>
  <w:endnote w:type="continuationSeparator" w:id="0">
    <w:p w14:paraId="5770F65A" w14:textId="77777777" w:rsidR="00B02CA9" w:rsidRDefault="00B02CA9"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A5B21" w14:textId="77777777" w:rsidR="00B02CA9" w:rsidRDefault="00B02CA9" w:rsidP="00BC4086">
      <w:r>
        <w:separator/>
      </w:r>
    </w:p>
  </w:footnote>
  <w:footnote w:type="continuationSeparator" w:id="0">
    <w:p w14:paraId="726EF0FA" w14:textId="77777777" w:rsidR="00B02CA9" w:rsidRDefault="00B02CA9"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2B2388" w:rsidRDefault="002B2388" w:rsidP="00254E02">
        <w:pPr>
          <w:pStyle w:val="Header"/>
          <w:jc w:val="center"/>
        </w:pPr>
        <w:r>
          <w:rPr>
            <w:noProof w:val="0"/>
          </w:rPr>
          <w:fldChar w:fldCharType="begin"/>
        </w:r>
        <w:r>
          <w:instrText xml:space="preserve"> PAGE   \* MERGEFORMAT </w:instrText>
        </w:r>
        <w:r>
          <w:rPr>
            <w:noProof w:val="0"/>
          </w:rPr>
          <w:fldChar w:fldCharType="separate"/>
        </w:r>
        <w:r w:rsidR="007E6D65">
          <w:t>13</w:t>
        </w:r>
        <w:r>
          <w:fldChar w:fldCharType="end"/>
        </w:r>
      </w:p>
    </w:sdtContent>
  </w:sdt>
  <w:p w14:paraId="4413BAB1" w14:textId="77777777" w:rsidR="002B2388" w:rsidRDefault="002B2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trackRevisions/>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14"/>
    <w:rsid w:val="00003815"/>
    <w:rsid w:val="00005F37"/>
    <w:rsid w:val="00006D62"/>
    <w:rsid w:val="00010B6C"/>
    <w:rsid w:val="00010F38"/>
    <w:rsid w:val="000129D5"/>
    <w:rsid w:val="000138C5"/>
    <w:rsid w:val="00017F2C"/>
    <w:rsid w:val="00024337"/>
    <w:rsid w:val="00025294"/>
    <w:rsid w:val="00025BB1"/>
    <w:rsid w:val="00026FF6"/>
    <w:rsid w:val="00033EC0"/>
    <w:rsid w:val="00035FFF"/>
    <w:rsid w:val="000414CE"/>
    <w:rsid w:val="000415EF"/>
    <w:rsid w:val="000471D5"/>
    <w:rsid w:val="000536C9"/>
    <w:rsid w:val="0005593E"/>
    <w:rsid w:val="00055C1B"/>
    <w:rsid w:val="00057975"/>
    <w:rsid w:val="0006444B"/>
    <w:rsid w:val="000673D3"/>
    <w:rsid w:val="00071A29"/>
    <w:rsid w:val="00074621"/>
    <w:rsid w:val="00083368"/>
    <w:rsid w:val="00086F9E"/>
    <w:rsid w:val="000945DC"/>
    <w:rsid w:val="00095C72"/>
    <w:rsid w:val="000A5A94"/>
    <w:rsid w:val="000B33E9"/>
    <w:rsid w:val="000B3745"/>
    <w:rsid w:val="000B48CA"/>
    <w:rsid w:val="000B4DA6"/>
    <w:rsid w:val="000B7B66"/>
    <w:rsid w:val="000C781C"/>
    <w:rsid w:val="000F3CD8"/>
    <w:rsid w:val="00106E83"/>
    <w:rsid w:val="001077BA"/>
    <w:rsid w:val="00120D01"/>
    <w:rsid w:val="001221C3"/>
    <w:rsid w:val="00130D25"/>
    <w:rsid w:val="00132EA9"/>
    <w:rsid w:val="00136272"/>
    <w:rsid w:val="001404E9"/>
    <w:rsid w:val="00151AE2"/>
    <w:rsid w:val="00152FD7"/>
    <w:rsid w:val="00157E17"/>
    <w:rsid w:val="00160D57"/>
    <w:rsid w:val="00163F41"/>
    <w:rsid w:val="0018296A"/>
    <w:rsid w:val="00183A7E"/>
    <w:rsid w:val="00187058"/>
    <w:rsid w:val="00194375"/>
    <w:rsid w:val="001A1628"/>
    <w:rsid w:val="001A4359"/>
    <w:rsid w:val="001A5648"/>
    <w:rsid w:val="001A5B2E"/>
    <w:rsid w:val="001B2756"/>
    <w:rsid w:val="001B66AF"/>
    <w:rsid w:val="001B6E13"/>
    <w:rsid w:val="001C5693"/>
    <w:rsid w:val="001C66DE"/>
    <w:rsid w:val="001E5290"/>
    <w:rsid w:val="001E5C1B"/>
    <w:rsid w:val="001E610B"/>
    <w:rsid w:val="001E67B9"/>
    <w:rsid w:val="001F1561"/>
    <w:rsid w:val="001F2B20"/>
    <w:rsid w:val="00201FF7"/>
    <w:rsid w:val="00204B21"/>
    <w:rsid w:val="002074E4"/>
    <w:rsid w:val="00211068"/>
    <w:rsid w:val="0021121C"/>
    <w:rsid w:val="002134FA"/>
    <w:rsid w:val="00213808"/>
    <w:rsid w:val="00213D47"/>
    <w:rsid w:val="00213EAA"/>
    <w:rsid w:val="0021584F"/>
    <w:rsid w:val="00217662"/>
    <w:rsid w:val="00222C4D"/>
    <w:rsid w:val="002259BE"/>
    <w:rsid w:val="00226F1A"/>
    <w:rsid w:val="00246C1D"/>
    <w:rsid w:val="00246DA5"/>
    <w:rsid w:val="00247491"/>
    <w:rsid w:val="002475C1"/>
    <w:rsid w:val="00254E02"/>
    <w:rsid w:val="0025609C"/>
    <w:rsid w:val="00256C31"/>
    <w:rsid w:val="002573A3"/>
    <w:rsid w:val="00257E02"/>
    <w:rsid w:val="00266AE8"/>
    <w:rsid w:val="00272996"/>
    <w:rsid w:val="00273C0A"/>
    <w:rsid w:val="00281433"/>
    <w:rsid w:val="00284FC7"/>
    <w:rsid w:val="002910BB"/>
    <w:rsid w:val="00295B47"/>
    <w:rsid w:val="00297BF9"/>
    <w:rsid w:val="002A0C63"/>
    <w:rsid w:val="002A0D84"/>
    <w:rsid w:val="002A252E"/>
    <w:rsid w:val="002A3F93"/>
    <w:rsid w:val="002A6A88"/>
    <w:rsid w:val="002B0F10"/>
    <w:rsid w:val="002B141C"/>
    <w:rsid w:val="002B1A99"/>
    <w:rsid w:val="002B2388"/>
    <w:rsid w:val="002B3CB5"/>
    <w:rsid w:val="002B67E9"/>
    <w:rsid w:val="002B6D81"/>
    <w:rsid w:val="002B7AAD"/>
    <w:rsid w:val="002C4A17"/>
    <w:rsid w:val="002E0B42"/>
    <w:rsid w:val="002E7E53"/>
    <w:rsid w:val="002F36BE"/>
    <w:rsid w:val="002F384A"/>
    <w:rsid w:val="00315762"/>
    <w:rsid w:val="00317411"/>
    <w:rsid w:val="003208C5"/>
    <w:rsid w:val="003319E5"/>
    <w:rsid w:val="00333631"/>
    <w:rsid w:val="00333D4C"/>
    <w:rsid w:val="00336AF0"/>
    <w:rsid w:val="003422EB"/>
    <w:rsid w:val="00344A47"/>
    <w:rsid w:val="00346ED9"/>
    <w:rsid w:val="00347280"/>
    <w:rsid w:val="00352AE3"/>
    <w:rsid w:val="00364A26"/>
    <w:rsid w:val="00367E6F"/>
    <w:rsid w:val="003709CC"/>
    <w:rsid w:val="00371465"/>
    <w:rsid w:val="003749C0"/>
    <w:rsid w:val="0038536D"/>
    <w:rsid w:val="00385F27"/>
    <w:rsid w:val="00387A1B"/>
    <w:rsid w:val="00387BE1"/>
    <w:rsid w:val="0039440A"/>
    <w:rsid w:val="003948DD"/>
    <w:rsid w:val="00396B63"/>
    <w:rsid w:val="003A2DEF"/>
    <w:rsid w:val="003A3D79"/>
    <w:rsid w:val="003A685E"/>
    <w:rsid w:val="003B445C"/>
    <w:rsid w:val="003B55DB"/>
    <w:rsid w:val="003B592F"/>
    <w:rsid w:val="003B79F2"/>
    <w:rsid w:val="003C3C64"/>
    <w:rsid w:val="003C440F"/>
    <w:rsid w:val="003C47D2"/>
    <w:rsid w:val="003C6500"/>
    <w:rsid w:val="003C7887"/>
    <w:rsid w:val="003D5082"/>
    <w:rsid w:val="003D5B5C"/>
    <w:rsid w:val="003E02A1"/>
    <w:rsid w:val="003E2E97"/>
    <w:rsid w:val="003E2F52"/>
    <w:rsid w:val="003E315E"/>
    <w:rsid w:val="003E6537"/>
    <w:rsid w:val="003E7E19"/>
    <w:rsid w:val="003F23A4"/>
    <w:rsid w:val="003F4554"/>
    <w:rsid w:val="003F7728"/>
    <w:rsid w:val="00402530"/>
    <w:rsid w:val="004060EA"/>
    <w:rsid w:val="00406B0F"/>
    <w:rsid w:val="00412C3D"/>
    <w:rsid w:val="00414B03"/>
    <w:rsid w:val="00417532"/>
    <w:rsid w:val="00422F2D"/>
    <w:rsid w:val="00423CCD"/>
    <w:rsid w:val="0043397C"/>
    <w:rsid w:val="004370EF"/>
    <w:rsid w:val="004430DE"/>
    <w:rsid w:val="00447A17"/>
    <w:rsid w:val="004500A4"/>
    <w:rsid w:val="00453A89"/>
    <w:rsid w:val="0046286A"/>
    <w:rsid w:val="0047472C"/>
    <w:rsid w:val="00480462"/>
    <w:rsid w:val="00481C93"/>
    <w:rsid w:val="004849B1"/>
    <w:rsid w:val="0048596D"/>
    <w:rsid w:val="00492BC1"/>
    <w:rsid w:val="00497E40"/>
    <w:rsid w:val="004A0276"/>
    <w:rsid w:val="004A0BFE"/>
    <w:rsid w:val="004A1CE7"/>
    <w:rsid w:val="004A2FA1"/>
    <w:rsid w:val="004A3F6E"/>
    <w:rsid w:val="004B12F1"/>
    <w:rsid w:val="004B27E1"/>
    <w:rsid w:val="004B3E91"/>
    <w:rsid w:val="004B7B1C"/>
    <w:rsid w:val="004C1781"/>
    <w:rsid w:val="004C1CD1"/>
    <w:rsid w:val="004C2C85"/>
    <w:rsid w:val="004C3926"/>
    <w:rsid w:val="004C5C65"/>
    <w:rsid w:val="004D2423"/>
    <w:rsid w:val="004D3C09"/>
    <w:rsid w:val="004D4C4C"/>
    <w:rsid w:val="004E0231"/>
    <w:rsid w:val="004E2D95"/>
    <w:rsid w:val="004F470B"/>
    <w:rsid w:val="004F71BF"/>
    <w:rsid w:val="005040FC"/>
    <w:rsid w:val="00513964"/>
    <w:rsid w:val="0051741E"/>
    <w:rsid w:val="005272A9"/>
    <w:rsid w:val="00527F17"/>
    <w:rsid w:val="00540144"/>
    <w:rsid w:val="005423DA"/>
    <w:rsid w:val="0054447B"/>
    <w:rsid w:val="005503D4"/>
    <w:rsid w:val="005544E9"/>
    <w:rsid w:val="00555720"/>
    <w:rsid w:val="005576CA"/>
    <w:rsid w:val="00557E5D"/>
    <w:rsid w:val="00563F4C"/>
    <w:rsid w:val="00564214"/>
    <w:rsid w:val="00572C5F"/>
    <w:rsid w:val="005738A6"/>
    <w:rsid w:val="00576611"/>
    <w:rsid w:val="0057754E"/>
    <w:rsid w:val="005819B3"/>
    <w:rsid w:val="005845DC"/>
    <w:rsid w:val="0059246D"/>
    <w:rsid w:val="00594247"/>
    <w:rsid w:val="00595479"/>
    <w:rsid w:val="00597F00"/>
    <w:rsid w:val="005A12B1"/>
    <w:rsid w:val="005A2861"/>
    <w:rsid w:val="005A3FC9"/>
    <w:rsid w:val="005B04DB"/>
    <w:rsid w:val="005B0E28"/>
    <w:rsid w:val="005B1D66"/>
    <w:rsid w:val="005B2FA4"/>
    <w:rsid w:val="005B324E"/>
    <w:rsid w:val="005C4BE7"/>
    <w:rsid w:val="005C4CBB"/>
    <w:rsid w:val="005C5C12"/>
    <w:rsid w:val="005C79DD"/>
    <w:rsid w:val="005D6666"/>
    <w:rsid w:val="005D77BA"/>
    <w:rsid w:val="005E29DB"/>
    <w:rsid w:val="005E7DD1"/>
    <w:rsid w:val="005F2524"/>
    <w:rsid w:val="005F6965"/>
    <w:rsid w:val="005F749E"/>
    <w:rsid w:val="00600375"/>
    <w:rsid w:val="006046D4"/>
    <w:rsid w:val="0060585A"/>
    <w:rsid w:val="0060630B"/>
    <w:rsid w:val="006067B4"/>
    <w:rsid w:val="00606A54"/>
    <w:rsid w:val="006109D2"/>
    <w:rsid w:val="006149A8"/>
    <w:rsid w:val="00616C1B"/>
    <w:rsid w:val="00625EA3"/>
    <w:rsid w:val="006265D9"/>
    <w:rsid w:val="0063242B"/>
    <w:rsid w:val="00634848"/>
    <w:rsid w:val="00635B0E"/>
    <w:rsid w:val="00637B15"/>
    <w:rsid w:val="00637DC9"/>
    <w:rsid w:val="00643494"/>
    <w:rsid w:val="00650E64"/>
    <w:rsid w:val="00654BF8"/>
    <w:rsid w:val="006571E4"/>
    <w:rsid w:val="0066102C"/>
    <w:rsid w:val="006645BE"/>
    <w:rsid w:val="006668D7"/>
    <w:rsid w:val="00671709"/>
    <w:rsid w:val="00671A6A"/>
    <w:rsid w:val="0067513B"/>
    <w:rsid w:val="006761F4"/>
    <w:rsid w:val="00676321"/>
    <w:rsid w:val="006848C5"/>
    <w:rsid w:val="006869A6"/>
    <w:rsid w:val="00697EF6"/>
    <w:rsid w:val="006A2E6A"/>
    <w:rsid w:val="006A3243"/>
    <w:rsid w:val="006A37D4"/>
    <w:rsid w:val="006A61C4"/>
    <w:rsid w:val="006B51D2"/>
    <w:rsid w:val="006C3797"/>
    <w:rsid w:val="006C42BE"/>
    <w:rsid w:val="006E3C65"/>
    <w:rsid w:val="006E5A7A"/>
    <w:rsid w:val="006E714F"/>
    <w:rsid w:val="006F1507"/>
    <w:rsid w:val="006F7201"/>
    <w:rsid w:val="00700E8C"/>
    <w:rsid w:val="0070288C"/>
    <w:rsid w:val="0071321C"/>
    <w:rsid w:val="00713E09"/>
    <w:rsid w:val="00730631"/>
    <w:rsid w:val="00733642"/>
    <w:rsid w:val="00737DA0"/>
    <w:rsid w:val="00742433"/>
    <w:rsid w:val="00743E93"/>
    <w:rsid w:val="007441BB"/>
    <w:rsid w:val="0075252E"/>
    <w:rsid w:val="00752571"/>
    <w:rsid w:val="00752C9E"/>
    <w:rsid w:val="00757F4B"/>
    <w:rsid w:val="00760E72"/>
    <w:rsid w:val="007637AE"/>
    <w:rsid w:val="007642C2"/>
    <w:rsid w:val="007656CB"/>
    <w:rsid w:val="007717FE"/>
    <w:rsid w:val="00774433"/>
    <w:rsid w:val="007819B0"/>
    <w:rsid w:val="00781EA0"/>
    <w:rsid w:val="007934C9"/>
    <w:rsid w:val="007938A9"/>
    <w:rsid w:val="007A0DDC"/>
    <w:rsid w:val="007B353D"/>
    <w:rsid w:val="007B427D"/>
    <w:rsid w:val="007B6694"/>
    <w:rsid w:val="007C3628"/>
    <w:rsid w:val="007C6DAC"/>
    <w:rsid w:val="007D0F1D"/>
    <w:rsid w:val="007D7811"/>
    <w:rsid w:val="007E081A"/>
    <w:rsid w:val="007E0985"/>
    <w:rsid w:val="007E3873"/>
    <w:rsid w:val="007E6D65"/>
    <w:rsid w:val="007F74DB"/>
    <w:rsid w:val="008002EF"/>
    <w:rsid w:val="00801503"/>
    <w:rsid w:val="00822926"/>
    <w:rsid w:val="00825866"/>
    <w:rsid w:val="00826131"/>
    <w:rsid w:val="008271AA"/>
    <w:rsid w:val="00830A32"/>
    <w:rsid w:val="0083139A"/>
    <w:rsid w:val="00843CE4"/>
    <w:rsid w:val="0084558B"/>
    <w:rsid w:val="00852FB3"/>
    <w:rsid w:val="0086716C"/>
    <w:rsid w:val="00867BE3"/>
    <w:rsid w:val="00874D7F"/>
    <w:rsid w:val="008751B0"/>
    <w:rsid w:val="0088265A"/>
    <w:rsid w:val="00886461"/>
    <w:rsid w:val="00887794"/>
    <w:rsid w:val="00891673"/>
    <w:rsid w:val="00892E82"/>
    <w:rsid w:val="00893EEA"/>
    <w:rsid w:val="00894070"/>
    <w:rsid w:val="00895CE8"/>
    <w:rsid w:val="00897092"/>
    <w:rsid w:val="008A453D"/>
    <w:rsid w:val="008A4A2D"/>
    <w:rsid w:val="008A6F75"/>
    <w:rsid w:val="008B03BE"/>
    <w:rsid w:val="008B08D4"/>
    <w:rsid w:val="008B15EF"/>
    <w:rsid w:val="008B184F"/>
    <w:rsid w:val="008B3950"/>
    <w:rsid w:val="008C4283"/>
    <w:rsid w:val="008C5968"/>
    <w:rsid w:val="008C6C64"/>
    <w:rsid w:val="008C7587"/>
    <w:rsid w:val="008D07C1"/>
    <w:rsid w:val="008D3684"/>
    <w:rsid w:val="008D697B"/>
    <w:rsid w:val="008E3D2F"/>
    <w:rsid w:val="008E6A80"/>
    <w:rsid w:val="008F1F6F"/>
    <w:rsid w:val="00914691"/>
    <w:rsid w:val="00914CBA"/>
    <w:rsid w:val="00926172"/>
    <w:rsid w:val="00927060"/>
    <w:rsid w:val="00932503"/>
    <w:rsid w:val="0094080A"/>
    <w:rsid w:val="0094253F"/>
    <w:rsid w:val="00942E34"/>
    <w:rsid w:val="0094482B"/>
    <w:rsid w:val="00945410"/>
    <w:rsid w:val="00951116"/>
    <w:rsid w:val="00961CA1"/>
    <w:rsid w:val="009638FB"/>
    <w:rsid w:val="009642F5"/>
    <w:rsid w:val="00971B38"/>
    <w:rsid w:val="0097491A"/>
    <w:rsid w:val="0097686C"/>
    <w:rsid w:val="00977B47"/>
    <w:rsid w:val="0099027F"/>
    <w:rsid w:val="00990AB3"/>
    <w:rsid w:val="00993DF4"/>
    <w:rsid w:val="009A023A"/>
    <w:rsid w:val="009A6828"/>
    <w:rsid w:val="009A6B41"/>
    <w:rsid w:val="009B1F7E"/>
    <w:rsid w:val="009C074C"/>
    <w:rsid w:val="009C0931"/>
    <w:rsid w:val="009C2143"/>
    <w:rsid w:val="009C2571"/>
    <w:rsid w:val="009C7BA6"/>
    <w:rsid w:val="009D14C8"/>
    <w:rsid w:val="009D411C"/>
    <w:rsid w:val="009E3326"/>
    <w:rsid w:val="009F12E6"/>
    <w:rsid w:val="009F197A"/>
    <w:rsid w:val="009F1CB3"/>
    <w:rsid w:val="009F1DE5"/>
    <w:rsid w:val="009F54E5"/>
    <w:rsid w:val="00A05894"/>
    <w:rsid w:val="00A05906"/>
    <w:rsid w:val="00A1511D"/>
    <w:rsid w:val="00A20CDE"/>
    <w:rsid w:val="00A25A41"/>
    <w:rsid w:val="00A25D09"/>
    <w:rsid w:val="00A30618"/>
    <w:rsid w:val="00A34D2C"/>
    <w:rsid w:val="00A3593C"/>
    <w:rsid w:val="00A43D81"/>
    <w:rsid w:val="00A44FA6"/>
    <w:rsid w:val="00A531D3"/>
    <w:rsid w:val="00A562AD"/>
    <w:rsid w:val="00A60FFC"/>
    <w:rsid w:val="00A67F0D"/>
    <w:rsid w:val="00A710EA"/>
    <w:rsid w:val="00A74607"/>
    <w:rsid w:val="00A7491A"/>
    <w:rsid w:val="00A872C2"/>
    <w:rsid w:val="00A879C0"/>
    <w:rsid w:val="00A9480B"/>
    <w:rsid w:val="00A95AF5"/>
    <w:rsid w:val="00AA0E44"/>
    <w:rsid w:val="00AA36E4"/>
    <w:rsid w:val="00AA3ADE"/>
    <w:rsid w:val="00AA526C"/>
    <w:rsid w:val="00AA5C87"/>
    <w:rsid w:val="00AA6D17"/>
    <w:rsid w:val="00AB185E"/>
    <w:rsid w:val="00AB214A"/>
    <w:rsid w:val="00AB2BA0"/>
    <w:rsid w:val="00AB34AF"/>
    <w:rsid w:val="00AB62BB"/>
    <w:rsid w:val="00AB6DFB"/>
    <w:rsid w:val="00AC1207"/>
    <w:rsid w:val="00AC690B"/>
    <w:rsid w:val="00AD08BD"/>
    <w:rsid w:val="00AE0EEF"/>
    <w:rsid w:val="00AE2380"/>
    <w:rsid w:val="00AE42EE"/>
    <w:rsid w:val="00AE4FED"/>
    <w:rsid w:val="00AE54F8"/>
    <w:rsid w:val="00AE7725"/>
    <w:rsid w:val="00AF3DE0"/>
    <w:rsid w:val="00AF48CD"/>
    <w:rsid w:val="00AF605F"/>
    <w:rsid w:val="00B02CA9"/>
    <w:rsid w:val="00B043BF"/>
    <w:rsid w:val="00B13D59"/>
    <w:rsid w:val="00B225E6"/>
    <w:rsid w:val="00B22B08"/>
    <w:rsid w:val="00B25DDF"/>
    <w:rsid w:val="00B36072"/>
    <w:rsid w:val="00B36085"/>
    <w:rsid w:val="00B42D96"/>
    <w:rsid w:val="00B44F7D"/>
    <w:rsid w:val="00B55C45"/>
    <w:rsid w:val="00B803AA"/>
    <w:rsid w:val="00B82C10"/>
    <w:rsid w:val="00B82CF5"/>
    <w:rsid w:val="00B83D0D"/>
    <w:rsid w:val="00B87C5F"/>
    <w:rsid w:val="00BA0C9C"/>
    <w:rsid w:val="00BA2777"/>
    <w:rsid w:val="00BA3936"/>
    <w:rsid w:val="00BA4DA1"/>
    <w:rsid w:val="00BA71F9"/>
    <w:rsid w:val="00BB04CA"/>
    <w:rsid w:val="00BB05FF"/>
    <w:rsid w:val="00BC4086"/>
    <w:rsid w:val="00BD45F9"/>
    <w:rsid w:val="00BD4DE2"/>
    <w:rsid w:val="00BE11B1"/>
    <w:rsid w:val="00BE20C5"/>
    <w:rsid w:val="00BE5011"/>
    <w:rsid w:val="00BF1CC2"/>
    <w:rsid w:val="00BF200F"/>
    <w:rsid w:val="00BF4EA6"/>
    <w:rsid w:val="00C00B83"/>
    <w:rsid w:val="00C0127F"/>
    <w:rsid w:val="00C04A75"/>
    <w:rsid w:val="00C10E5B"/>
    <w:rsid w:val="00C1585E"/>
    <w:rsid w:val="00C2083C"/>
    <w:rsid w:val="00C23394"/>
    <w:rsid w:val="00C275A5"/>
    <w:rsid w:val="00C32DAA"/>
    <w:rsid w:val="00C331D2"/>
    <w:rsid w:val="00C37E62"/>
    <w:rsid w:val="00C41021"/>
    <w:rsid w:val="00C42AEF"/>
    <w:rsid w:val="00C47E2F"/>
    <w:rsid w:val="00C52688"/>
    <w:rsid w:val="00C5414F"/>
    <w:rsid w:val="00C54ED0"/>
    <w:rsid w:val="00C56424"/>
    <w:rsid w:val="00C63405"/>
    <w:rsid w:val="00C6569A"/>
    <w:rsid w:val="00C74E9D"/>
    <w:rsid w:val="00C77D5B"/>
    <w:rsid w:val="00C83353"/>
    <w:rsid w:val="00C83C2D"/>
    <w:rsid w:val="00C87D4F"/>
    <w:rsid w:val="00C960B0"/>
    <w:rsid w:val="00C97211"/>
    <w:rsid w:val="00CA1AC9"/>
    <w:rsid w:val="00CB01A2"/>
    <w:rsid w:val="00CB4D36"/>
    <w:rsid w:val="00CB4F0B"/>
    <w:rsid w:val="00CB54D5"/>
    <w:rsid w:val="00CB5DA9"/>
    <w:rsid w:val="00CB7599"/>
    <w:rsid w:val="00CC4477"/>
    <w:rsid w:val="00CD1EE9"/>
    <w:rsid w:val="00CD327A"/>
    <w:rsid w:val="00CD3B58"/>
    <w:rsid w:val="00CD5454"/>
    <w:rsid w:val="00CD6B69"/>
    <w:rsid w:val="00CD6E42"/>
    <w:rsid w:val="00CF07A3"/>
    <w:rsid w:val="00CF113F"/>
    <w:rsid w:val="00CF32CC"/>
    <w:rsid w:val="00CF7B82"/>
    <w:rsid w:val="00D04CFB"/>
    <w:rsid w:val="00D07928"/>
    <w:rsid w:val="00D103D6"/>
    <w:rsid w:val="00D161E5"/>
    <w:rsid w:val="00D17E6E"/>
    <w:rsid w:val="00D2626A"/>
    <w:rsid w:val="00D26B09"/>
    <w:rsid w:val="00D26EBD"/>
    <w:rsid w:val="00D31EBA"/>
    <w:rsid w:val="00D352E9"/>
    <w:rsid w:val="00D42F6F"/>
    <w:rsid w:val="00D4349A"/>
    <w:rsid w:val="00D44F83"/>
    <w:rsid w:val="00D47553"/>
    <w:rsid w:val="00D47C5A"/>
    <w:rsid w:val="00D5321B"/>
    <w:rsid w:val="00D539D3"/>
    <w:rsid w:val="00D53C14"/>
    <w:rsid w:val="00D53C66"/>
    <w:rsid w:val="00D550B9"/>
    <w:rsid w:val="00D666EB"/>
    <w:rsid w:val="00D733CB"/>
    <w:rsid w:val="00D80F19"/>
    <w:rsid w:val="00D84C52"/>
    <w:rsid w:val="00D86637"/>
    <w:rsid w:val="00D86F41"/>
    <w:rsid w:val="00D90B54"/>
    <w:rsid w:val="00D936BB"/>
    <w:rsid w:val="00D96543"/>
    <w:rsid w:val="00DA2A8B"/>
    <w:rsid w:val="00DA3446"/>
    <w:rsid w:val="00DA3891"/>
    <w:rsid w:val="00DB1547"/>
    <w:rsid w:val="00DB256F"/>
    <w:rsid w:val="00DB3632"/>
    <w:rsid w:val="00DC05B0"/>
    <w:rsid w:val="00DE3CD7"/>
    <w:rsid w:val="00DE7F83"/>
    <w:rsid w:val="00DF2AF6"/>
    <w:rsid w:val="00DF3F7D"/>
    <w:rsid w:val="00DF42DC"/>
    <w:rsid w:val="00DF6227"/>
    <w:rsid w:val="00DF678B"/>
    <w:rsid w:val="00E02A2C"/>
    <w:rsid w:val="00E110F0"/>
    <w:rsid w:val="00E11D7C"/>
    <w:rsid w:val="00E1435C"/>
    <w:rsid w:val="00E14A64"/>
    <w:rsid w:val="00E27B17"/>
    <w:rsid w:val="00E33C2B"/>
    <w:rsid w:val="00E66590"/>
    <w:rsid w:val="00E750E8"/>
    <w:rsid w:val="00E768C6"/>
    <w:rsid w:val="00E86202"/>
    <w:rsid w:val="00E90AD0"/>
    <w:rsid w:val="00E91279"/>
    <w:rsid w:val="00E9260C"/>
    <w:rsid w:val="00E960B0"/>
    <w:rsid w:val="00E973A3"/>
    <w:rsid w:val="00E97C67"/>
    <w:rsid w:val="00E97F14"/>
    <w:rsid w:val="00EA1279"/>
    <w:rsid w:val="00EA7167"/>
    <w:rsid w:val="00EB0B09"/>
    <w:rsid w:val="00EB288F"/>
    <w:rsid w:val="00EB5E0B"/>
    <w:rsid w:val="00EB6E7E"/>
    <w:rsid w:val="00ED3EAA"/>
    <w:rsid w:val="00ED4482"/>
    <w:rsid w:val="00ED56AD"/>
    <w:rsid w:val="00EE13E9"/>
    <w:rsid w:val="00EE20E5"/>
    <w:rsid w:val="00EF26F1"/>
    <w:rsid w:val="00EF39C0"/>
    <w:rsid w:val="00EF502C"/>
    <w:rsid w:val="00EF7BFA"/>
    <w:rsid w:val="00F001D6"/>
    <w:rsid w:val="00F102A4"/>
    <w:rsid w:val="00F14B25"/>
    <w:rsid w:val="00F166F5"/>
    <w:rsid w:val="00F16AAA"/>
    <w:rsid w:val="00F16FDF"/>
    <w:rsid w:val="00F20AE3"/>
    <w:rsid w:val="00F26CED"/>
    <w:rsid w:val="00F276E6"/>
    <w:rsid w:val="00F42C77"/>
    <w:rsid w:val="00F45559"/>
    <w:rsid w:val="00F45B36"/>
    <w:rsid w:val="00F45F68"/>
    <w:rsid w:val="00F524F2"/>
    <w:rsid w:val="00F54CB2"/>
    <w:rsid w:val="00F60073"/>
    <w:rsid w:val="00F61686"/>
    <w:rsid w:val="00F62947"/>
    <w:rsid w:val="00F6510D"/>
    <w:rsid w:val="00F66BC1"/>
    <w:rsid w:val="00F714BC"/>
    <w:rsid w:val="00F73FF6"/>
    <w:rsid w:val="00F756D6"/>
    <w:rsid w:val="00F77DA4"/>
    <w:rsid w:val="00F84A22"/>
    <w:rsid w:val="00F86C53"/>
    <w:rsid w:val="00F9451F"/>
    <w:rsid w:val="00F97933"/>
    <w:rsid w:val="00FA021C"/>
    <w:rsid w:val="00FA03B0"/>
    <w:rsid w:val="00FA4FB7"/>
    <w:rsid w:val="00FA6886"/>
    <w:rsid w:val="00FB7A55"/>
    <w:rsid w:val="00FC20B7"/>
    <w:rsid w:val="00FC2739"/>
    <w:rsid w:val="00FC2F6B"/>
    <w:rsid w:val="00FC48B3"/>
    <w:rsid w:val="00FD3713"/>
    <w:rsid w:val="00FD6377"/>
    <w:rsid w:val="00FD659B"/>
    <w:rsid w:val="00FE08F6"/>
    <w:rsid w:val="00FE3628"/>
    <w:rsid w:val="00FF1118"/>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0DC7B"/>
  <w14:defaultImageDpi w14:val="32767"/>
  <w15:chartTrackingRefBased/>
  <w15:docId w15:val="{73700FD1-3C71-462D-82AF-67CCFE9A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styleId="PlainTable2">
    <w:name w:val="Plain Table 2"/>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semiHidden/>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semiHidden/>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663DADC5-413C-4008-83B1-65949AE6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348</TotalTime>
  <Pages>13</Pages>
  <Words>7476</Words>
  <Characters>42614</Characters>
  <Application>Microsoft Office Word</Application>
  <DocSecurity>0</DocSecurity>
  <Lines>355</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49991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15</cp:revision>
  <cp:lastPrinted>2018-06-25T18:30:00Z</cp:lastPrinted>
  <dcterms:created xsi:type="dcterms:W3CDTF">2018-07-02T20:53:00Z</dcterms:created>
  <dcterms:modified xsi:type="dcterms:W3CDTF">2018-07-05T22:16:00Z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
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Pr="008B40B7" w:rsidRDefault="00A26A25" w:rsidP="00D43FDA">
      <w:pPr>
        <w:pStyle w:val="ArticleTitle"/>
      </w:pPr>
      <w:r w:rsidRPr="008B40B7">
        <w:t>how Environmental Science Graduate Students Acquire Statistical Computing Skills</w:t>
      </w:r>
    </w:p>
    <w:p w14:paraId="26AD017F" w14:textId="77777777" w:rsidR="00A26A25" w:rsidRPr="008B40B7" w:rsidRDefault="00A26A25" w:rsidP="00A26A25">
      <w:pPr>
        <w:pStyle w:val="Body"/>
      </w:pPr>
    </w:p>
    <w:p w14:paraId="561F22CD" w14:textId="77777777" w:rsidR="00A26A25" w:rsidRPr="008B40B7" w:rsidRDefault="00A26A25" w:rsidP="00D43FDA">
      <w:pPr>
        <w:pStyle w:val="AuthorName"/>
      </w:pPr>
      <w:r w:rsidRPr="008B40B7">
        <w:t>Allison Theobold</w:t>
      </w:r>
    </w:p>
    <w:p w14:paraId="0386FF1F" w14:textId="77777777" w:rsidR="00A26A25" w:rsidRPr="008B40B7" w:rsidRDefault="00A26A25" w:rsidP="00D43FDA">
      <w:pPr>
        <w:pStyle w:val="AuthorAffiliation"/>
      </w:pPr>
      <w:r w:rsidRPr="008B40B7">
        <w:t>Montana State University</w:t>
      </w:r>
    </w:p>
    <w:p w14:paraId="6CF60A45" w14:textId="77777777" w:rsidR="00A26A25" w:rsidRPr="008B40B7" w:rsidRDefault="00A26A25" w:rsidP="00A26A25">
      <w:pPr>
        <w:pStyle w:val="AuthorEmail"/>
        <w:outlineLvl w:val="0"/>
      </w:pPr>
      <w:r w:rsidRPr="008B40B7">
        <w:t>allisontheobold@montana.edu</w:t>
      </w:r>
    </w:p>
    <w:p w14:paraId="35F4FA3E" w14:textId="77777777" w:rsidR="00A26A25" w:rsidRPr="008B40B7" w:rsidRDefault="00A26A25" w:rsidP="00A26A25">
      <w:pPr>
        <w:pStyle w:val="Body"/>
      </w:pPr>
    </w:p>
    <w:p w14:paraId="1230FC0F" w14:textId="77777777" w:rsidR="00A26A25" w:rsidRPr="008B40B7" w:rsidRDefault="00A26A25" w:rsidP="00D43FDA">
      <w:pPr>
        <w:pStyle w:val="AuthorName"/>
      </w:pPr>
      <w:r w:rsidRPr="008B40B7">
        <w:t xml:space="preserve">Stacey Hancock </w:t>
      </w:r>
    </w:p>
    <w:p w14:paraId="7C4295A0" w14:textId="77777777" w:rsidR="00A26A25" w:rsidRPr="008B40B7" w:rsidRDefault="00A26A25" w:rsidP="00A26A25">
      <w:pPr>
        <w:pStyle w:val="AuthorAffiliation"/>
        <w:outlineLvl w:val="0"/>
      </w:pPr>
      <w:r w:rsidRPr="008B40B7">
        <w:t>Montana State University</w:t>
      </w:r>
    </w:p>
    <w:p w14:paraId="21731496" w14:textId="77777777" w:rsidR="00A26A25" w:rsidRPr="008B40B7" w:rsidRDefault="00A26A25" w:rsidP="00A26A25">
      <w:pPr>
        <w:pStyle w:val="AuthorEmail"/>
        <w:outlineLvl w:val="0"/>
      </w:pPr>
      <w:r w:rsidRPr="008B40B7">
        <w:t>stacey.hancock@montana.edu</w:t>
      </w:r>
    </w:p>
    <w:p w14:paraId="56E982E7" w14:textId="77777777" w:rsidR="00A26A25" w:rsidRPr="008B40B7" w:rsidRDefault="00A26A25" w:rsidP="00A26A25">
      <w:pPr>
        <w:pStyle w:val="Body"/>
      </w:pPr>
    </w:p>
    <w:p w14:paraId="574FAB89" w14:textId="77777777" w:rsidR="00A26A25" w:rsidRPr="008B40B7" w:rsidRDefault="00A26A25" w:rsidP="00A26A25">
      <w:pPr>
        <w:pStyle w:val="AbstractTitle"/>
        <w:outlineLvl w:val="0"/>
      </w:pPr>
      <w:r w:rsidRPr="008B40B7">
        <w:t>ABSTRACT</w:t>
      </w:r>
    </w:p>
    <w:p w14:paraId="26749BE2" w14:textId="77777777" w:rsidR="00A26A25" w:rsidRPr="008B40B7" w:rsidRDefault="00A26A25" w:rsidP="00A26A25">
      <w:pPr>
        <w:pStyle w:val="Body"/>
      </w:pPr>
    </w:p>
    <w:p w14:paraId="628D0344" w14:textId="50CF2620" w:rsidR="00A26A25" w:rsidRPr="008B40B7" w:rsidRDefault="00A26A25">
      <w:pPr>
        <w:pStyle w:val="AbstractBody"/>
        <w:jc w:val="right"/>
        <w:pPrChange w:id="0" w:author="Allison Theobold" w:date="2019-06-19T14:41:00Z">
          <w:pPr>
            <w:pStyle w:val="AbstractBody"/>
          </w:pPr>
        </w:pPrChange>
      </w:pPr>
      <w:r w:rsidRPr="008B40B7">
        <w:t xml:space="preserve">Modern </w:t>
      </w:r>
      <w:r w:rsidR="00752275" w:rsidRPr="008B40B7">
        <w:t xml:space="preserve">environmental science </w:t>
      </w:r>
      <w:r w:rsidRPr="008B40B7">
        <w:t xml:space="preserve">research increasingly </w:t>
      </w:r>
      <w:r w:rsidRPr="00D22B1E">
        <w:rPr>
          <w:color w:val="FF0000"/>
        </w:rPr>
        <w:t>requires</w:t>
      </w:r>
      <w:r w:rsidR="00C41597" w:rsidRPr="00D22B1E">
        <w:rPr>
          <w:color w:val="FF0000"/>
        </w:rPr>
        <w:t xml:space="preserve"> </w:t>
      </w:r>
      <w:r w:rsidRPr="00D22B1E">
        <w:rPr>
          <w:color w:val="FF0000"/>
        </w:rPr>
        <w:t>computational ability</w:t>
      </w:r>
      <w:r w:rsidRPr="008B40B7">
        <w:t xml:space="preserve"> to </w:t>
      </w:r>
      <w:r w:rsidR="00725FDC" w:rsidRPr="008B40B7">
        <w:t xml:space="preserve">apply </w:t>
      </w:r>
      <w:r w:rsidRPr="008B40B7">
        <w:t>statistic</w:t>
      </w:r>
      <w:r w:rsidR="00725FDC" w:rsidRPr="008B40B7">
        <w:t xml:space="preserve">s </w:t>
      </w:r>
      <w:r w:rsidR="00752275" w:rsidRPr="008B40B7">
        <w:t xml:space="preserve">to environmental science </w:t>
      </w:r>
      <w:r w:rsidR="00B00DC9" w:rsidRPr="008B40B7">
        <w:t>problems</w:t>
      </w:r>
      <w:r w:rsidRPr="008B40B7">
        <w:t xml:space="preserve">, but graduate students in </w:t>
      </w:r>
      <w:r w:rsidRPr="00D22B1E">
        <w:rPr>
          <w:color w:val="FF0000"/>
        </w:rPr>
        <w:t>the</w:t>
      </w:r>
      <w:r w:rsidR="00AF3563" w:rsidRPr="00D22B1E">
        <w:rPr>
          <w:color w:val="FF0000"/>
        </w:rPr>
        <w:t>se</w:t>
      </w:r>
      <w:r w:rsidRPr="00D22B1E">
        <w:rPr>
          <w:color w:val="FF0000"/>
        </w:rPr>
        <w:t xml:space="preserve"> scie</w:t>
      </w:r>
      <w:r w:rsidR="00AF3563" w:rsidRPr="00D22B1E">
        <w:rPr>
          <w:color w:val="FF0000"/>
        </w:rPr>
        <w:t xml:space="preserve">ntific fields </w:t>
      </w:r>
      <w:r w:rsidRPr="008B40B7">
        <w:t>typically lack these integral skills. Consequently, many scientific graduate degree programs expect students to acquire these computational skills in an</w:t>
      </w:r>
      <w:ins w:id="1" w:author="Allison Theobold" w:date="2019-06-19T14:29:00Z">
        <w:r w:rsidR="00D35F63">
          <w:t xml:space="preserve"> </w:t>
        </w:r>
      </w:ins>
      <w:del w:id="2" w:author="Allison Theobold" w:date="2019-06-19T14:29:00Z">
        <w:r w:rsidRPr="008B40B7" w:rsidDel="00D35F63">
          <w:delText xml:space="preserve"> </w:delText>
        </w:r>
      </w:del>
      <w:ins w:id="3" w:author="Allison Theobold" w:date="2019-06-19T14:28:00Z">
        <w:r w:rsidR="008D5D92">
          <w:t>A</w:t>
        </w:r>
      </w:ins>
      <w:del w:id="4" w:author="Allison Theobold" w:date="2019-06-19T14:28:00Z">
        <w:r w:rsidRPr="008B40B7" w:rsidDel="008D5D92">
          <w:delText>a</w:delText>
        </w:r>
      </w:del>
      <w:r w:rsidRPr="008B40B7">
        <w:t xml:space="preserve">pplied </w:t>
      </w:r>
      <w:ins w:id="5" w:author="Allison Theobold" w:date="2019-06-19T14:28:00Z">
        <w:r w:rsidR="008D5D92">
          <w:t>S</w:t>
        </w:r>
      </w:ins>
      <w:del w:id="6" w:author="Allison Theobold" w:date="2019-06-19T14:28:00Z">
        <w:r w:rsidRPr="008B40B7" w:rsidDel="008D5D92">
          <w:delText>s</w:delText>
        </w:r>
      </w:del>
      <w:r w:rsidRPr="008B40B7">
        <w:t xml:space="preserve">tatistics course. However, a gap remains between the computational skills required for </w:t>
      </w:r>
      <w:r w:rsidR="00AF3563" w:rsidRPr="00D22B1E">
        <w:rPr>
          <w:color w:val="FF0000"/>
        </w:rPr>
        <w:t xml:space="preserve">the </w:t>
      </w:r>
      <w:commentRangeStart w:id="7"/>
      <w:r w:rsidR="00AF3563" w:rsidRPr="00D22B1E">
        <w:rPr>
          <w:color w:val="FF0000"/>
        </w:rPr>
        <w:t xml:space="preserve">implementation of statistics in </w:t>
      </w:r>
      <w:r w:rsidRPr="008B40B7">
        <w:t xml:space="preserve">scientific research and those taught in </w:t>
      </w:r>
      <w:del w:id="8" w:author="Allison Theobold" w:date="2019-06-19T14:31:00Z">
        <w:r w:rsidRPr="008B40B7" w:rsidDel="00C01B36">
          <w:delText>s</w:delText>
        </w:r>
      </w:del>
      <w:ins w:id="9" w:author="Allison Theobold" w:date="2019-06-19T14:31:00Z">
        <w:r w:rsidR="00C01B36">
          <w:t>S</w:t>
        </w:r>
      </w:ins>
      <w:r w:rsidRPr="008B40B7">
        <w:t>tatistics courses</w:t>
      </w:r>
      <w:commentRangeEnd w:id="7"/>
      <w:r w:rsidR="00E06DB9">
        <w:rPr>
          <w:rStyle w:val="CommentReference"/>
          <w:i w:val="0"/>
        </w:rPr>
        <w:commentReference w:id="7"/>
      </w:r>
      <w:r w:rsidRPr="008B40B7">
        <w:t xml:space="preserve">. This </w:t>
      </w:r>
      <w:r w:rsidR="00883C81" w:rsidRPr="008B40B7">
        <w:t xml:space="preserve">qualitative </w:t>
      </w:r>
      <w:r w:rsidRPr="008B40B7">
        <w:t xml:space="preserve">study examines </w:t>
      </w:r>
      <w:r w:rsidR="00AF3563" w:rsidRPr="00D22B1E">
        <w:rPr>
          <w:color w:val="FF0000"/>
        </w:rPr>
        <w:t xml:space="preserve">how </w:t>
      </w:r>
      <w:r w:rsidR="00544361" w:rsidRPr="00D22B1E">
        <w:rPr>
          <w:color w:val="FF0000"/>
        </w:rPr>
        <w:t xml:space="preserve">five </w:t>
      </w:r>
      <w:r w:rsidRPr="00D22B1E">
        <w:rPr>
          <w:color w:val="FF0000"/>
        </w:rPr>
        <w:t xml:space="preserve">environmental science graduate students </w:t>
      </w:r>
      <w:r w:rsidR="00583EF7" w:rsidRPr="00D22B1E">
        <w:rPr>
          <w:color w:val="FF0000"/>
        </w:rPr>
        <w:t>at one institution</w:t>
      </w:r>
      <w:r w:rsidR="00AF3563" w:rsidRPr="00D22B1E">
        <w:rPr>
          <w:color w:val="FF0000"/>
        </w:rPr>
        <w:t xml:space="preserve"> experience the </w:t>
      </w:r>
      <w:commentRangeStart w:id="10"/>
      <w:r w:rsidR="00AF3563" w:rsidRPr="00D22B1E">
        <w:rPr>
          <w:color w:val="FF0000"/>
        </w:rPr>
        <w:t xml:space="preserve">phenomenon of </w:t>
      </w:r>
      <w:r w:rsidRPr="00D22B1E">
        <w:rPr>
          <w:color w:val="FF0000"/>
        </w:rPr>
        <w:t xml:space="preserve">acquiring </w:t>
      </w:r>
      <w:ins w:id="11" w:author="Allison Theobold" w:date="2019-06-20T19:12:00Z">
        <w:r w:rsidR="00EF1DFF">
          <w:rPr>
            <w:color w:val="FF0000"/>
          </w:rPr>
          <w:t xml:space="preserve">the </w:t>
        </w:r>
      </w:ins>
      <w:r w:rsidRPr="00D22B1E">
        <w:rPr>
          <w:color w:val="FF0000"/>
        </w:rPr>
        <w:t xml:space="preserve">computational skills </w:t>
      </w:r>
      <w:ins w:id="12" w:author="Allison Theobold" w:date="2019-06-19T09:02:00Z">
        <w:r w:rsidR="00605F0A">
          <w:rPr>
            <w:color w:val="FF0000"/>
          </w:rPr>
          <w:t>necessary to implement statistics in their research</w:t>
        </w:r>
      </w:ins>
      <w:commentRangeEnd w:id="10"/>
      <w:ins w:id="13" w:author="Allison Theobold" w:date="2019-06-19T09:03:00Z">
        <w:r w:rsidR="00985CD2">
          <w:rPr>
            <w:rStyle w:val="CommentReference"/>
            <w:i w:val="0"/>
          </w:rPr>
          <w:commentReference w:id="10"/>
        </w:r>
      </w:ins>
      <w:ins w:id="14" w:author="Allison Theobold" w:date="2019-06-19T09:02:00Z">
        <w:r w:rsidR="00605F0A">
          <w:rPr>
            <w:color w:val="FF0000"/>
          </w:rPr>
          <w:t xml:space="preserve"> </w:t>
        </w:r>
      </w:ins>
      <w:del w:id="15" w:author="Allison Theobold" w:date="2019-06-19T09:02:00Z">
        <w:r w:rsidRPr="00D22B1E" w:rsidDel="005A71EB">
          <w:rPr>
            <w:color w:val="FF0000"/>
          </w:rPr>
          <w:delText xml:space="preserve">in the context of an applied statistics course sequence, </w:delText>
        </w:r>
      </w:del>
      <w:r w:rsidRPr="00D22B1E">
        <w:rPr>
          <w:color w:val="FF0000"/>
        </w:rPr>
        <w:t>and the factors that foster or inhibit learning.</w:t>
      </w:r>
      <w:r w:rsidRPr="008B40B7">
        <w:t xml:space="preserve"> In-depth interviews revealed three themes in these students’ paths towards computational knowledge acquisition: use of peer support, seeking out a singular “consultant,” and learning through independent research experience. These themes provide rich descriptions of graduate student experiences and strategies used while </w:t>
      </w:r>
      <w:r w:rsidR="001A5062" w:rsidRPr="008B40B7">
        <w:t>developing</w:t>
      </w:r>
      <w:r w:rsidRPr="008B40B7">
        <w:t xml:space="preserve"> computational skills </w:t>
      </w:r>
      <w:r w:rsidR="006D21CD" w:rsidRPr="008B40B7">
        <w:t>to apply</w:t>
      </w:r>
      <w:r w:rsidR="006D21CD" w:rsidRPr="008B40B7" w:rsidDel="006D21CD">
        <w:t xml:space="preserve"> </w:t>
      </w:r>
      <w:r w:rsidR="006D21CD" w:rsidRPr="008B40B7">
        <w:t xml:space="preserve">statistics in </w:t>
      </w:r>
      <w:r w:rsidRPr="008B40B7">
        <w:t xml:space="preserve">their own research, thus better informing how to improve instruction, both in and out of the </w:t>
      </w:r>
      <w:r w:rsidR="00CD253F" w:rsidRPr="008B40B7">
        <w:t xml:space="preserve">formal </w:t>
      </w:r>
      <w:r w:rsidRPr="008B40B7">
        <w:t>classroom.</w:t>
      </w:r>
      <w:r w:rsidRPr="008B40B7" w:rsidDel="009C3874">
        <w:t xml:space="preserve"> </w:t>
      </w:r>
    </w:p>
    <w:p w14:paraId="7EACBB82" w14:textId="77777777" w:rsidR="00D43FDA" w:rsidRPr="008B40B7" w:rsidRDefault="00D43FDA" w:rsidP="00D43FDA">
      <w:pPr>
        <w:pStyle w:val="AbstractBody"/>
      </w:pPr>
    </w:p>
    <w:p w14:paraId="1D3CCBEE" w14:textId="117DD0EE" w:rsidR="00D43FDA" w:rsidRPr="00D22B1E" w:rsidRDefault="00D43FDA" w:rsidP="00D43FDA">
      <w:pPr>
        <w:pStyle w:val="KeywordsTitle"/>
        <w:rPr>
          <w:i w:val="0"/>
          <w:sz w:val="24"/>
        </w:rPr>
      </w:pPr>
      <w:r w:rsidRPr="008B40B7">
        <w:t>Keywords:</w:t>
      </w:r>
      <w:r w:rsidRPr="00D22B1E">
        <w:rPr>
          <w:i w:val="0"/>
          <w:sz w:val="24"/>
        </w:rPr>
        <w:t xml:space="preserve"> </w:t>
      </w:r>
      <w:r w:rsidRPr="008B40B7">
        <w:rPr>
          <w:b w:val="0"/>
        </w:rPr>
        <w:t xml:space="preserve">Statistics education research; Statistical computing; Computational </w:t>
      </w:r>
      <w:ins w:id="16" w:author="Allison Theobold" w:date="2019-06-20T19:12:00Z">
        <w:r w:rsidR="00EF1DFF">
          <w:rPr>
            <w:b w:val="0"/>
          </w:rPr>
          <w:t>statistics</w:t>
        </w:r>
      </w:ins>
      <w:del w:id="17" w:author="Allison Theobold" w:date="2019-06-20T19:12:00Z">
        <w:r w:rsidRPr="008B40B7" w:rsidDel="00EF1DFF">
          <w:rPr>
            <w:b w:val="0"/>
          </w:rPr>
          <w:delText>thinking</w:delText>
        </w:r>
      </w:del>
    </w:p>
    <w:p w14:paraId="1C03A875" w14:textId="77777777" w:rsidR="00A26A25" w:rsidRPr="008B40B7" w:rsidRDefault="00A26A25" w:rsidP="00A26A25">
      <w:pPr>
        <w:pStyle w:val="Body"/>
      </w:pPr>
    </w:p>
    <w:p w14:paraId="53624C5F" w14:textId="77777777" w:rsidR="00A26A25" w:rsidRPr="008B40B7" w:rsidRDefault="00A26A25" w:rsidP="00A26A25">
      <w:pPr>
        <w:pStyle w:val="SectionHeading"/>
      </w:pPr>
      <w:bookmarkStart w:id="18" w:name="_Hlk527096492"/>
      <w:r w:rsidRPr="008B40B7">
        <w:t>Introduction</w:t>
      </w:r>
    </w:p>
    <w:p w14:paraId="7D18B75E" w14:textId="77777777" w:rsidR="00A26A25" w:rsidRPr="008B40B7" w:rsidRDefault="00A26A25" w:rsidP="00A26A25">
      <w:pPr>
        <w:pStyle w:val="Body"/>
        <w:ind w:firstLine="0"/>
      </w:pPr>
    </w:p>
    <w:p w14:paraId="7978BE49" w14:textId="2F5DB311" w:rsidR="00A26A25" w:rsidRPr="00227632" w:rsidRDefault="00A26A25" w:rsidP="00D64634">
      <w:pPr>
        <w:pStyle w:val="Body"/>
      </w:pPr>
      <w:r w:rsidRPr="008B40B7">
        <w:t>With the increased focus on data-intensive research, statistical computing has become essential in many scientific fields</w:t>
      </w:r>
      <w:ins w:id="19" w:author="Stacey Hancock" w:date="2019-06-13T14:05:00Z">
        <w:r w:rsidR="00E5294F">
          <w:t>. H</w:t>
        </w:r>
      </w:ins>
      <w:del w:id="20" w:author="Stacey Hancock" w:date="2019-06-13T14:05:00Z">
        <w:r w:rsidR="001A49F4" w:rsidRPr="008B40B7" w:rsidDel="00E5294F">
          <w:delText xml:space="preserve">, </w:delText>
        </w:r>
        <w:r w:rsidRPr="008B40B7" w:rsidDel="00E5294F">
          <w:delText>h</w:delText>
        </w:r>
      </w:del>
      <w:r w:rsidRPr="008B40B7">
        <w:t xml:space="preserve">owever, the gap between science education and </w:t>
      </w:r>
      <w:r w:rsidR="00641599">
        <w:t xml:space="preserve"> </w:t>
      </w:r>
      <w:r w:rsidR="00641599" w:rsidRPr="00D22B1E">
        <w:rPr>
          <w:color w:val="FF0000"/>
        </w:rPr>
        <w:t xml:space="preserve">students’ </w:t>
      </w:r>
      <w:r w:rsidRPr="00D22B1E">
        <w:rPr>
          <w:color w:val="FF0000"/>
        </w:rPr>
        <w:t>computat</w:t>
      </w:r>
      <w:r w:rsidR="00641599" w:rsidRPr="00D22B1E">
        <w:rPr>
          <w:color w:val="FF0000"/>
        </w:rPr>
        <w:t>ional knowledge</w:t>
      </w:r>
      <w:r w:rsidR="00641599">
        <w:t xml:space="preserve"> h</w:t>
      </w:r>
      <w:r w:rsidRPr="008B40B7">
        <w:t>as become more evident, particularly in the environmental and life sciences. The growth in computational power and the volume and variety of available data has multiplied the computational</w:t>
      </w:r>
      <w:del w:id="21" w:author="Allison Theobold" w:date="2019-06-19T07:49:00Z">
        <w:r w:rsidRPr="008B40B7" w:rsidDel="00AF198B">
          <w:delText>, mathematical, and</w:delText>
        </w:r>
      </w:del>
      <w:ins w:id="22" w:author="Allison Theobold" w:date="2019-06-19T07:49:00Z">
        <w:r w:rsidR="00AF198B">
          <w:t xml:space="preserve"> </w:t>
        </w:r>
      </w:ins>
      <w:del w:id="23" w:author="Allison Theobold" w:date="2019-06-19T07:50:00Z">
        <w:r w:rsidRPr="008B40B7" w:rsidDel="00AF198B">
          <w:delText xml:space="preserve"> </w:delText>
        </w:r>
      </w:del>
      <w:ins w:id="24" w:author="Allison Theobold" w:date="2019-06-19T07:50:00Z">
        <w:r w:rsidR="00AF198B">
          <w:t xml:space="preserve">and </w:t>
        </w:r>
      </w:ins>
      <w:r w:rsidRPr="008B40B7">
        <w:t xml:space="preserve">statistical expectations of scientific researchers' abilities. </w:t>
      </w:r>
      <w:ins w:id="25" w:author="Allison Theobold" w:date="2019-06-19T07:51:00Z">
        <w:r w:rsidR="00E6678B" w:rsidRPr="00E6678B">
          <w:rPr>
            <w:color w:val="FF0000"/>
            <w:rPrChange w:id="26" w:author="Allison Theobold" w:date="2019-06-19T07:51:00Z">
              <w:rPr/>
            </w:rPrChange>
          </w:rPr>
          <w:t>Yet</w:t>
        </w:r>
        <w:r w:rsidR="00E6678B">
          <w:t xml:space="preserve"> </w:t>
        </w:r>
      </w:ins>
      <w:del w:id="27" w:author="Allison Theobold" w:date="2019-06-19T07:50:00Z">
        <w:r w:rsidR="00C72520" w:rsidRPr="00D22B1E" w:rsidDel="00AF198B">
          <w:rPr>
            <w:color w:val="FF0000"/>
          </w:rPr>
          <w:delText>However, a</w:delText>
        </w:r>
      </w:del>
      <w:ins w:id="28" w:author="Allison Theobold" w:date="2019-06-19T07:51:00Z">
        <w:r w:rsidR="00E6678B">
          <w:rPr>
            <w:color w:val="FF0000"/>
          </w:rPr>
          <w:t>a</w:t>
        </w:r>
      </w:ins>
      <w:r w:rsidR="00C72520" w:rsidRPr="00D22B1E">
        <w:rPr>
          <w:color w:val="FF0000"/>
        </w:rPr>
        <w:t>n abundance of literature in the environmental sciences suggest</w:t>
      </w:r>
      <w:r w:rsidR="000B7B62">
        <w:rPr>
          <w:color w:val="FF0000"/>
        </w:rPr>
        <w:t>s</w:t>
      </w:r>
      <w:r w:rsidR="00C72520" w:rsidRPr="00D22B1E">
        <w:rPr>
          <w:color w:val="FF0000"/>
        </w:rPr>
        <w:t xml:space="preserve"> graduate students are not acquiring the computational skills necessary for their research</w:t>
      </w:r>
      <w:r w:rsidR="00C72520" w:rsidRPr="00E20937">
        <w:rPr>
          <w:color w:val="FF0000"/>
        </w:rPr>
        <w:t xml:space="preserve"> (</w:t>
      </w:r>
      <w:r w:rsidR="00C72520">
        <w:rPr>
          <w:color w:val="FF0000"/>
        </w:rPr>
        <w:t>Andelman et al., 2004; Green et al., 2005; Hampton et al., 2</w:t>
      </w:r>
      <w:r w:rsidR="00C72520" w:rsidRPr="00932742">
        <w:rPr>
          <w:color w:val="FF0000"/>
        </w:rPr>
        <w:t>017; Hampton et al., 2017;</w:t>
      </w:r>
      <w:r w:rsidR="00C72520">
        <w:rPr>
          <w:color w:val="FF0000"/>
        </w:rPr>
        <w:t xml:space="preserve"> </w:t>
      </w:r>
      <w:r w:rsidR="00C72520" w:rsidRPr="00932742">
        <w:rPr>
          <w:color w:val="FF0000"/>
        </w:rPr>
        <w:t>Hernandez et al., 2012; Mislan, Heer, &amp; White, 2016; Teal et al., 2015</w:t>
      </w:r>
      <w:r w:rsidR="00C72520" w:rsidRPr="00E20937">
        <w:rPr>
          <w:color w:val="FF0000"/>
        </w:rPr>
        <w:t>)</w:t>
      </w:r>
      <w:r w:rsidR="00C72520">
        <w:rPr>
          <w:color w:val="FF0000"/>
        </w:rPr>
        <w:t>.</w:t>
      </w:r>
      <w:r w:rsidR="00FC1347">
        <w:rPr>
          <w:color w:val="FF0000"/>
        </w:rPr>
        <w:t xml:space="preserve"> Contrast</w:t>
      </w:r>
      <w:r w:rsidR="00C43A65">
        <w:rPr>
          <w:color w:val="FF0000"/>
        </w:rPr>
        <w:t>ed</w:t>
      </w:r>
      <w:r w:rsidR="00FC1347">
        <w:rPr>
          <w:color w:val="FF0000"/>
        </w:rPr>
        <w:t xml:space="preserve"> with </w:t>
      </w:r>
      <w:r w:rsidR="00FC1347">
        <w:t>g</w:t>
      </w:r>
      <w:r w:rsidRPr="008B40B7">
        <w:t>raduate students</w:t>
      </w:r>
      <w:r w:rsidR="00FC1347">
        <w:t xml:space="preserve"> in the biological sciences, where </w:t>
      </w:r>
      <w:ins w:id="29" w:author="Allison Theobold" w:date="2019-06-19T07:53:00Z">
        <w:r w:rsidR="004E20EF">
          <w:t xml:space="preserve">external </w:t>
        </w:r>
      </w:ins>
      <w:r w:rsidR="00FC1347">
        <w:t xml:space="preserve">structures exist to support computational knowledge acquisition </w:t>
      </w:r>
      <w:r w:rsidRPr="008B40B7">
        <w:t>(</w:t>
      </w:r>
      <w:r w:rsidRPr="008B40B7">
        <w:rPr>
          <w:szCs w:val="22"/>
        </w:rPr>
        <w:t xml:space="preserve">Stefan, Gutlerner, Born, &amp; Springer, </w:t>
      </w:r>
      <w:r w:rsidRPr="008B40B7">
        <w:t>2015)</w:t>
      </w:r>
      <w:r w:rsidR="00FC1347">
        <w:t xml:space="preserve">, </w:t>
      </w:r>
      <w:r w:rsidR="00FC1347" w:rsidRPr="00684D3D">
        <w:rPr>
          <w:color w:val="FF0000"/>
          <w:rPrChange w:id="30" w:author="Allison Theobold" w:date="2019-06-19T07:58:00Z">
            <w:rPr/>
          </w:rPrChange>
        </w:rPr>
        <w:t>environmental science graduate students are</w:t>
      </w:r>
      <w:ins w:id="31" w:author="Allison Theobold" w:date="2019-06-19T07:52:00Z">
        <w:r w:rsidR="004E20EF" w:rsidRPr="00684D3D">
          <w:rPr>
            <w:color w:val="FF0000"/>
            <w:rPrChange w:id="32" w:author="Allison Theobold" w:date="2019-06-19T07:58:00Z">
              <w:rPr/>
            </w:rPrChange>
          </w:rPr>
          <w:t xml:space="preserve"> often</w:t>
        </w:r>
      </w:ins>
      <w:r w:rsidR="00FC1347" w:rsidRPr="00684D3D">
        <w:rPr>
          <w:color w:val="FF0000"/>
          <w:rPrChange w:id="33" w:author="Allison Theobold" w:date="2019-06-19T07:58:00Z">
            <w:rPr/>
          </w:rPrChange>
        </w:rPr>
        <w:t xml:space="preserve"> </w:t>
      </w:r>
      <w:ins w:id="34" w:author="Allison Theobold" w:date="2019-06-19T07:53:00Z">
        <w:r w:rsidR="004E20EF" w:rsidRPr="00C23B06">
          <w:rPr>
            <w:color w:val="FF0000"/>
          </w:rPr>
          <w:t xml:space="preserve">assumed to acquire </w:t>
        </w:r>
      </w:ins>
      <w:ins w:id="35" w:author="Allison Theobold" w:date="2019-06-19T08:05:00Z">
        <w:r w:rsidR="00D64634">
          <w:rPr>
            <w:color w:val="FF0000"/>
          </w:rPr>
          <w:t xml:space="preserve">these skills in graduate-level </w:t>
        </w:r>
      </w:ins>
      <w:ins w:id="36" w:author="Allison Theobold" w:date="2019-06-19T14:31:00Z">
        <w:r w:rsidR="00C01B36">
          <w:rPr>
            <w:color w:val="FF0000"/>
          </w:rPr>
          <w:t>S</w:t>
        </w:r>
      </w:ins>
      <w:ins w:id="37" w:author="Allison Theobold" w:date="2019-06-19T08:05:00Z">
        <w:r w:rsidR="00D64634">
          <w:rPr>
            <w:color w:val="FF0000"/>
          </w:rPr>
          <w:t xml:space="preserve">tatistics courses. </w:t>
        </w:r>
      </w:ins>
      <w:ins w:id="38" w:author="Allison Theobold" w:date="2019-06-19T08:06:00Z">
        <w:r w:rsidR="00D64634" w:rsidRPr="009C6C28">
          <w:rPr>
            <w:color w:val="FF0000"/>
          </w:rPr>
          <w:t>The</w:t>
        </w:r>
        <w:r w:rsidR="00D64634">
          <w:rPr>
            <w:color w:val="FF0000"/>
          </w:rPr>
          <w:t xml:space="preserve"> </w:t>
        </w:r>
        <w:r w:rsidR="00D64634" w:rsidRPr="009C6C28">
          <w:rPr>
            <w:color w:val="FF0000"/>
          </w:rPr>
          <w:t>requirement</w:t>
        </w:r>
        <w:r w:rsidR="00D64634">
          <w:rPr>
            <w:color w:val="FF0000"/>
          </w:rPr>
          <w:t xml:space="preserve"> of graduate-level </w:t>
        </w:r>
      </w:ins>
      <w:ins w:id="39" w:author="Allison Theobold" w:date="2019-06-19T14:31:00Z">
        <w:r w:rsidR="00C01B36">
          <w:rPr>
            <w:color w:val="FF0000"/>
          </w:rPr>
          <w:t>S</w:t>
        </w:r>
      </w:ins>
      <w:ins w:id="40" w:author="Allison Theobold" w:date="2019-06-19T08:06:00Z">
        <w:r w:rsidR="00D64634">
          <w:rPr>
            <w:color w:val="FF0000"/>
          </w:rPr>
          <w:t xml:space="preserve">tatistics coursework is </w:t>
        </w:r>
        <w:r w:rsidR="00D64634" w:rsidRPr="009C6C28">
          <w:rPr>
            <w:color w:val="FF0000"/>
          </w:rPr>
          <w:t xml:space="preserve">intended to help </w:t>
        </w:r>
        <w:r w:rsidR="00D64634">
          <w:rPr>
            <w:color w:val="FF0000"/>
          </w:rPr>
          <w:t xml:space="preserve">these </w:t>
        </w:r>
        <w:r w:rsidR="00D64634" w:rsidRPr="009C6C28">
          <w:rPr>
            <w:color w:val="FF0000"/>
          </w:rPr>
          <w:t xml:space="preserve">students acquire </w:t>
        </w:r>
        <w:r w:rsidR="00D64634">
          <w:rPr>
            <w:color w:val="FF0000"/>
          </w:rPr>
          <w:t xml:space="preserve">the statistical knowledge necessary for their research along with any essential </w:t>
        </w:r>
        <w:r w:rsidR="00D64634" w:rsidRPr="009C6C28">
          <w:rPr>
            <w:color w:val="FF0000"/>
          </w:rPr>
          <w:t>computational skills</w:t>
        </w:r>
        <w:r w:rsidR="00D64634">
          <w:rPr>
            <w:color w:val="FF0000"/>
          </w:rPr>
          <w:t xml:space="preserve">, </w:t>
        </w:r>
      </w:ins>
      <w:del w:id="41" w:author="Allison Theobold" w:date="2019-06-19T07:52:00Z">
        <w:r w:rsidRPr="00684D3D" w:rsidDel="004E20EF">
          <w:rPr>
            <w:color w:val="FF0000"/>
            <w:rPrChange w:id="42" w:author="Allison Theobold" w:date="2019-06-19T07:58:00Z">
              <w:rPr/>
            </w:rPrChange>
          </w:rPr>
          <w:delText>r</w:delText>
        </w:r>
      </w:del>
      <w:del w:id="43" w:author="Allison Theobold" w:date="2019-06-19T07:53:00Z">
        <w:r w:rsidRPr="00684D3D" w:rsidDel="004E20EF">
          <w:rPr>
            <w:color w:val="FF0000"/>
            <w:rPrChange w:id="44" w:author="Allison Theobold" w:date="2019-06-19T07:58:00Z">
              <w:rPr/>
            </w:rPrChange>
          </w:rPr>
          <w:delText>equir</w:delText>
        </w:r>
        <w:r w:rsidR="00FC1347" w:rsidRPr="00684D3D" w:rsidDel="004E20EF">
          <w:rPr>
            <w:color w:val="FF0000"/>
            <w:rPrChange w:id="45" w:author="Allison Theobold" w:date="2019-06-19T07:58:00Z">
              <w:rPr/>
            </w:rPrChange>
          </w:rPr>
          <w:delText>ed to complete g</w:delText>
        </w:r>
        <w:r w:rsidRPr="00684D3D" w:rsidDel="004E20EF">
          <w:rPr>
            <w:color w:val="FF0000"/>
            <w:rPrChange w:id="46" w:author="Allison Theobold" w:date="2019-06-19T07:58:00Z">
              <w:rPr/>
            </w:rPrChange>
          </w:rPr>
          <w:delText>raduate-level statistics course</w:delText>
        </w:r>
        <w:r w:rsidR="00FC1347" w:rsidRPr="00684D3D" w:rsidDel="004E20EF">
          <w:rPr>
            <w:color w:val="FF0000"/>
            <w:rPrChange w:id="47" w:author="Allison Theobold" w:date="2019-06-19T07:58:00Z">
              <w:rPr/>
            </w:rPrChange>
          </w:rPr>
          <w:delText>work</w:delText>
        </w:r>
        <w:r w:rsidRPr="00684D3D" w:rsidDel="004E20EF">
          <w:rPr>
            <w:color w:val="FF0000"/>
            <w:rPrChange w:id="48" w:author="Allison Theobold" w:date="2019-06-19T07:58:00Z">
              <w:rPr/>
            </w:rPrChange>
          </w:rPr>
          <w:delText xml:space="preserve"> for </w:delText>
        </w:r>
        <w:r w:rsidR="00227632" w:rsidRPr="00684D3D" w:rsidDel="004E20EF">
          <w:rPr>
            <w:color w:val="FF0000"/>
            <w:rPrChange w:id="49" w:author="Allison Theobold" w:date="2019-06-19T07:58:00Z">
              <w:rPr/>
            </w:rPrChange>
          </w:rPr>
          <w:delText xml:space="preserve">fufillment </w:delText>
        </w:r>
        <w:r w:rsidR="00FC1347" w:rsidRPr="00684D3D" w:rsidDel="004E20EF">
          <w:rPr>
            <w:color w:val="FF0000"/>
            <w:rPrChange w:id="50" w:author="Allison Theobold" w:date="2019-06-19T07:58:00Z">
              <w:rPr/>
            </w:rPrChange>
          </w:rPr>
          <w:delText xml:space="preserve">of their </w:delText>
        </w:r>
        <w:r w:rsidRPr="00684D3D" w:rsidDel="004E20EF">
          <w:rPr>
            <w:color w:val="FF0000"/>
            <w:rPrChange w:id="51" w:author="Allison Theobold" w:date="2019-06-19T07:58:00Z">
              <w:rPr/>
            </w:rPrChange>
          </w:rPr>
          <w:delText>degree.</w:delText>
        </w:r>
        <w:r w:rsidR="00C43A65" w:rsidRPr="00684D3D" w:rsidDel="004E20EF">
          <w:rPr>
            <w:color w:val="FF0000"/>
            <w:rPrChange w:id="52" w:author="Allison Theobold" w:date="2019-06-19T07:58:00Z">
              <w:rPr/>
            </w:rPrChange>
          </w:rPr>
          <w:delText xml:space="preserve"> </w:delText>
        </w:r>
        <w:r w:rsidR="00C43A65" w:rsidRPr="00C23B06" w:rsidDel="004E20EF">
          <w:rPr>
            <w:color w:val="FF0000"/>
          </w:rPr>
          <w:delText>T</w:delText>
        </w:r>
        <w:r w:rsidRPr="00C23B06" w:rsidDel="004E20EF">
          <w:rPr>
            <w:color w:val="FF0000"/>
          </w:rPr>
          <w:delText>he</w:delText>
        </w:r>
        <w:r w:rsidR="00C43A65" w:rsidRPr="00C23B06" w:rsidDel="004E20EF">
          <w:rPr>
            <w:color w:val="FF0000"/>
          </w:rPr>
          <w:delText xml:space="preserve"> </w:delText>
        </w:r>
        <w:r w:rsidRPr="00684D3D" w:rsidDel="004E20EF">
          <w:rPr>
            <w:color w:val="FF0000"/>
          </w:rPr>
          <w:delText>requirement</w:delText>
        </w:r>
        <w:r w:rsidR="00C43A65" w:rsidRPr="00684D3D" w:rsidDel="004E20EF">
          <w:rPr>
            <w:color w:val="FF0000"/>
          </w:rPr>
          <w:delText xml:space="preserve"> of graduate-level statistics coursework is </w:delText>
        </w:r>
        <w:r w:rsidRPr="00684D3D" w:rsidDel="004E20EF">
          <w:rPr>
            <w:color w:val="FF0000"/>
          </w:rPr>
          <w:delText xml:space="preserve">intended to help </w:delText>
        </w:r>
        <w:r w:rsidR="00227632" w:rsidRPr="00684D3D" w:rsidDel="004E20EF">
          <w:rPr>
            <w:color w:val="FF0000"/>
          </w:rPr>
          <w:delText xml:space="preserve">these </w:delText>
        </w:r>
        <w:r w:rsidRPr="00684D3D" w:rsidDel="004E20EF">
          <w:rPr>
            <w:color w:val="FF0000"/>
          </w:rPr>
          <w:delText>students acquire</w:delText>
        </w:r>
      </w:del>
      <w:del w:id="53" w:author="Allison Theobold" w:date="2019-06-19T07:54:00Z">
        <w:r w:rsidRPr="00684D3D" w:rsidDel="004E20EF">
          <w:rPr>
            <w:color w:val="FF0000"/>
          </w:rPr>
          <w:delText xml:space="preserve"> </w:delText>
        </w:r>
      </w:del>
      <w:del w:id="54" w:author="Allison Theobold" w:date="2019-06-19T08:02:00Z">
        <w:r w:rsidR="00C43A65" w:rsidRPr="00684D3D" w:rsidDel="003C3AF8">
          <w:rPr>
            <w:color w:val="FF0000"/>
          </w:rPr>
          <w:delText xml:space="preserve">the </w:delText>
        </w:r>
      </w:del>
      <w:del w:id="55" w:author="Allison Theobold" w:date="2019-06-19T08:01:00Z">
        <w:r w:rsidR="00C43A65" w:rsidRPr="00684D3D" w:rsidDel="005C476C">
          <w:rPr>
            <w:color w:val="FF0000"/>
          </w:rPr>
          <w:delText xml:space="preserve">statistical knowledge necessary for their research </w:delText>
        </w:r>
      </w:del>
      <w:del w:id="56" w:author="Allison Theobold" w:date="2019-06-19T08:03:00Z">
        <w:r w:rsidR="00C43A65" w:rsidRPr="00684D3D" w:rsidDel="003C3AF8">
          <w:rPr>
            <w:color w:val="FF0000"/>
          </w:rPr>
          <w:delText xml:space="preserve">along with </w:delText>
        </w:r>
      </w:del>
      <w:del w:id="57" w:author="Allison Theobold" w:date="2019-06-19T08:01:00Z">
        <w:r w:rsidR="00C43A65" w:rsidRPr="00684D3D" w:rsidDel="005C476C">
          <w:rPr>
            <w:color w:val="FF0000"/>
          </w:rPr>
          <w:delText xml:space="preserve">any </w:delText>
        </w:r>
      </w:del>
      <w:del w:id="58" w:author="Allison Theobold" w:date="2019-06-19T08:02:00Z">
        <w:r w:rsidR="00C43A65" w:rsidRPr="00684D3D" w:rsidDel="003C3AF8">
          <w:rPr>
            <w:color w:val="FF0000"/>
          </w:rPr>
          <w:delText xml:space="preserve">essential </w:delText>
        </w:r>
      </w:del>
      <w:del w:id="59" w:author="Allison Theobold" w:date="2019-06-19T08:01:00Z">
        <w:r w:rsidRPr="00684D3D" w:rsidDel="005C476C">
          <w:rPr>
            <w:color w:val="FF0000"/>
          </w:rPr>
          <w:delText>computational skills</w:delText>
        </w:r>
      </w:del>
      <w:ins w:id="60" w:author="Allison Theobold" w:date="2019-06-19T07:56:00Z">
        <w:r w:rsidR="00684D3D" w:rsidRPr="00684D3D">
          <w:rPr>
            <w:rStyle w:val="CommentReference"/>
            <w:color w:val="FF0000"/>
            <w:rPrChange w:id="61" w:author="Allison Theobold" w:date="2019-06-19T07:58:00Z">
              <w:rPr>
                <w:rStyle w:val="CommentReference"/>
              </w:rPr>
            </w:rPrChange>
          </w:rPr>
          <w:commentReference w:id="62"/>
        </w:r>
      </w:ins>
      <w:ins w:id="63" w:author="Allison Theobold" w:date="2019-06-19T08:06:00Z">
        <w:r w:rsidR="00F34ED5">
          <w:rPr>
            <w:rStyle w:val="CommentReference"/>
          </w:rPr>
          <w:commentReference w:id="64"/>
        </w:r>
      </w:ins>
      <w:del w:id="65" w:author="Stacey Hancock" w:date="2019-06-13T14:09:00Z">
        <w:r w:rsidRPr="00D22B1E" w:rsidDel="00E5294F">
          <w:rPr>
            <w:color w:val="FF0000"/>
          </w:rPr>
          <w:delText>; however,</w:delText>
        </w:r>
      </w:del>
      <w:ins w:id="66" w:author="Stacey Hancock" w:date="2019-06-13T14:09:00Z">
        <w:del w:id="67" w:author="Allison Theobold" w:date="2019-06-19T08:00:00Z">
          <w:r w:rsidR="00E5294F" w:rsidDel="00CA5444">
            <w:rPr>
              <w:color w:val="FF0000"/>
            </w:rPr>
            <w:delText xml:space="preserve">, </w:delText>
          </w:r>
        </w:del>
        <w:r w:rsidR="00E5294F">
          <w:rPr>
            <w:color w:val="FF0000"/>
          </w:rPr>
          <w:t>but</w:t>
        </w:r>
      </w:ins>
      <w:r w:rsidRPr="00D22B1E">
        <w:rPr>
          <w:color w:val="FF0000"/>
        </w:rPr>
        <w:t xml:space="preserve"> little is known about what </w:t>
      </w:r>
      <w:del w:id="68" w:author="Allison Theobold" w:date="2019-06-20T10:20:00Z">
        <w:r w:rsidR="00C43A65" w:rsidDel="007B468D">
          <w:rPr>
            <w:color w:val="FF0000"/>
          </w:rPr>
          <w:delText>avenue</w:delText>
        </w:r>
      </w:del>
      <w:ins w:id="69" w:author="Allison Theobold" w:date="2019-06-20T10:20:00Z">
        <w:r w:rsidR="007B468D">
          <w:rPr>
            <w:color w:val="FF0000"/>
          </w:rPr>
          <w:t>path</w:t>
        </w:r>
      </w:ins>
      <w:r w:rsidR="00C43A65">
        <w:rPr>
          <w:color w:val="FF0000"/>
        </w:rPr>
        <w:t xml:space="preserve">s </w:t>
      </w:r>
      <w:r w:rsidRPr="00D22B1E">
        <w:rPr>
          <w:color w:val="FF0000"/>
        </w:rPr>
        <w:lastRenderedPageBreak/>
        <w:t xml:space="preserve">graduate students actually rely upon when faced with </w:t>
      </w:r>
      <w:r w:rsidR="00F46399" w:rsidRPr="00D22B1E">
        <w:rPr>
          <w:color w:val="FF0000"/>
        </w:rPr>
        <w:t>computational problems</w:t>
      </w:r>
      <w:del w:id="70" w:author="Stacey Hancock" w:date="2019-06-13T14:10:00Z">
        <w:r w:rsidR="00F46399" w:rsidRPr="00D22B1E" w:rsidDel="00E5294F">
          <w:rPr>
            <w:color w:val="FF0000"/>
          </w:rPr>
          <w:delText xml:space="preserve"> in order to </w:delText>
        </w:r>
        <w:r w:rsidRPr="00D22B1E" w:rsidDel="00E5294F">
          <w:rPr>
            <w:color w:val="FF0000"/>
          </w:rPr>
          <w:delText>appl</w:delText>
        </w:r>
        <w:r w:rsidR="00164730" w:rsidRPr="00D22B1E" w:rsidDel="00E5294F">
          <w:rPr>
            <w:color w:val="FF0000"/>
          </w:rPr>
          <w:delText>y</w:delText>
        </w:r>
        <w:r w:rsidR="00F46399" w:rsidRPr="00D22B1E" w:rsidDel="00E5294F">
          <w:rPr>
            <w:color w:val="FF0000"/>
          </w:rPr>
          <w:delText xml:space="preserve"> </w:delText>
        </w:r>
        <w:r w:rsidRPr="00D22B1E" w:rsidDel="00E5294F">
          <w:rPr>
            <w:color w:val="FF0000"/>
          </w:rPr>
          <w:delText>statistic</w:delText>
        </w:r>
        <w:r w:rsidR="00F46399" w:rsidRPr="00D22B1E" w:rsidDel="00E5294F">
          <w:rPr>
            <w:color w:val="FF0000"/>
          </w:rPr>
          <w:delText xml:space="preserve">s </w:delText>
        </w:r>
        <w:r w:rsidRPr="00D22B1E" w:rsidDel="00E5294F">
          <w:rPr>
            <w:color w:val="FF0000"/>
          </w:rPr>
          <w:delText xml:space="preserve">in </w:delText>
        </w:r>
        <w:r w:rsidR="00F46399" w:rsidRPr="00D22B1E" w:rsidDel="00E5294F">
          <w:rPr>
            <w:color w:val="FF0000"/>
          </w:rPr>
          <w:delText xml:space="preserve">the context of </w:delText>
        </w:r>
        <w:r w:rsidRPr="00D22B1E" w:rsidDel="00E5294F">
          <w:rPr>
            <w:color w:val="FF0000"/>
          </w:rPr>
          <w:delText>their research</w:delText>
        </w:r>
      </w:del>
      <w:r w:rsidRPr="00D22B1E">
        <w:rPr>
          <w:color w:val="FF0000"/>
        </w:rPr>
        <w:t xml:space="preserve">. The intention of this study is to </w:t>
      </w:r>
      <w:del w:id="71" w:author="Allison Theobold" w:date="2019-06-20T19:23:00Z">
        <w:r w:rsidRPr="00D22B1E" w:rsidDel="00AF7B1C">
          <w:rPr>
            <w:color w:val="FF0000"/>
          </w:rPr>
          <w:delText xml:space="preserve">understand and </w:delText>
        </w:r>
      </w:del>
      <w:r w:rsidRPr="00D22B1E">
        <w:rPr>
          <w:color w:val="FF0000"/>
        </w:rPr>
        <w:t>describe</w:t>
      </w:r>
      <w:r w:rsidR="00C43A65">
        <w:rPr>
          <w:color w:val="FF0000"/>
        </w:rPr>
        <w:t xml:space="preserve"> the experiences of graduate students </w:t>
      </w:r>
      <w:ins w:id="72" w:author="Allison Theobold" w:date="2019-06-20T19:24:00Z">
        <w:r w:rsidR="00AF7B1C">
          <w:rPr>
            <w:color w:val="FF0000"/>
          </w:rPr>
          <w:t xml:space="preserve">in the environmental sciences </w:t>
        </w:r>
      </w:ins>
      <w:ins w:id="73" w:author="Allison Theobold" w:date="2019-06-20T19:22:00Z">
        <w:r w:rsidR="00AF7B1C">
          <w:rPr>
            <w:color w:val="FF0000"/>
          </w:rPr>
          <w:t xml:space="preserve">to </w:t>
        </w:r>
      </w:ins>
      <w:ins w:id="74" w:author="Allison Theobold" w:date="2019-06-20T19:25:00Z">
        <w:r w:rsidR="00A83DC9">
          <w:rPr>
            <w:color w:val="FF0000"/>
          </w:rPr>
          <w:t>illuminate</w:t>
        </w:r>
      </w:ins>
      <w:ins w:id="75" w:author="Allison Theobold" w:date="2019-06-20T19:22:00Z">
        <w:r w:rsidR="001D0EFC">
          <w:rPr>
            <w:color w:val="FF0000"/>
          </w:rPr>
          <w:t xml:space="preserve"> the phenomenon</w:t>
        </w:r>
      </w:ins>
      <w:ins w:id="76" w:author="Allison Theobold" w:date="2019-06-20T19:24:00Z">
        <w:r w:rsidR="00AF7B1C">
          <w:rPr>
            <w:color w:val="FF0000"/>
          </w:rPr>
          <w:t xml:space="preserve"> of </w:t>
        </w:r>
      </w:ins>
      <w:del w:id="77" w:author="Allison Theobold" w:date="2019-06-20T19:24:00Z">
        <w:r w:rsidR="00C43A65" w:rsidDel="00AF7B1C">
          <w:rPr>
            <w:color w:val="FF0000"/>
          </w:rPr>
          <w:delText xml:space="preserve">in the environmental sciences when </w:delText>
        </w:r>
      </w:del>
      <w:r w:rsidR="00C43A65">
        <w:rPr>
          <w:color w:val="FF0000"/>
        </w:rPr>
        <w:t xml:space="preserve">acquiring the computing skills necessary to apply statistics in </w:t>
      </w:r>
      <w:ins w:id="78" w:author="Allison Theobold" w:date="2019-06-19T08:11:00Z">
        <w:r w:rsidR="006C6D3F">
          <w:rPr>
            <w:color w:val="FF0000"/>
          </w:rPr>
          <w:t xml:space="preserve">the context of </w:t>
        </w:r>
      </w:ins>
      <w:r w:rsidR="00C43A65">
        <w:rPr>
          <w:color w:val="FF0000"/>
        </w:rPr>
        <w:t>their research.</w:t>
      </w:r>
      <w:r w:rsidR="00C43A65" w:rsidRPr="00D22B1E">
        <w:t xml:space="preserve"> </w:t>
      </w:r>
      <w:r w:rsidRPr="00227632">
        <w:t xml:space="preserve">We consider the following research question: </w:t>
      </w:r>
      <w:commentRangeStart w:id="79"/>
      <w:commentRangeStart w:id="80"/>
      <w:ins w:id="81" w:author="Allison Theobold" w:date="2019-06-19T08:10:00Z">
        <w:r w:rsidR="00732E53">
          <w:t xml:space="preserve">Through what </w:t>
        </w:r>
      </w:ins>
      <w:ins w:id="82" w:author="Allison Theobold" w:date="2019-06-20T10:20:00Z">
        <w:r w:rsidR="007B468D">
          <w:t>path</w:t>
        </w:r>
      </w:ins>
      <w:ins w:id="83" w:author="Allison Theobold" w:date="2019-06-19T08:10:00Z">
        <w:r w:rsidR="00732E53">
          <w:t>s</w:t>
        </w:r>
        <w:commentRangeEnd w:id="79"/>
        <w:r w:rsidR="006C6D3F">
          <w:rPr>
            <w:rStyle w:val="CommentReference"/>
          </w:rPr>
          <w:commentReference w:id="79"/>
        </w:r>
      </w:ins>
      <w:commentRangeEnd w:id="80"/>
      <w:ins w:id="84" w:author="Allison Theobold" w:date="2019-06-19T09:16:00Z">
        <w:r w:rsidR="00E6359D">
          <w:rPr>
            <w:rStyle w:val="CommentReference"/>
          </w:rPr>
          <w:commentReference w:id="80"/>
        </w:r>
      </w:ins>
      <w:ins w:id="85" w:author="Allison Theobold" w:date="2019-06-19T08:10:00Z">
        <w:r w:rsidR="006C6D3F">
          <w:t xml:space="preserve"> </w:t>
        </w:r>
      </w:ins>
      <w:commentRangeStart w:id="86"/>
      <w:del w:id="87" w:author="Allison Theobold" w:date="2019-06-19T08:10:00Z">
        <w:r w:rsidRPr="00227632" w:rsidDel="006C6D3F">
          <w:delText xml:space="preserve">Where </w:delText>
        </w:r>
      </w:del>
      <w:commentRangeEnd w:id="86"/>
      <w:r w:rsidR="00BF2D86">
        <w:rPr>
          <w:rStyle w:val="CommentReference"/>
        </w:rPr>
        <w:commentReference w:id="86"/>
      </w:r>
      <w:r w:rsidRPr="00227632">
        <w:t xml:space="preserve">do graduate students in the environmental sciences gain the computational knowledge necessary to implement statistical analyses for </w:t>
      </w:r>
      <w:r w:rsidR="00CC4A75" w:rsidRPr="00D22B1E">
        <w:t xml:space="preserve">research </w:t>
      </w:r>
      <w:r w:rsidRPr="00227632">
        <w:t>applications in their disciplines?</w:t>
      </w:r>
    </w:p>
    <w:p w14:paraId="33976948" w14:textId="0378A16F" w:rsidR="00CE11C8" w:rsidDel="00931D69" w:rsidRDefault="00A26A25" w:rsidP="00A26A25">
      <w:pPr>
        <w:pStyle w:val="Body"/>
        <w:rPr>
          <w:del w:id="88" w:author="Allison Theobold" w:date="2019-06-19T09:05:00Z"/>
        </w:rPr>
      </w:pPr>
      <w:r w:rsidRPr="00227632">
        <w:t>The subjects of this st</w:t>
      </w:r>
      <w:r w:rsidRPr="008B40B7">
        <w:t>udy were graduate students enrolled in the second semester of a</w:t>
      </w:r>
      <w:r w:rsidR="00894DDA" w:rsidRPr="008B40B7">
        <w:t xml:space="preserve"> graduate-level </w:t>
      </w:r>
      <w:ins w:id="89" w:author="Allison Theobold" w:date="2019-06-19T14:29:00Z">
        <w:r w:rsidR="00F23523">
          <w:t>A</w:t>
        </w:r>
      </w:ins>
      <w:del w:id="90" w:author="Allison Theobold" w:date="2019-06-19T14:29:00Z">
        <w:r w:rsidRPr="008B40B7" w:rsidDel="00F23523">
          <w:delText>a</w:delText>
        </w:r>
      </w:del>
      <w:r w:rsidRPr="008B40B7">
        <w:t xml:space="preserve">pplied </w:t>
      </w:r>
      <w:ins w:id="91" w:author="Allison Theobold" w:date="2019-06-19T14:29:00Z">
        <w:r w:rsidR="00F23523">
          <w:t>S</w:t>
        </w:r>
      </w:ins>
      <w:del w:id="92" w:author="Allison Theobold" w:date="2019-06-19T14:29:00Z">
        <w:r w:rsidRPr="008B40B7" w:rsidDel="00F23523">
          <w:delText>s</w:delText>
        </w:r>
      </w:del>
      <w:r w:rsidRPr="008B40B7">
        <w:t xml:space="preserve">tatistics course sequence at a mid-size university in the Western United States. </w:t>
      </w:r>
      <w:r w:rsidR="00513086" w:rsidRPr="008B40B7">
        <w:t>The target audience</w:t>
      </w:r>
      <w:r w:rsidR="00BF38D3">
        <w:t xml:space="preserve"> </w:t>
      </w:r>
      <w:r w:rsidR="00BF38D3" w:rsidRPr="00D22B1E">
        <w:rPr>
          <w:color w:val="FF0000"/>
        </w:rPr>
        <w:t>of this course</w:t>
      </w:r>
      <w:r w:rsidR="00513086" w:rsidRPr="008B40B7">
        <w:t xml:space="preserve"> is </w:t>
      </w:r>
      <w:r w:rsidR="004A35FC" w:rsidRPr="008B40B7">
        <w:t>non-</w:t>
      </w:r>
      <w:ins w:id="93" w:author="Allison Theobold" w:date="2019-06-19T14:32:00Z">
        <w:r w:rsidR="00C01B36">
          <w:t>S</w:t>
        </w:r>
      </w:ins>
      <w:del w:id="94" w:author="Allison Theobold" w:date="2019-06-19T14:32:00Z">
        <w:r w:rsidR="004A35FC" w:rsidRPr="008B40B7" w:rsidDel="00C01B36">
          <w:delText>s</w:delText>
        </w:r>
      </w:del>
      <w:r w:rsidR="004A35FC" w:rsidRPr="008B40B7">
        <w:t>tatistics graduate students</w:t>
      </w:r>
      <w:r w:rsidR="00180ECC" w:rsidRPr="008B40B7">
        <w:t xml:space="preserve">, </w:t>
      </w:r>
      <w:r w:rsidR="004A35FC" w:rsidRPr="008B40B7">
        <w:t>and</w:t>
      </w:r>
      <w:r w:rsidR="001700D9" w:rsidRPr="008B40B7">
        <w:t>,</w:t>
      </w:r>
      <w:r w:rsidR="004A35FC" w:rsidRPr="008B40B7">
        <w:t xml:space="preserve"> a</w:t>
      </w:r>
      <w:r w:rsidRPr="008B40B7">
        <w:t>t this institution, th</w:t>
      </w:r>
      <w:r w:rsidR="001A5062" w:rsidRPr="008B40B7">
        <w:t>is</w:t>
      </w:r>
      <w:r w:rsidRPr="008B40B7">
        <w:t xml:space="preserve"> two-semester </w:t>
      </w:r>
      <w:r w:rsidR="00006868" w:rsidRPr="008B40B7">
        <w:t xml:space="preserve">graduate </w:t>
      </w:r>
      <w:ins w:id="95" w:author="Allison Theobold" w:date="2019-06-19T14:32:00Z">
        <w:r w:rsidR="00C01B36">
          <w:t>Applied S</w:t>
        </w:r>
      </w:ins>
      <w:del w:id="96" w:author="Allison Theobold" w:date="2019-06-19T14:32:00Z">
        <w:r w:rsidR="00006868" w:rsidRPr="008B40B7" w:rsidDel="00C01B36">
          <w:delText>s</w:delText>
        </w:r>
      </w:del>
      <w:r w:rsidR="00006868" w:rsidRPr="008B40B7">
        <w:t>tatistics sequence</w:t>
      </w:r>
      <w:r w:rsidR="008B39A0" w:rsidRPr="008B40B7">
        <w:t xml:space="preserve"> </w:t>
      </w:r>
      <w:r w:rsidRPr="008B40B7">
        <w:t>is either required or highly recommended for the completio</w:t>
      </w:r>
      <w:r w:rsidR="00A92E62" w:rsidRPr="008B40B7">
        <w:t xml:space="preserve">n of a master’s degree in departments </w:t>
      </w:r>
      <w:r w:rsidRPr="008B40B7">
        <w:t xml:space="preserve">such as Ecology, Land Resources and Environmental Sciences, Animal and Range Sciences, and Plant Sciences. </w:t>
      </w:r>
      <w:r w:rsidRPr="00D22B1E">
        <w:rPr>
          <w:color w:val="FF0000"/>
        </w:rPr>
        <w:t>Th</w:t>
      </w:r>
      <w:r w:rsidR="006678CF" w:rsidRPr="00D22B1E">
        <w:rPr>
          <w:color w:val="FF0000"/>
        </w:rPr>
        <w:t xml:space="preserve">is sequence of two </w:t>
      </w:r>
      <w:del w:id="97" w:author="Stacey Hancock" w:date="2019-06-13T14:18:00Z">
        <w:r w:rsidR="001A3748" w:rsidRPr="00D22B1E" w:rsidDel="008D7EAA">
          <w:rPr>
            <w:color w:val="FF0000"/>
          </w:rPr>
          <w:delText xml:space="preserve">semester </w:delText>
        </w:r>
      </w:del>
      <w:r w:rsidR="006678CF" w:rsidRPr="00D22B1E">
        <w:rPr>
          <w:color w:val="FF0000"/>
        </w:rPr>
        <w:t>courses</w:t>
      </w:r>
      <w:r w:rsidRPr="008B40B7">
        <w:t xml:space="preserve"> covers </w:t>
      </w:r>
      <w:r w:rsidR="00A92E62" w:rsidRPr="008B40B7">
        <w:t xml:space="preserve">the foundations of statistical inference, including </w:t>
      </w:r>
      <w:r w:rsidRPr="008B40B7">
        <w:t>a wide variety of statistical methods, starting from two sample inferences and moving through regression and generalized linear models to mixed models</w:t>
      </w:r>
      <w:r w:rsidR="00A92E62" w:rsidRPr="008B40B7">
        <w:t xml:space="preserve">. </w:t>
      </w:r>
      <w:r w:rsidRPr="008B40B7">
        <w:t xml:space="preserve">Taught using an </w:t>
      </w:r>
      <w:r w:rsidRPr="00436BA7">
        <w:rPr>
          <w:rFonts w:ascii="Courier New" w:hAnsi="Courier New" w:cs="Courier New"/>
        </w:rPr>
        <w:t>R</w:t>
      </w:r>
      <w:r w:rsidRPr="008B40B7">
        <w:t xml:space="preserve"> (2018) programming environment, students are </w:t>
      </w:r>
      <w:r w:rsidR="0077618C" w:rsidRPr="008B40B7">
        <w:t xml:space="preserve">typically </w:t>
      </w:r>
      <w:r w:rsidRPr="008B40B7">
        <w:t xml:space="preserve">given code to modify, covering base </w:t>
      </w:r>
      <w:r w:rsidRPr="00436BA7">
        <w:rPr>
          <w:rFonts w:ascii="Courier New" w:hAnsi="Courier New" w:cs="Courier New"/>
        </w:rPr>
        <w:t>R</w:t>
      </w:r>
      <w:r w:rsidRPr="008B40B7">
        <w:t xml:space="preserve"> graphics, summaries, and built-in functions, while also being exposed to a few computational concepts such as loops, and conditional and relational statements.</w:t>
      </w:r>
      <w:ins w:id="98" w:author="Allison Theobold" w:date="2019-06-19T09:05:00Z">
        <w:r w:rsidR="00931D69">
          <w:t xml:space="preserve"> </w:t>
        </w:r>
      </w:ins>
      <w:del w:id="99" w:author="Allison Theobold" w:date="2019-06-19T09:05:00Z">
        <w:r w:rsidR="00131D94" w:rsidDel="00931D69">
          <w:delText xml:space="preserve"> </w:delText>
        </w:r>
      </w:del>
    </w:p>
    <w:p w14:paraId="6C123314" w14:textId="3F261605" w:rsidR="00A00676" w:rsidRPr="00D22B1E" w:rsidDel="004C5B0C" w:rsidRDefault="00CE11C8">
      <w:pPr>
        <w:pStyle w:val="Body"/>
        <w:rPr>
          <w:del w:id="100" w:author="Allison Theobold" w:date="2019-06-20T10:22:00Z"/>
          <w:color w:val="FF0000"/>
        </w:rPr>
      </w:pPr>
      <w:del w:id="101" w:author="Allison Theobold" w:date="2019-06-20T10:22:00Z">
        <w:r w:rsidRPr="00D22B1E" w:rsidDel="004C5B0C">
          <w:rPr>
            <w:color w:val="FF0000"/>
          </w:rPr>
          <w:delText xml:space="preserve">Select graduate students in </w:delText>
        </w:r>
      </w:del>
      <w:del w:id="102" w:author="Allison Theobold" w:date="2019-06-19T08:07:00Z">
        <w:r w:rsidRPr="00D22B1E" w:rsidDel="00F34ED5">
          <w:rPr>
            <w:color w:val="FF0000"/>
          </w:rPr>
          <w:delText xml:space="preserve">these </w:delText>
        </w:r>
      </w:del>
      <w:del w:id="103" w:author="Allison Theobold" w:date="2019-06-19T09:09:00Z">
        <w:r w:rsidRPr="00D22B1E" w:rsidDel="00931D69">
          <w:rPr>
            <w:color w:val="FF0000"/>
          </w:rPr>
          <w:delText>fields</w:delText>
        </w:r>
      </w:del>
      <w:del w:id="104" w:author="Allison Theobold" w:date="2019-06-19T08:08:00Z">
        <w:r w:rsidRPr="00D22B1E" w:rsidDel="00F34ED5">
          <w:rPr>
            <w:color w:val="FF0000"/>
          </w:rPr>
          <w:delText xml:space="preserve"> </w:delText>
        </w:r>
      </w:del>
      <w:del w:id="105" w:author="Allison Theobold" w:date="2019-06-20T10:22:00Z">
        <w:r w:rsidRPr="00D22B1E" w:rsidDel="004C5B0C">
          <w:rPr>
            <w:color w:val="FF0000"/>
          </w:rPr>
          <w:delText>complet</w:delText>
        </w:r>
        <w:r w:rsidR="00A73E31" w:rsidRPr="00D22B1E" w:rsidDel="004C5B0C">
          <w:rPr>
            <w:color w:val="FF0000"/>
          </w:rPr>
          <w:delText>e</w:delText>
        </w:r>
        <w:r w:rsidRPr="00D22B1E" w:rsidDel="004C5B0C">
          <w:rPr>
            <w:color w:val="FF0000"/>
          </w:rPr>
          <w:delText xml:space="preserve"> </w:delText>
        </w:r>
        <w:r w:rsidR="00BF38D3" w:rsidDel="004C5B0C">
          <w:rPr>
            <w:color w:val="FF0000"/>
          </w:rPr>
          <w:delText>a</w:delText>
        </w:r>
        <w:r w:rsidRPr="00D22B1E" w:rsidDel="004C5B0C">
          <w:rPr>
            <w:color w:val="FF0000"/>
          </w:rPr>
          <w:delText xml:space="preserve"> Graduate Certificate in </w:delText>
        </w:r>
      </w:del>
      <w:del w:id="106" w:author="Allison Theobold" w:date="2019-06-19T14:30:00Z">
        <w:r w:rsidRPr="00D22B1E" w:rsidDel="00F23523">
          <w:rPr>
            <w:color w:val="FF0000"/>
          </w:rPr>
          <w:delText>Applied Statistics</w:delText>
        </w:r>
      </w:del>
      <w:del w:id="107" w:author="Allison Theobold" w:date="2019-06-20T10:22:00Z">
        <w:r w:rsidRPr="00D22B1E" w:rsidDel="004C5B0C">
          <w:rPr>
            <w:color w:val="FF0000"/>
          </w:rPr>
          <w:delText xml:space="preserve">, which requires the completion of four graduate-level </w:delText>
        </w:r>
      </w:del>
      <w:del w:id="108" w:author="Allison Theobold" w:date="2019-06-19T14:32:00Z">
        <w:r w:rsidRPr="00D22B1E" w:rsidDel="00C01B36">
          <w:rPr>
            <w:color w:val="FF0000"/>
          </w:rPr>
          <w:delText>s</w:delText>
        </w:r>
      </w:del>
      <w:del w:id="109" w:author="Allison Theobold" w:date="2019-06-20T10:22:00Z">
        <w:r w:rsidRPr="00D22B1E" w:rsidDel="004C5B0C">
          <w:rPr>
            <w:color w:val="FF0000"/>
          </w:rPr>
          <w:delText xml:space="preserve">tatistics courses. </w:delText>
        </w:r>
      </w:del>
      <w:del w:id="110" w:author="Allison Theobold" w:date="2019-06-19T09:06:00Z">
        <w:r w:rsidRPr="00D22B1E" w:rsidDel="00931D69">
          <w:rPr>
            <w:color w:val="FF0000"/>
          </w:rPr>
          <w:delText>These four courses include the graduate-level applied statistics course sequence,</w:delText>
        </w:r>
        <w:r w:rsidR="00BF38D3" w:rsidDel="00931D69">
          <w:rPr>
            <w:color w:val="FF0000"/>
          </w:rPr>
          <w:delText xml:space="preserve"> as well as, </w:delText>
        </w:r>
        <w:r w:rsidRPr="00D22B1E" w:rsidDel="00931D69">
          <w:rPr>
            <w:color w:val="FF0000"/>
          </w:rPr>
          <w:delText xml:space="preserve"> sampling or experimental design, and one additional upper-level statistics course. The experimental design course</w:delText>
        </w:r>
        <w:r w:rsidR="0082637F" w:rsidRPr="00D22B1E" w:rsidDel="00931D69">
          <w:rPr>
            <w:color w:val="FF0000"/>
          </w:rPr>
          <w:delText xml:space="preserve"> covers the foundations of </w:delText>
        </w:r>
        <w:r w:rsidRPr="00D22B1E" w:rsidDel="00931D69">
          <w:rPr>
            <w:color w:val="FF0000"/>
          </w:rPr>
          <w:delText>design and analysis of experiments, including</w:delText>
        </w:r>
        <w:r w:rsidR="00C54B47" w:rsidRPr="00D22B1E" w:rsidDel="00931D69">
          <w:rPr>
            <w:color w:val="FF0000"/>
          </w:rPr>
          <w:delText xml:space="preserve"> a large variety of experimental methods</w:delText>
        </w:r>
        <w:r w:rsidR="00EE36DE" w:rsidRPr="00D22B1E" w:rsidDel="00931D69">
          <w:rPr>
            <w:color w:val="FF0000"/>
          </w:rPr>
          <w:delText xml:space="preserve">, </w:delText>
        </w:r>
        <w:r w:rsidR="00C54B47" w:rsidRPr="00D22B1E" w:rsidDel="00931D69">
          <w:rPr>
            <w:color w:val="FF0000"/>
          </w:rPr>
          <w:delText xml:space="preserve">starting from </w:delText>
        </w:r>
        <w:r w:rsidRPr="00D22B1E" w:rsidDel="00931D69">
          <w:rPr>
            <w:color w:val="FF0000"/>
          </w:rPr>
          <w:delText>matrix forms</w:delText>
        </w:r>
        <w:r w:rsidR="00C54B47" w:rsidRPr="00D22B1E" w:rsidDel="00931D69">
          <w:rPr>
            <w:color w:val="FF0000"/>
          </w:rPr>
          <w:delText xml:space="preserve"> and moving through </w:delText>
        </w:r>
        <w:r w:rsidRPr="00D22B1E" w:rsidDel="00931D69">
          <w:rPr>
            <w:color w:val="FF0000"/>
          </w:rPr>
          <w:delText>factorial, balanced complete and incomplete blocking</w:delText>
        </w:r>
        <w:r w:rsidR="00BF38D3" w:rsidDel="00931D69">
          <w:rPr>
            <w:color w:val="FF0000"/>
          </w:rPr>
          <w:delText xml:space="preserve">, </w:delText>
        </w:r>
        <w:r w:rsidRPr="00D22B1E" w:rsidDel="00931D69">
          <w:rPr>
            <w:color w:val="FF0000"/>
          </w:rPr>
          <w:delText>and split plot designs.</w:delText>
        </w:r>
        <w:r w:rsidR="00A00676" w:rsidRPr="00D22B1E" w:rsidDel="00931D69">
          <w:rPr>
            <w:color w:val="FF0000"/>
          </w:rPr>
          <w:delText xml:space="preserve"> The sampling course covers </w:delText>
        </w:r>
        <w:r w:rsidR="00AA794F" w:rsidRPr="00D22B1E" w:rsidDel="00931D69">
          <w:rPr>
            <w:color w:val="FF0000"/>
          </w:rPr>
          <w:delText xml:space="preserve">the cornerstones of </w:delText>
        </w:r>
        <w:r w:rsidR="00A00676" w:rsidRPr="00D22B1E" w:rsidDel="00931D69">
          <w:rPr>
            <w:color w:val="FF0000"/>
          </w:rPr>
          <w:delText>sampling</w:delText>
        </w:r>
        <w:r w:rsidR="00AA794F" w:rsidRPr="00D22B1E" w:rsidDel="00931D69">
          <w:rPr>
            <w:color w:val="FF0000"/>
          </w:rPr>
          <w:delText xml:space="preserve"> methodol</w:delText>
        </w:r>
        <w:r w:rsidR="00E911A7" w:rsidRPr="00D22B1E" w:rsidDel="00931D69">
          <w:rPr>
            <w:color w:val="FF0000"/>
          </w:rPr>
          <w:delText>o</w:delText>
        </w:r>
        <w:r w:rsidR="00AA794F" w:rsidRPr="00D22B1E" w:rsidDel="00931D69">
          <w:rPr>
            <w:color w:val="FF0000"/>
          </w:rPr>
          <w:delText>gy</w:delText>
        </w:r>
        <w:r w:rsidR="00A00676" w:rsidRPr="00D22B1E" w:rsidDel="00931D69">
          <w:rPr>
            <w:color w:val="FF0000"/>
          </w:rPr>
          <w:delText>,</w:delText>
        </w:r>
        <w:r w:rsidR="00AA794F" w:rsidRPr="00D22B1E" w:rsidDel="00931D69">
          <w:rPr>
            <w:color w:val="FF0000"/>
          </w:rPr>
          <w:delText xml:space="preserve"> including a wide variety of probability</w:delText>
        </w:r>
        <w:r w:rsidR="00DB1317" w:rsidRPr="00D22B1E" w:rsidDel="00931D69">
          <w:rPr>
            <w:color w:val="FF0000"/>
          </w:rPr>
          <w:delText xml:space="preserve"> samples</w:delText>
        </w:r>
        <w:r w:rsidR="00E96880" w:rsidRPr="00D22B1E" w:rsidDel="00931D69">
          <w:rPr>
            <w:color w:val="FF0000"/>
          </w:rPr>
          <w:delText xml:space="preserve">, from </w:delText>
        </w:r>
        <w:r w:rsidR="00A00676" w:rsidRPr="00D22B1E" w:rsidDel="00931D69">
          <w:rPr>
            <w:color w:val="FF0000"/>
          </w:rPr>
          <w:delText>simple random sampling</w:delText>
        </w:r>
        <w:r w:rsidR="00E96880" w:rsidRPr="00D22B1E" w:rsidDel="00931D69">
          <w:rPr>
            <w:color w:val="FF0000"/>
          </w:rPr>
          <w:delText xml:space="preserve"> to </w:delText>
        </w:r>
        <w:r w:rsidR="00A00676" w:rsidRPr="00D22B1E" w:rsidDel="00931D69">
          <w:rPr>
            <w:color w:val="FF0000"/>
          </w:rPr>
          <w:delText xml:space="preserve">systematic sampling, and cluster sampling. </w:delText>
        </w:r>
        <w:r w:rsidR="00436BA7" w:rsidRPr="00D22B1E" w:rsidDel="00931D69">
          <w:rPr>
            <w:color w:val="FF0000"/>
          </w:rPr>
          <w:delText>Both of courses are taught using</w:delText>
        </w:r>
        <w:r w:rsidR="00893856" w:rsidRPr="00D22B1E" w:rsidDel="00931D69">
          <w:rPr>
            <w:color w:val="FF0000"/>
          </w:rPr>
          <w:delText xml:space="preserve"> a </w:delText>
        </w:r>
        <w:r w:rsidR="00436BA7" w:rsidRPr="00D22B1E" w:rsidDel="00931D69">
          <w:rPr>
            <w:color w:val="FF0000"/>
          </w:rPr>
          <w:delText>SAS</w:delText>
        </w:r>
        <w:r w:rsidR="00893856" w:rsidRPr="00D22B1E" w:rsidDel="00931D69">
          <w:rPr>
            <w:color w:val="FF0000"/>
          </w:rPr>
          <w:delText xml:space="preserve"> programming environment, where students are typically given code to modify. </w:delText>
        </w:r>
        <w:r w:rsidR="00A00676" w:rsidRPr="00D22B1E" w:rsidDel="00931D69">
          <w:rPr>
            <w:color w:val="FF0000"/>
          </w:rPr>
          <w:delText xml:space="preserve">Other courses </w:delText>
        </w:r>
        <w:r w:rsidR="00BF38D3" w:rsidDel="00931D69">
          <w:rPr>
            <w:color w:val="FF0000"/>
          </w:rPr>
          <w:delText xml:space="preserve">often </w:delText>
        </w:r>
        <w:r w:rsidR="00436BA7" w:rsidRPr="00D22B1E" w:rsidDel="00931D69">
          <w:rPr>
            <w:color w:val="FF0000"/>
          </w:rPr>
          <w:delText>taken for completion of this certificate</w:delText>
        </w:r>
        <w:r w:rsidR="00CA05E4" w:rsidRPr="00D22B1E" w:rsidDel="00931D69">
          <w:rPr>
            <w:color w:val="FF0000"/>
          </w:rPr>
          <w:delText xml:space="preserve"> include time series analysis, multivariate analysis, </w:delText>
        </w:r>
        <w:r w:rsidR="00E91048" w:rsidRPr="00D22B1E" w:rsidDel="00931D69">
          <w:rPr>
            <w:color w:val="FF0000"/>
          </w:rPr>
          <w:delText>mixed effects models</w:delText>
        </w:r>
        <w:r w:rsidR="0083490F" w:rsidRPr="00D22B1E" w:rsidDel="00931D69">
          <w:rPr>
            <w:color w:val="FF0000"/>
          </w:rPr>
          <w:delText xml:space="preserve">, and generalized linear models. </w:delText>
        </w:r>
        <w:r w:rsidR="00E91048" w:rsidRPr="00D22B1E" w:rsidDel="00931D69">
          <w:rPr>
            <w:color w:val="FF0000"/>
          </w:rPr>
          <w:delText xml:space="preserve"> </w:delText>
        </w:r>
        <w:r w:rsidR="00436BA7" w:rsidRPr="00D22B1E" w:rsidDel="00931D69">
          <w:rPr>
            <w:color w:val="FF0000"/>
          </w:rPr>
          <w:delText xml:space="preserve"> </w:delText>
        </w:r>
      </w:del>
    </w:p>
    <w:p w14:paraId="5C6068F0" w14:textId="77777777" w:rsidR="004C5B0C" w:rsidRDefault="00CE11C8" w:rsidP="00A26A25">
      <w:pPr>
        <w:pStyle w:val="Body"/>
        <w:rPr>
          <w:ins w:id="111" w:author="Allison Theobold" w:date="2019-06-20T10:22:00Z"/>
          <w:color w:val="FF0000"/>
        </w:rPr>
      </w:pPr>
      <w:del w:id="112" w:author="Allison Theobold" w:date="2019-06-20T10:22:00Z">
        <w:r w:rsidRPr="00D22B1E" w:rsidDel="004C5B0C">
          <w:rPr>
            <w:color w:val="FF0000"/>
          </w:rPr>
          <w:delText xml:space="preserve"> </w:delText>
        </w:r>
      </w:del>
    </w:p>
    <w:p w14:paraId="2828E4D1" w14:textId="62F5872D" w:rsidR="00A26A25" w:rsidRPr="008B40B7" w:rsidRDefault="00A73E31" w:rsidP="00A26A25">
      <w:pPr>
        <w:pStyle w:val="Body"/>
      </w:pPr>
      <w:del w:id="113" w:author="Allison Theobold" w:date="2019-06-20T10:22:00Z">
        <w:r w:rsidRPr="00D22B1E" w:rsidDel="004C5B0C">
          <w:rPr>
            <w:color w:val="FF0000"/>
          </w:rPr>
          <w:delText>However, t</w:delText>
        </w:r>
      </w:del>
      <w:ins w:id="114" w:author="Allison Theobold" w:date="2019-06-20T10:22:00Z">
        <w:r w:rsidR="004C5B0C">
          <w:rPr>
            <w:color w:val="FF0000"/>
          </w:rPr>
          <w:t>T</w:t>
        </w:r>
      </w:ins>
      <w:r w:rsidRPr="00D22B1E">
        <w:rPr>
          <w:color w:val="FF0000"/>
        </w:rPr>
        <w:t xml:space="preserve">he majority of graduate students in </w:t>
      </w:r>
      <w:ins w:id="115" w:author="Allison Theobold" w:date="2019-06-19T08:13:00Z">
        <w:r w:rsidR="00352FF7" w:rsidRPr="008B40B7">
          <w:t>Ecology, Land Resources and Environmental Sciences, Animal and Range Sciences, and Plant Sciences</w:t>
        </w:r>
        <w:r w:rsidR="00352FF7" w:rsidRPr="00D22B1E" w:rsidDel="00352FF7">
          <w:rPr>
            <w:color w:val="FF0000"/>
          </w:rPr>
          <w:t xml:space="preserve"> </w:t>
        </w:r>
      </w:ins>
      <w:commentRangeStart w:id="116"/>
      <w:del w:id="117" w:author="Allison Theobold" w:date="2019-06-19T08:13:00Z">
        <w:r w:rsidRPr="00D22B1E" w:rsidDel="00352FF7">
          <w:rPr>
            <w:color w:val="FF0000"/>
          </w:rPr>
          <w:delText xml:space="preserve">these </w:delText>
        </w:r>
      </w:del>
      <w:r w:rsidRPr="00D22B1E">
        <w:rPr>
          <w:color w:val="FF0000"/>
        </w:rPr>
        <w:t>fields</w:t>
      </w:r>
      <w:r w:rsidR="00DE554A" w:rsidRPr="00D22B1E">
        <w:rPr>
          <w:color w:val="FF0000"/>
        </w:rPr>
        <w:t xml:space="preserve"> </w:t>
      </w:r>
      <w:commentRangeEnd w:id="116"/>
      <w:r w:rsidR="00F8109A">
        <w:rPr>
          <w:rStyle w:val="CommentReference"/>
        </w:rPr>
        <w:commentReference w:id="116"/>
      </w:r>
      <w:r w:rsidR="00DE554A" w:rsidRPr="00D22B1E">
        <w:rPr>
          <w:color w:val="FF0000"/>
        </w:rPr>
        <w:t xml:space="preserve">enroll in the graduate-level </w:t>
      </w:r>
      <w:ins w:id="118" w:author="Allison Theobold" w:date="2019-06-19T14:29:00Z">
        <w:r w:rsidR="00F23523">
          <w:rPr>
            <w:color w:val="FF0000"/>
          </w:rPr>
          <w:t>A</w:t>
        </w:r>
      </w:ins>
      <w:del w:id="119" w:author="Allison Theobold" w:date="2019-06-19T14:29:00Z">
        <w:r w:rsidR="00DE554A" w:rsidRPr="00D22B1E" w:rsidDel="00F23523">
          <w:rPr>
            <w:color w:val="FF0000"/>
          </w:rPr>
          <w:delText>a</w:delText>
        </w:r>
      </w:del>
      <w:r w:rsidR="00DE554A" w:rsidRPr="00D22B1E">
        <w:rPr>
          <w:color w:val="FF0000"/>
        </w:rPr>
        <w:t xml:space="preserve">pplied </w:t>
      </w:r>
      <w:ins w:id="120" w:author="Allison Theobold" w:date="2019-06-19T14:29:00Z">
        <w:r w:rsidR="00F23523">
          <w:rPr>
            <w:color w:val="FF0000"/>
          </w:rPr>
          <w:t>S</w:t>
        </w:r>
      </w:ins>
      <w:del w:id="121" w:author="Allison Theobold" w:date="2019-06-19T14:29:00Z">
        <w:r w:rsidR="00DE554A" w:rsidRPr="00D22B1E" w:rsidDel="00F23523">
          <w:rPr>
            <w:color w:val="FF0000"/>
          </w:rPr>
          <w:delText>s</w:delText>
        </w:r>
      </w:del>
      <w:r w:rsidR="00DE554A" w:rsidRPr="00D22B1E">
        <w:rPr>
          <w:color w:val="FF0000"/>
        </w:rPr>
        <w:t>tatistics course sequence or solely in the first course in th</w:t>
      </w:r>
      <w:r w:rsidR="006C47C0">
        <w:rPr>
          <w:color w:val="FF0000"/>
        </w:rPr>
        <w:t>is</w:t>
      </w:r>
      <w:r w:rsidR="00DE554A" w:rsidRPr="00D22B1E">
        <w:rPr>
          <w:color w:val="FF0000"/>
        </w:rPr>
        <w:t xml:space="preserve"> sequence. Thus, this</w:t>
      </w:r>
      <w:r w:rsidR="00A26A25" w:rsidRPr="00D22B1E">
        <w:rPr>
          <w:color w:val="FF0000"/>
        </w:rPr>
        <w:t xml:space="preserve"> terminal </w:t>
      </w:r>
      <w:ins w:id="122" w:author="Allison Theobold" w:date="2019-06-19T14:32:00Z">
        <w:r w:rsidR="00C01B36">
          <w:rPr>
            <w:color w:val="FF0000"/>
          </w:rPr>
          <w:t>S</w:t>
        </w:r>
      </w:ins>
      <w:del w:id="123" w:author="Allison Theobold" w:date="2019-06-19T14:32:00Z">
        <w:r w:rsidR="00A26A25" w:rsidRPr="00D22B1E" w:rsidDel="00C01B36">
          <w:rPr>
            <w:color w:val="FF0000"/>
          </w:rPr>
          <w:delText>s</w:delText>
        </w:r>
      </w:del>
      <w:r w:rsidR="00A26A25" w:rsidRPr="00D22B1E">
        <w:rPr>
          <w:color w:val="FF0000"/>
        </w:rPr>
        <w:t xml:space="preserve">tatistics sequence often serves as graduate students’ sole </w:t>
      </w:r>
      <w:r w:rsidR="00727340" w:rsidRPr="00D22B1E">
        <w:rPr>
          <w:color w:val="FF0000"/>
        </w:rPr>
        <w:t xml:space="preserve">statistical </w:t>
      </w:r>
      <w:r w:rsidR="00A26A25" w:rsidRPr="00D22B1E">
        <w:rPr>
          <w:color w:val="FF0000"/>
        </w:rPr>
        <w:t>comput</w:t>
      </w:r>
      <w:r w:rsidR="00727340" w:rsidRPr="00D22B1E">
        <w:rPr>
          <w:color w:val="FF0000"/>
        </w:rPr>
        <w:t xml:space="preserve">ing </w:t>
      </w:r>
      <w:r w:rsidR="00A26A25" w:rsidRPr="00D22B1E">
        <w:rPr>
          <w:color w:val="FF0000"/>
        </w:rPr>
        <w:t xml:space="preserve">course, and </w:t>
      </w:r>
      <w:r w:rsidR="00591D4A" w:rsidRPr="00D22B1E">
        <w:rPr>
          <w:color w:val="FF0000"/>
        </w:rPr>
        <w:t>consequently</w:t>
      </w:r>
      <w:ins w:id="124" w:author="Stacey Hancock" w:date="2019-06-13T14:22:00Z">
        <w:r w:rsidR="00F8109A">
          <w:rPr>
            <w:color w:val="FF0000"/>
          </w:rPr>
          <w:t>,</w:t>
        </w:r>
      </w:ins>
      <w:r w:rsidR="00A26A25" w:rsidRPr="00D22B1E">
        <w:rPr>
          <w:color w:val="FF0000"/>
        </w:rPr>
        <w:t xml:space="preserve"> their only formal preparation for the computational problems they may face </w:t>
      </w:r>
      <w:r w:rsidR="00DB669C" w:rsidRPr="00D22B1E">
        <w:rPr>
          <w:color w:val="FF0000"/>
        </w:rPr>
        <w:t>when implementing statistics as r</w:t>
      </w:r>
      <w:r w:rsidR="00A26A25" w:rsidRPr="00D22B1E">
        <w:rPr>
          <w:color w:val="FF0000"/>
        </w:rPr>
        <w:t>esearchers.</w:t>
      </w:r>
      <w:r w:rsidR="00A26A25" w:rsidRPr="008B40B7">
        <w:t xml:space="preserve"> In examining the experiences these environmental science graduate students face when acquiring </w:t>
      </w:r>
      <w:r w:rsidR="006C47C0" w:rsidRPr="00D22B1E">
        <w:rPr>
          <w:color w:val="FF0000"/>
        </w:rPr>
        <w:t xml:space="preserve">the </w:t>
      </w:r>
      <w:r w:rsidR="00A26A25" w:rsidRPr="00D22B1E">
        <w:rPr>
          <w:color w:val="FF0000"/>
        </w:rPr>
        <w:t>computational skills</w:t>
      </w:r>
      <w:r w:rsidR="006C47C0">
        <w:t xml:space="preserve"> </w:t>
      </w:r>
      <w:r w:rsidR="006C47C0" w:rsidRPr="00D22B1E">
        <w:rPr>
          <w:color w:val="FF0000"/>
        </w:rPr>
        <w:t>necessary</w:t>
      </w:r>
      <w:r w:rsidR="006C47C0">
        <w:rPr>
          <w:color w:val="FF0000"/>
        </w:rPr>
        <w:t xml:space="preserve"> to use statistics in</w:t>
      </w:r>
      <w:r w:rsidR="006C47C0" w:rsidRPr="00D22B1E">
        <w:rPr>
          <w:color w:val="FF0000"/>
        </w:rPr>
        <w:t xml:space="preserve"> their research</w:t>
      </w:r>
      <w:r w:rsidR="00A26A25" w:rsidRPr="008B40B7">
        <w:t xml:space="preserve">, we seek to capture an in-depth understanding of the successes and shortfalls these students encounter in their computational journey. </w:t>
      </w:r>
    </w:p>
    <w:p w14:paraId="43DEE7CA" w14:textId="2CFE3EA2" w:rsidR="00A26A25" w:rsidRPr="008B40B7" w:rsidRDefault="00796F16" w:rsidP="003A291C">
      <w:pPr>
        <w:pStyle w:val="Body"/>
        <w:ind w:firstLine="360"/>
      </w:pPr>
      <w:r w:rsidRPr="008B40B7">
        <w:rPr>
          <w:color w:val="FF0000"/>
        </w:rPr>
        <w:t xml:space="preserve">Though the term </w:t>
      </w:r>
      <w:r w:rsidR="00B54403" w:rsidRPr="008B40B7">
        <w:rPr>
          <w:color w:val="FF0000"/>
        </w:rPr>
        <w:t>“</w:t>
      </w:r>
      <w:r w:rsidRPr="008B40B7">
        <w:rPr>
          <w:color w:val="FF0000"/>
        </w:rPr>
        <w:t>Environmental Science</w:t>
      </w:r>
      <w:r w:rsidR="00B54403" w:rsidRPr="008B40B7">
        <w:rPr>
          <w:color w:val="FF0000"/>
        </w:rPr>
        <w:t>”</w:t>
      </w:r>
      <w:r w:rsidRPr="008B40B7">
        <w:rPr>
          <w:color w:val="FF0000"/>
        </w:rPr>
        <w:t xml:space="preserve"> refers to a specific discipline in the literature, in this paper we will refer to </w:t>
      </w:r>
      <w:r w:rsidR="003A291C" w:rsidRPr="008B40B7">
        <w:rPr>
          <w:color w:val="FF0000"/>
        </w:rPr>
        <w:t xml:space="preserve">the collection of fields which perform research in the </w:t>
      </w:r>
      <w:ins w:id="125" w:author="Allison Theobold" w:date="2019-06-20T10:25:00Z">
        <w:r w:rsidR="00614005">
          <w:rPr>
            <w:color w:val="FF0000"/>
          </w:rPr>
          <w:t xml:space="preserve">biological and </w:t>
        </w:r>
      </w:ins>
      <w:del w:id="126" w:author="Allison Theobold" w:date="2019-06-20T10:23:00Z">
        <w:r w:rsidR="003A291C" w:rsidRPr="008B40B7" w:rsidDel="00614005">
          <w:rPr>
            <w:color w:val="FF0000"/>
          </w:rPr>
          <w:delText>natural resourc</w:delText>
        </w:r>
      </w:del>
      <w:r w:rsidR="003A291C" w:rsidRPr="008B40B7">
        <w:rPr>
          <w:color w:val="FF0000"/>
        </w:rPr>
        <w:t>e</w:t>
      </w:r>
      <w:ins w:id="127" w:author="Allison Theobold" w:date="2019-06-20T10:23:00Z">
        <w:r w:rsidR="00614005">
          <w:rPr>
            <w:color w:val="FF0000"/>
          </w:rPr>
          <w:t>nvironmental</w:t>
        </w:r>
      </w:ins>
      <w:r w:rsidR="003A291C" w:rsidRPr="008B40B7">
        <w:rPr>
          <w:color w:val="FF0000"/>
        </w:rPr>
        <w:t xml:space="preserve"> </w:t>
      </w:r>
      <w:ins w:id="128" w:author="Allison Theobold" w:date="2019-06-20T10:25:00Z">
        <w:r w:rsidR="00614005">
          <w:rPr>
            <w:color w:val="FF0000"/>
          </w:rPr>
          <w:t xml:space="preserve">natural </w:t>
        </w:r>
      </w:ins>
      <w:r w:rsidR="003A291C" w:rsidRPr="008B40B7">
        <w:rPr>
          <w:color w:val="FF0000"/>
        </w:rPr>
        <w:t xml:space="preserve">sciences as </w:t>
      </w:r>
      <w:r w:rsidRPr="008B40B7">
        <w:rPr>
          <w:color w:val="FF0000"/>
        </w:rPr>
        <w:t>“environmental science.”</w:t>
      </w:r>
      <w:r w:rsidR="003A291C" w:rsidRPr="008B40B7">
        <w:rPr>
          <w:color w:val="FF0000"/>
        </w:rPr>
        <w:t xml:space="preserve"> These are the fields whose students are required or highly-recommended to enroll in the graduate-level </w:t>
      </w:r>
      <w:del w:id="129" w:author="Allison Theobold" w:date="2019-06-19T14:30:00Z">
        <w:r w:rsidR="003A291C" w:rsidRPr="008B40B7" w:rsidDel="00F23523">
          <w:rPr>
            <w:color w:val="FF0000"/>
          </w:rPr>
          <w:delText>applied statistics</w:delText>
        </w:r>
      </w:del>
      <w:ins w:id="130" w:author="Allison Theobold" w:date="2019-06-19T14:30:00Z">
        <w:r w:rsidR="00F23523">
          <w:rPr>
            <w:color w:val="FF0000"/>
          </w:rPr>
          <w:t>Applied Statistics</w:t>
        </w:r>
      </w:ins>
      <w:r w:rsidR="003A291C" w:rsidRPr="008B40B7">
        <w:rPr>
          <w:color w:val="FF0000"/>
        </w:rPr>
        <w:t xml:space="preserve"> course sequence</w:t>
      </w:r>
      <w:r w:rsidR="00B179F7" w:rsidRPr="008B40B7">
        <w:rPr>
          <w:color w:val="FF0000"/>
        </w:rPr>
        <w:t xml:space="preserve"> at this institution.</w:t>
      </w:r>
      <w:r w:rsidR="00B179F7" w:rsidRPr="008B40B7">
        <w:t xml:space="preserve"> W</w:t>
      </w:r>
      <w:r w:rsidR="00A26A25" w:rsidRPr="008B40B7">
        <w:t xml:space="preserve">e begin by describing areas of the research literature that address the computational </w:t>
      </w:r>
      <w:r w:rsidR="0077618C" w:rsidRPr="008B40B7">
        <w:t xml:space="preserve">and statistical </w:t>
      </w:r>
      <w:r w:rsidR="00A26A25" w:rsidRPr="008B40B7">
        <w:t xml:space="preserve">training of graduate students in the environmental </w:t>
      </w:r>
      <w:r w:rsidR="00C567B1">
        <w:t xml:space="preserve">and biological </w:t>
      </w:r>
      <w:r w:rsidR="00A26A25" w:rsidRPr="008B40B7">
        <w:t xml:space="preserve">sciences. We then describe the qualitative study we implemented to explore </w:t>
      </w:r>
      <w:r w:rsidR="00C567B1" w:rsidRPr="00D22B1E">
        <w:rPr>
          <w:color w:val="FF0000"/>
        </w:rPr>
        <w:t xml:space="preserve">the experiences of </w:t>
      </w:r>
      <w:r w:rsidR="00A26A25" w:rsidRPr="008B40B7">
        <w:t xml:space="preserve">graduate environmental science students </w:t>
      </w:r>
      <w:r w:rsidR="00C567B1">
        <w:t xml:space="preserve">in </w:t>
      </w:r>
      <w:r w:rsidR="00A26A25" w:rsidRPr="008B40B7">
        <w:t>acquir</w:t>
      </w:r>
      <w:r w:rsidR="00C567B1">
        <w:t xml:space="preserve">ing </w:t>
      </w:r>
      <w:r w:rsidR="00A26A25" w:rsidRPr="008B40B7">
        <w:t xml:space="preserve">the </w:t>
      </w:r>
      <w:r w:rsidR="00C567B1">
        <w:t xml:space="preserve">computational </w:t>
      </w:r>
      <w:r w:rsidR="00A26A25" w:rsidRPr="008B40B7">
        <w:t xml:space="preserve">skills necessary to complete </w:t>
      </w:r>
      <w:r w:rsidR="00A71D77" w:rsidRPr="00D22B1E">
        <w:rPr>
          <w:color w:val="FF0000"/>
        </w:rPr>
        <w:t xml:space="preserve">applications of </w:t>
      </w:r>
      <w:r w:rsidR="00A26A25" w:rsidRPr="00D22B1E">
        <w:rPr>
          <w:color w:val="FF0000"/>
        </w:rPr>
        <w:t>statistic</w:t>
      </w:r>
      <w:r w:rsidR="00C567B1" w:rsidRPr="00D22B1E">
        <w:rPr>
          <w:color w:val="FF0000"/>
        </w:rPr>
        <w:t xml:space="preserve">s </w:t>
      </w:r>
      <w:r w:rsidR="00A26A25" w:rsidRPr="00D22B1E">
        <w:rPr>
          <w:color w:val="FF0000"/>
        </w:rPr>
        <w:t xml:space="preserve">in their </w:t>
      </w:r>
      <w:r w:rsidR="00C567B1">
        <w:rPr>
          <w:color w:val="FF0000"/>
        </w:rPr>
        <w:t>research</w:t>
      </w:r>
      <w:r w:rsidR="00A26A25" w:rsidRPr="00D22B1E">
        <w:rPr>
          <w:color w:val="FF0000"/>
        </w:rPr>
        <w:t xml:space="preserve">. The results presented reveal the prevailing </w:t>
      </w:r>
      <w:r w:rsidR="006B5109" w:rsidRPr="00D22B1E">
        <w:rPr>
          <w:color w:val="FF0000"/>
        </w:rPr>
        <w:t>experiences of these s</w:t>
      </w:r>
      <w:r w:rsidR="00A26A25" w:rsidRPr="00D22B1E">
        <w:rPr>
          <w:color w:val="FF0000"/>
        </w:rPr>
        <w:t>tudents</w:t>
      </w:r>
      <w:r w:rsidR="00F315D8" w:rsidRPr="00D22B1E">
        <w:rPr>
          <w:color w:val="FF0000"/>
        </w:rPr>
        <w:t xml:space="preserve"> </w:t>
      </w:r>
      <w:r w:rsidR="00A26A25" w:rsidRPr="00D22B1E">
        <w:rPr>
          <w:color w:val="FF0000"/>
        </w:rPr>
        <w:t>when faced with computational problems beyond their understanding, and</w:t>
      </w:r>
      <w:r w:rsidR="00F315D8" w:rsidRPr="00D22B1E">
        <w:rPr>
          <w:color w:val="FF0000"/>
        </w:rPr>
        <w:t xml:space="preserve"> </w:t>
      </w:r>
      <w:r w:rsidR="00A26A25" w:rsidRPr="00D22B1E">
        <w:rPr>
          <w:color w:val="FF0000"/>
        </w:rPr>
        <w:t xml:space="preserve"> articulate the </w:t>
      </w:r>
      <w:r w:rsidR="00F315D8" w:rsidRPr="00D22B1E">
        <w:rPr>
          <w:color w:val="FF0000"/>
        </w:rPr>
        <w:t xml:space="preserve">resources </w:t>
      </w:r>
      <w:r w:rsidR="00A26A25" w:rsidRPr="00D22B1E">
        <w:rPr>
          <w:color w:val="FF0000"/>
        </w:rPr>
        <w:t>students</w:t>
      </w:r>
      <w:r w:rsidR="00F315D8" w:rsidRPr="00D22B1E">
        <w:rPr>
          <w:color w:val="FF0000"/>
        </w:rPr>
        <w:t xml:space="preserve"> employed </w:t>
      </w:r>
      <w:r w:rsidR="00A26A25" w:rsidRPr="00D22B1E">
        <w:rPr>
          <w:color w:val="FF0000"/>
        </w:rPr>
        <w:t>to gain computational skills</w:t>
      </w:r>
      <w:r w:rsidR="00874B58" w:rsidRPr="00D22B1E">
        <w:rPr>
          <w:color w:val="FF0000"/>
        </w:rPr>
        <w:t xml:space="preserve"> for carrying out statistical analyses</w:t>
      </w:r>
      <w:r w:rsidR="00A26A25" w:rsidRPr="00D22B1E">
        <w:rPr>
          <w:color w:val="FF0000"/>
        </w:rPr>
        <w:t>.</w:t>
      </w:r>
      <w:r w:rsidR="00A26A25" w:rsidRPr="008B40B7">
        <w:t xml:space="preserve"> </w:t>
      </w:r>
    </w:p>
    <w:bookmarkEnd w:id="18"/>
    <w:p w14:paraId="596EFD42" w14:textId="77777777" w:rsidR="00A26A25" w:rsidRPr="008B40B7" w:rsidRDefault="00A26A25" w:rsidP="00A26A25">
      <w:pPr>
        <w:pStyle w:val="Body"/>
        <w:ind w:firstLine="0"/>
      </w:pPr>
    </w:p>
    <w:p w14:paraId="11F6B4C1" w14:textId="77777777" w:rsidR="00A26A25" w:rsidRPr="008B40B7" w:rsidRDefault="00A26A25" w:rsidP="00A26A25">
      <w:pPr>
        <w:pStyle w:val="SectionHeading"/>
      </w:pPr>
      <w:r w:rsidRPr="008B40B7">
        <w:t>Computing and the environmental Sciences</w:t>
      </w:r>
    </w:p>
    <w:p w14:paraId="4081198B" w14:textId="77777777" w:rsidR="00A26A25" w:rsidRPr="008B40B7" w:rsidRDefault="00A26A25" w:rsidP="00A26A25">
      <w:pPr>
        <w:pStyle w:val="Body"/>
      </w:pPr>
    </w:p>
    <w:p w14:paraId="33BDC3A3" w14:textId="6D99BC01" w:rsidR="00A26A25" w:rsidRPr="007A3A21" w:rsidRDefault="00A26A25" w:rsidP="00A26A25">
      <w:pPr>
        <w:pStyle w:val="Body"/>
      </w:pPr>
      <w:r w:rsidRPr="008B40B7">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w:t>
      </w:r>
      <w:del w:id="131" w:author="Allison Theobold" w:date="2019-06-20T10:21:00Z">
        <w:r w:rsidRPr="008B40B7" w:rsidDel="007B468D">
          <w:delText>avenue</w:delText>
        </w:r>
      </w:del>
      <w:ins w:id="132" w:author="Allison Theobold" w:date="2019-06-20T10:21:00Z">
        <w:r w:rsidR="007B468D">
          <w:t>resource</w:t>
        </w:r>
      </w:ins>
      <w:r w:rsidRPr="008B40B7">
        <w:t xml:space="preserve">s that students could potentially use to increase their computational abilities, with no studies </w:t>
      </w:r>
      <w:r w:rsidRPr="008B40B7">
        <w:lastRenderedPageBreak/>
        <w:t xml:space="preserve">focusing on the resources graduate students actually employ when wrestling </w:t>
      </w:r>
      <w:r w:rsidRPr="00D22B1E">
        <w:rPr>
          <w:color w:val="FF0000"/>
        </w:rPr>
        <w:t xml:space="preserve">with </w:t>
      </w:r>
      <w:r w:rsidR="00483702" w:rsidRPr="00D22B1E">
        <w:rPr>
          <w:color w:val="FF0000"/>
        </w:rPr>
        <w:t xml:space="preserve">the </w:t>
      </w:r>
      <w:r w:rsidRPr="00D22B1E">
        <w:rPr>
          <w:color w:val="FF0000"/>
        </w:rPr>
        <w:t xml:space="preserve">computing problems </w:t>
      </w:r>
      <w:r w:rsidR="007A3A21" w:rsidRPr="00D22B1E">
        <w:rPr>
          <w:color w:val="FF0000"/>
        </w:rPr>
        <w:t xml:space="preserve">necessary </w:t>
      </w:r>
      <w:r w:rsidR="00483702" w:rsidRPr="00D22B1E">
        <w:rPr>
          <w:color w:val="FF0000"/>
        </w:rPr>
        <w:t xml:space="preserve">to apply statistics in the context of </w:t>
      </w:r>
      <w:r w:rsidR="007A3A21" w:rsidRPr="00D22B1E">
        <w:rPr>
          <w:color w:val="FF0000"/>
        </w:rPr>
        <w:t>their research</w:t>
      </w:r>
      <w:r w:rsidRPr="00D22B1E">
        <w:rPr>
          <w:color w:val="FF0000"/>
        </w:rPr>
        <w:t xml:space="preserve">. </w:t>
      </w:r>
    </w:p>
    <w:p w14:paraId="12070B66" w14:textId="531930F5" w:rsidR="00A26A25" w:rsidRPr="00D22B1E" w:rsidRDefault="00A26A25">
      <w:pPr>
        <w:pStyle w:val="Body"/>
        <w:rPr>
          <w:color w:val="FF0000"/>
        </w:rPr>
      </w:pPr>
      <w:r w:rsidRPr="008B40B7">
        <w:t>In this section, we discuss briefly three broad areas of the research literature that informed this study. First, we review the literature on the foundational role computation has in th</w:t>
      </w:r>
      <w:r w:rsidR="005131DB" w:rsidRPr="008B40B7">
        <w:t xml:space="preserve">e sciences. </w:t>
      </w:r>
      <w:r w:rsidR="005131DB" w:rsidRPr="00D22B1E">
        <w:rPr>
          <w:color w:val="FF0000"/>
        </w:rPr>
        <w:t xml:space="preserve">We then discuss </w:t>
      </w:r>
      <w:r w:rsidRPr="00D22B1E">
        <w:rPr>
          <w:color w:val="FF0000"/>
        </w:rPr>
        <w:t xml:space="preserve">research efforts </w:t>
      </w:r>
      <w:r w:rsidR="0087414C" w:rsidRPr="00D22B1E">
        <w:rPr>
          <w:color w:val="FF0000"/>
        </w:rPr>
        <w:t xml:space="preserve">detailing computational training in the environmental sciences, </w:t>
      </w:r>
      <w:r w:rsidR="00483702">
        <w:rPr>
          <w:color w:val="FF0000"/>
        </w:rPr>
        <w:t>as compared with</w:t>
      </w:r>
      <w:r w:rsidR="0087414C" w:rsidRPr="00D22B1E">
        <w:rPr>
          <w:color w:val="FF0000"/>
        </w:rPr>
        <w:t xml:space="preserve"> the computational training of graduate students in </w:t>
      </w:r>
      <w:ins w:id="133" w:author="Allison Theobold" w:date="2019-06-19T10:01:00Z">
        <w:r w:rsidR="00862A02">
          <w:rPr>
            <w:color w:val="FF0000"/>
          </w:rPr>
          <w:t xml:space="preserve">other </w:t>
        </w:r>
      </w:ins>
      <w:del w:id="134" w:author="Stacey Hancock" w:date="2019-06-13T14:46:00Z">
        <w:r w:rsidR="0087414C" w:rsidRPr="00D22B1E" w:rsidDel="0063197A">
          <w:rPr>
            <w:color w:val="FF0000"/>
          </w:rPr>
          <w:delText xml:space="preserve">other </w:delText>
        </w:r>
      </w:del>
      <w:r w:rsidR="0087414C" w:rsidRPr="00D22B1E">
        <w:rPr>
          <w:color w:val="FF0000"/>
        </w:rPr>
        <w:t xml:space="preserve">biological fields. </w:t>
      </w:r>
      <w:r w:rsidRPr="00D22B1E">
        <w:rPr>
          <w:color w:val="FF0000"/>
        </w:rPr>
        <w:t>Finally, we</w:t>
      </w:r>
      <w:r w:rsidR="0087414C">
        <w:rPr>
          <w:color w:val="FF0000"/>
        </w:rPr>
        <w:t xml:space="preserve"> detail research in Statistics Education </w:t>
      </w:r>
      <w:r w:rsidR="00483702">
        <w:rPr>
          <w:color w:val="FF0000"/>
        </w:rPr>
        <w:t>declaring</w:t>
      </w:r>
      <w:r w:rsidR="0087414C">
        <w:rPr>
          <w:color w:val="FF0000"/>
        </w:rPr>
        <w:t xml:space="preserve"> the importance of computing in the </w:t>
      </w:r>
      <w:ins w:id="135" w:author="Allison Theobold" w:date="2019-06-19T14:33:00Z">
        <w:r w:rsidR="00C01B36">
          <w:rPr>
            <w:color w:val="FF0000"/>
          </w:rPr>
          <w:t>S</w:t>
        </w:r>
      </w:ins>
      <w:del w:id="136" w:author="Allison Theobold" w:date="2019-06-19T14:33:00Z">
        <w:r w:rsidR="0087414C" w:rsidDel="00C01B36">
          <w:rPr>
            <w:color w:val="FF0000"/>
          </w:rPr>
          <w:delText>s</w:delText>
        </w:r>
      </w:del>
      <w:r w:rsidR="0087414C">
        <w:rPr>
          <w:color w:val="FF0000"/>
        </w:rPr>
        <w:t xml:space="preserve">tatistics curriculum. </w:t>
      </w:r>
      <w:r w:rsidRPr="00D22B1E">
        <w:rPr>
          <w:color w:val="FF0000"/>
        </w:rPr>
        <w:t xml:space="preserve"> </w:t>
      </w:r>
    </w:p>
    <w:p w14:paraId="334D10F6" w14:textId="77777777" w:rsidR="00A26A25" w:rsidRPr="008B40B7" w:rsidRDefault="00A26A25" w:rsidP="00A26A25">
      <w:pPr>
        <w:pStyle w:val="Body"/>
      </w:pPr>
    </w:p>
    <w:p w14:paraId="2E907D18" w14:textId="77777777" w:rsidR="00A26A25" w:rsidRPr="008B40B7" w:rsidRDefault="00A26A25" w:rsidP="00A26A25">
      <w:pPr>
        <w:pStyle w:val="SubSectionHeading"/>
      </w:pPr>
      <w:r w:rsidRPr="008B40B7">
        <w:t xml:space="preserve"> Computing and statistics in the Sciences</w:t>
      </w:r>
    </w:p>
    <w:p w14:paraId="781BBF62" w14:textId="77777777" w:rsidR="00A26A25" w:rsidRPr="008B40B7" w:rsidRDefault="00A26A25" w:rsidP="00A26A25">
      <w:pPr>
        <w:pStyle w:val="Body"/>
      </w:pPr>
    </w:p>
    <w:p w14:paraId="5B89FF3F" w14:textId="5EC8D7B3" w:rsidR="00A26A25" w:rsidRPr="008B40B7" w:rsidRDefault="00A26A25" w:rsidP="00994654">
      <w:pPr>
        <w:pStyle w:val="Body"/>
      </w:pPr>
      <w:r w:rsidRPr="008B40B7">
        <w:t>Over the last</w:t>
      </w:r>
      <w:r w:rsidR="002D2745">
        <w:t xml:space="preserve"> two</w:t>
      </w:r>
      <w:r w:rsidRPr="008B40B7">
        <w:t xml:space="preserve"> decade</w:t>
      </w:r>
      <w:r w:rsidR="002D2745">
        <w:t>s</w:t>
      </w:r>
      <w:r w:rsidRPr="008B40B7">
        <w:t xml:space="preserve">, </w:t>
      </w:r>
      <w:del w:id="137" w:author="Stacey Hancock" w:date="2019-06-13T14:46:00Z">
        <w:r w:rsidRPr="008B40B7" w:rsidDel="00D37D04">
          <w:delText>the life and environmental</w:delText>
        </w:r>
      </w:del>
      <w:ins w:id="138" w:author="Stacey Hancock" w:date="2019-06-13T14:46:00Z">
        <w:r w:rsidR="00D37D04">
          <w:t>nearly all</w:t>
        </w:r>
      </w:ins>
      <w:r w:rsidRPr="008B40B7">
        <w:t xml:space="preserv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w:t>
      </w:r>
      <w:del w:id="139" w:author="Stacey Hancock" w:date="2019-06-13T14:48:00Z">
        <w:r w:rsidRPr="008B40B7" w:rsidDel="00D37D04">
          <w:delText>Meanwhile, f</w:delText>
        </w:r>
      </w:del>
      <w:ins w:id="140" w:author="Stacey Hancock" w:date="2019-06-13T14:48:00Z">
        <w:r w:rsidR="00D37D04">
          <w:t>F</w:t>
        </w:r>
      </w:ins>
      <w:r w:rsidRPr="008B40B7">
        <w:t>ields previously thought to be niche disciplines, such as computational biology, are now “becoming an integral part of the practice of biology across all fields” (Stefan et al., 2015</w:t>
      </w:r>
      <w:r w:rsidR="007F663F" w:rsidRPr="008B40B7">
        <w:t xml:space="preserve">, </w:t>
      </w:r>
      <w:r w:rsidRPr="008B40B7">
        <w:t xml:space="preserve">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w:t>
      </w:r>
      <w:r w:rsidR="00CA1AEF" w:rsidRPr="008B40B7">
        <w:t xml:space="preserve">and statistical </w:t>
      </w:r>
      <w:r w:rsidRPr="008B40B7">
        <w:t>models, scientific fields are undergoing a renaissance. These advances have, however, created a growing need for scientists to receive an appropriate education in computational methods and techniques</w:t>
      </w:r>
      <w:r w:rsidR="00F079E9" w:rsidRPr="008B40B7">
        <w:t xml:space="preserve"> (Fox &amp; Ouellette, 2013</w:t>
      </w:r>
      <w:r w:rsidR="00CA1AEF" w:rsidRPr="008B40B7">
        <w:t>)</w:t>
      </w:r>
      <w:r w:rsidR="00F079E9" w:rsidRPr="008B40B7">
        <w:t>.</w:t>
      </w:r>
      <w:r w:rsidR="00F079E9" w:rsidRPr="008B40B7" w:rsidDel="00F079E9">
        <w:t xml:space="preserve"> </w:t>
      </w:r>
      <w:r w:rsidRPr="008B40B7">
        <w:t xml:space="preserve"> </w:t>
      </w:r>
    </w:p>
    <w:p w14:paraId="2619987C" w14:textId="12B7FB9A" w:rsidR="00A26A25" w:rsidRPr="00D22B1E" w:rsidRDefault="00A26A25" w:rsidP="00CA1AEF">
      <w:pPr>
        <w:pStyle w:val="Body"/>
        <w:rPr>
          <w:color w:val="FF0000"/>
        </w:rPr>
      </w:pPr>
      <w:r w:rsidRPr="00D22B1E">
        <w:rPr>
          <w:color w:val="FF0000"/>
        </w:rPr>
        <w:t>Many chemistry, biochemistry, and bioinformatic</w:t>
      </w:r>
      <w:r w:rsidR="00164730" w:rsidRPr="00D22B1E">
        <w:rPr>
          <w:color w:val="FF0000"/>
        </w:rPr>
        <w:t>s</w:t>
      </w:r>
      <w:r w:rsidRPr="00D22B1E">
        <w:rPr>
          <w:color w:val="FF0000"/>
        </w:rPr>
        <w:t xml:space="preserve"> programs have begun to incorporate computational training into their programs</w:t>
      </w:r>
      <w:ins w:id="141" w:author="Stacey Hancock" w:date="2019-06-13T14:47:00Z">
        <w:r w:rsidR="00D37D04">
          <w:rPr>
            <w:color w:val="FF0000"/>
          </w:rPr>
          <w:t>. H</w:t>
        </w:r>
      </w:ins>
      <w:del w:id="142" w:author="Stacey Hancock" w:date="2019-06-13T14:47:00Z">
        <w:r w:rsidRPr="00D22B1E" w:rsidDel="00D37D04">
          <w:rPr>
            <w:color w:val="FF0000"/>
          </w:rPr>
          <w:delText>, h</w:delText>
        </w:r>
      </w:del>
      <w:r w:rsidRPr="00D22B1E">
        <w:rPr>
          <w:color w:val="FF0000"/>
        </w:rPr>
        <w:t xml:space="preserve">owever, a similar revolution, affirming the importance of computational proficiency, has yet to be experienced in </w:t>
      </w:r>
      <w:del w:id="143" w:author="Allison Theobold" w:date="2019-06-19T10:02:00Z">
        <w:r w:rsidRPr="00D22B1E" w:rsidDel="00961411">
          <w:rPr>
            <w:color w:val="FF0000"/>
          </w:rPr>
          <w:delText xml:space="preserve">the </w:delText>
        </w:r>
      </w:del>
      <w:r w:rsidRPr="00D22B1E">
        <w:rPr>
          <w:color w:val="FF0000"/>
        </w:rPr>
        <w:t>environmental science</w:t>
      </w:r>
      <w:ins w:id="144" w:author="Allison Theobold" w:date="2019-06-19T10:02:00Z">
        <w:r w:rsidR="00777B11">
          <w:rPr>
            <w:color w:val="FF0000"/>
          </w:rPr>
          <w:t xml:space="preserve"> fields</w:t>
        </w:r>
      </w:ins>
      <w:del w:id="145" w:author="Allison Theobold" w:date="2019-06-19T10:02:00Z">
        <w:r w:rsidRPr="00D22B1E" w:rsidDel="00777B11">
          <w:rPr>
            <w:color w:val="FF0000"/>
          </w:rPr>
          <w:delText>s</w:delText>
        </w:r>
      </w:del>
      <w:r w:rsidRPr="00D22B1E">
        <w:rPr>
          <w:color w:val="FF0000"/>
        </w:rPr>
        <w:t>.</w:t>
      </w:r>
    </w:p>
    <w:p w14:paraId="662B064A" w14:textId="77777777" w:rsidR="0005290D" w:rsidRPr="00D22B1E" w:rsidRDefault="0005290D" w:rsidP="00CA1AEF">
      <w:pPr>
        <w:pStyle w:val="Body"/>
        <w:rPr>
          <w:color w:val="FF0000"/>
        </w:rPr>
      </w:pPr>
    </w:p>
    <w:p w14:paraId="3EFB97FA" w14:textId="3C30FF07" w:rsidR="00A26A25" w:rsidRPr="00D22B1E" w:rsidRDefault="00A26A25" w:rsidP="00A26A25">
      <w:pPr>
        <w:pStyle w:val="SubSectionHeading"/>
        <w:rPr>
          <w:color w:val="FF0000"/>
        </w:rPr>
      </w:pPr>
      <w:r w:rsidRPr="00D22B1E">
        <w:rPr>
          <w:color w:val="FF0000"/>
        </w:rPr>
        <w:t xml:space="preserve"> Computational</w:t>
      </w:r>
      <w:r w:rsidR="004C7CA1" w:rsidRPr="00D22B1E">
        <w:rPr>
          <w:color w:val="FF0000"/>
        </w:rPr>
        <w:t xml:space="preserve"> Training for Graduate</w:t>
      </w:r>
      <w:r w:rsidR="00DB146E">
        <w:rPr>
          <w:color w:val="FF0000"/>
        </w:rPr>
        <w:t xml:space="preserve"> Students in the </w:t>
      </w:r>
      <w:r w:rsidR="004C7CA1" w:rsidRPr="00D22B1E">
        <w:rPr>
          <w:color w:val="FF0000"/>
        </w:rPr>
        <w:t xml:space="preserve"> Environmental Science</w:t>
      </w:r>
      <w:r w:rsidR="00DB146E">
        <w:rPr>
          <w:color w:val="FF0000"/>
        </w:rPr>
        <w:t>s</w:t>
      </w:r>
    </w:p>
    <w:p w14:paraId="55021DDF" w14:textId="085C8337" w:rsidR="00A26A25" w:rsidRDefault="00A26A25" w:rsidP="00A26A25">
      <w:pPr>
        <w:pStyle w:val="Body"/>
      </w:pPr>
    </w:p>
    <w:p w14:paraId="795BC531" w14:textId="491E3D6D" w:rsidR="006052C4" w:rsidRDefault="00474029" w:rsidP="00CE7E00">
      <w:pPr>
        <w:pStyle w:val="Body"/>
        <w:rPr>
          <w:color w:val="FF0000"/>
          <w:szCs w:val="22"/>
        </w:rPr>
      </w:pPr>
      <w:r>
        <w:rPr>
          <w:color w:val="FF0000"/>
          <w:szCs w:val="22"/>
        </w:rPr>
        <w:t>The volume and variety of data collected by environmental science researchers for analysis continues to increase at a rapid pace</w:t>
      </w:r>
      <w:del w:id="146" w:author="Stacey Hancock" w:date="2019-06-13T14:49:00Z">
        <w:r w:rsidDel="0059251E">
          <w:rPr>
            <w:color w:val="FF0000"/>
            <w:szCs w:val="22"/>
          </w:rPr>
          <w:delText>,</w:delText>
        </w:r>
      </w:del>
      <w:r>
        <w:rPr>
          <w:color w:val="FF0000"/>
          <w:szCs w:val="22"/>
        </w:rPr>
        <w:t xml:space="preserve"> due to the availabilty of data from “long-term ecological research, environmental sensors, remote-sensing platforms, and genome sequencing”</w:t>
      </w:r>
      <w:r w:rsidR="00974CE6">
        <w:rPr>
          <w:color w:val="FF0000"/>
          <w:szCs w:val="22"/>
        </w:rPr>
        <w:t xml:space="preserve"> (Hampton et al., 2017, p. 546)</w:t>
      </w:r>
      <w:r w:rsidR="00E144E9">
        <w:rPr>
          <w:color w:val="FF0000"/>
          <w:szCs w:val="22"/>
        </w:rPr>
        <w:t xml:space="preserve">. </w:t>
      </w:r>
      <w:r w:rsidR="00A8773A">
        <w:rPr>
          <w:color w:val="FF0000"/>
          <w:szCs w:val="22"/>
        </w:rPr>
        <w:t>These technological advances have, however, created a</w:t>
      </w:r>
      <w:r w:rsidR="0026277E">
        <w:rPr>
          <w:color w:val="FF0000"/>
          <w:szCs w:val="22"/>
        </w:rPr>
        <w:t xml:space="preserve"> crucial need to</w:t>
      </w:r>
      <w:r w:rsidR="00A8773A">
        <w:rPr>
          <w:color w:val="FF0000"/>
          <w:szCs w:val="22"/>
        </w:rPr>
        <w:t xml:space="preserve"> reevaluate how our</w:t>
      </w:r>
      <w:r w:rsidR="0026277E">
        <w:rPr>
          <w:color w:val="FF0000"/>
          <w:szCs w:val="22"/>
        </w:rPr>
        <w:t xml:space="preserve"> system of </w:t>
      </w:r>
      <w:r w:rsidR="00A8773A">
        <w:rPr>
          <w:color w:val="FF0000"/>
          <w:szCs w:val="22"/>
        </w:rPr>
        <w:t xml:space="preserve">training </w:t>
      </w:r>
      <w:r w:rsidR="0026277E">
        <w:rPr>
          <w:color w:val="FF0000"/>
          <w:szCs w:val="22"/>
        </w:rPr>
        <w:t>c</w:t>
      </w:r>
      <w:r w:rsidR="00A8773A">
        <w:rPr>
          <w:color w:val="FF0000"/>
          <w:szCs w:val="22"/>
        </w:rPr>
        <w:t>an better prepare current and future generations of environmental researchers (Green, et al., 2005; Hampton et al., 2017).</w:t>
      </w:r>
      <w:r w:rsidR="00C264CE">
        <w:rPr>
          <w:color w:val="FF0000"/>
          <w:szCs w:val="22"/>
        </w:rPr>
        <w:t xml:space="preserve"> </w:t>
      </w:r>
    </w:p>
    <w:p w14:paraId="0F94A015" w14:textId="7F74DF86" w:rsidR="005A45D1" w:rsidRDefault="003965B8" w:rsidP="003965B8">
      <w:pPr>
        <w:pStyle w:val="Body"/>
        <w:rPr>
          <w:color w:val="FF0000"/>
        </w:rPr>
      </w:pPr>
      <w:r>
        <w:rPr>
          <w:color w:val="FF0000"/>
          <w:szCs w:val="22"/>
        </w:rPr>
        <w:t>Fa</w:t>
      </w:r>
      <w:r w:rsidR="006052C4">
        <w:rPr>
          <w:color w:val="FF0000"/>
          <w:szCs w:val="22"/>
        </w:rPr>
        <w:t>c</w:t>
      </w:r>
      <w:r>
        <w:rPr>
          <w:color w:val="FF0000"/>
          <w:szCs w:val="22"/>
        </w:rPr>
        <w:t xml:space="preserve">ing </w:t>
      </w:r>
      <w:r w:rsidR="006052C4">
        <w:rPr>
          <w:color w:val="FF0000"/>
          <w:szCs w:val="22"/>
        </w:rPr>
        <w:t xml:space="preserve">the new frontiers of big data, programming skills to manipulate, analyze, and visualize data will be necessary for many ecologists. Moreover, most environmental </w:t>
      </w:r>
      <w:ins w:id="147" w:author="Stacey Hancock" w:date="2019-06-13T14:53:00Z">
        <w:r w:rsidR="0059251E">
          <w:rPr>
            <w:color w:val="FF0000"/>
            <w:szCs w:val="22"/>
          </w:rPr>
          <w:t xml:space="preserve">science </w:t>
        </w:r>
      </w:ins>
      <w:r w:rsidR="006052C4">
        <w:rPr>
          <w:color w:val="FF0000"/>
          <w:szCs w:val="22"/>
        </w:rPr>
        <w:t>graduate students are required to write their own code as part of their research</w:t>
      </w:r>
      <w:r w:rsidR="005A4C9E">
        <w:rPr>
          <w:color w:val="FF0000"/>
          <w:szCs w:val="22"/>
        </w:rPr>
        <w:t xml:space="preserve"> (Mislan, Heer, &amp; White, 2016, p. 1), with </w:t>
      </w:r>
      <w:r w:rsidR="00E3621C">
        <w:rPr>
          <w:color w:val="FF0000"/>
          <w:szCs w:val="22"/>
        </w:rPr>
        <w:t xml:space="preserve">the use of </w:t>
      </w:r>
      <w:r w:rsidR="00E3621C" w:rsidRPr="00D22B1E">
        <w:rPr>
          <w:rFonts w:ascii="Courier New" w:hAnsi="Courier New" w:cs="Courier New"/>
          <w:color w:val="FF0000"/>
          <w:szCs w:val="22"/>
        </w:rPr>
        <w:t>R</w:t>
      </w:r>
      <w:r w:rsidR="00E3621C">
        <w:rPr>
          <w:color w:val="FF0000"/>
          <w:szCs w:val="22"/>
        </w:rPr>
        <w:t xml:space="preserve"> as the “primary tool reported in data analysis increasing from 11.4% in 2008 to 58% in 2017”</w:t>
      </w:r>
      <w:r w:rsidR="005418B1">
        <w:rPr>
          <w:color w:val="FF0000"/>
          <w:szCs w:val="22"/>
        </w:rPr>
        <w:t xml:space="preserve"> </w:t>
      </w:r>
      <w:sdt>
        <w:sdtPr>
          <w:rPr>
            <w:color w:val="FF0000"/>
            <w:szCs w:val="22"/>
          </w:rPr>
          <w:id w:val="-526488231"/>
          <w:citation/>
        </w:sdtPr>
        <w:sdtEndPr/>
        <w:sdtContent>
          <w:r w:rsidR="005418B1">
            <w:rPr>
              <w:color w:val="FF0000"/>
              <w:szCs w:val="22"/>
            </w:rPr>
            <w:fldChar w:fldCharType="begin"/>
          </w:r>
          <w:r w:rsidR="005418B1">
            <w:rPr>
              <w:color w:val="FF0000"/>
              <w:szCs w:val="22"/>
            </w:rPr>
            <w:instrText xml:space="preserve">CITATION Lai19 \p 1 \l 1033 </w:instrText>
          </w:r>
          <w:r w:rsidR="005418B1">
            <w:rPr>
              <w:color w:val="FF0000"/>
              <w:szCs w:val="22"/>
            </w:rPr>
            <w:fldChar w:fldCharType="separate"/>
          </w:r>
          <w:r w:rsidR="00E22051" w:rsidRPr="00E22051">
            <w:rPr>
              <w:color w:val="FF0000"/>
              <w:szCs w:val="22"/>
            </w:rPr>
            <w:t>(Lai, Lortie, Muenchen, Yang, &amp; Ma, 2019, p. 1)</w:t>
          </w:r>
          <w:r w:rsidR="005418B1">
            <w:rPr>
              <w:color w:val="FF0000"/>
              <w:szCs w:val="22"/>
            </w:rPr>
            <w:fldChar w:fldCharType="end"/>
          </w:r>
        </w:sdtContent>
      </w:sdt>
      <w:r w:rsidR="005418B1">
        <w:rPr>
          <w:color w:val="FF0000"/>
          <w:szCs w:val="22"/>
        </w:rPr>
        <w:t xml:space="preserve">. </w:t>
      </w:r>
      <w:r w:rsidR="006D275F">
        <w:rPr>
          <w:color w:val="FF0000"/>
          <w:szCs w:val="22"/>
        </w:rPr>
        <w:t>However, i</w:t>
      </w:r>
      <w:r w:rsidR="00B72707">
        <w:rPr>
          <w:color w:val="FF0000"/>
          <w:szCs w:val="22"/>
        </w:rPr>
        <w:t>n a survey of a seminar course for graduate students in ecology, across 11 American universities, Andelman and colle</w:t>
      </w:r>
      <w:ins w:id="148" w:author="Stacey Hancock" w:date="2019-06-13T14:53:00Z">
        <w:r w:rsidR="0059251E">
          <w:rPr>
            <w:color w:val="FF0000"/>
            <w:szCs w:val="22"/>
          </w:rPr>
          <w:t>a</w:t>
        </w:r>
      </w:ins>
      <w:r w:rsidR="00B72707">
        <w:rPr>
          <w:color w:val="FF0000"/>
          <w:szCs w:val="22"/>
        </w:rPr>
        <w:t>g</w:t>
      </w:r>
      <w:ins w:id="149" w:author="Stacey Hancock" w:date="2019-06-13T14:53:00Z">
        <w:r w:rsidR="0059251E">
          <w:rPr>
            <w:color w:val="FF0000"/>
            <w:szCs w:val="22"/>
          </w:rPr>
          <w:t>u</w:t>
        </w:r>
      </w:ins>
      <w:r w:rsidR="00B72707">
        <w:rPr>
          <w:color w:val="FF0000"/>
          <w:szCs w:val="22"/>
        </w:rPr>
        <w:t>es</w:t>
      </w:r>
      <w:r w:rsidR="004D68FF">
        <w:rPr>
          <w:color w:val="FF0000"/>
          <w:szCs w:val="22"/>
        </w:rPr>
        <w:t xml:space="preserve"> </w:t>
      </w:r>
      <w:sdt>
        <w:sdtPr>
          <w:rPr>
            <w:color w:val="FF0000"/>
            <w:szCs w:val="22"/>
          </w:rPr>
          <w:id w:val="-986159789"/>
          <w:citation/>
        </w:sdtPr>
        <w:sdtEndPr/>
        <w:sdtContent>
          <w:r w:rsidR="004D68FF">
            <w:rPr>
              <w:color w:val="FF0000"/>
              <w:szCs w:val="22"/>
            </w:rPr>
            <w:fldChar w:fldCharType="begin"/>
          </w:r>
          <w:r w:rsidR="00925E4A">
            <w:rPr>
              <w:color w:val="FF0000"/>
              <w:szCs w:val="22"/>
            </w:rPr>
            <w:instrText xml:space="preserve">CITATION And01 \n  \t  \l 1033 </w:instrText>
          </w:r>
          <w:r w:rsidR="004D68FF">
            <w:rPr>
              <w:color w:val="FF0000"/>
              <w:szCs w:val="22"/>
            </w:rPr>
            <w:fldChar w:fldCharType="separate"/>
          </w:r>
          <w:r w:rsidR="00E22051" w:rsidRPr="00E22051">
            <w:rPr>
              <w:color w:val="FF0000"/>
              <w:szCs w:val="22"/>
            </w:rPr>
            <w:t>(2004)</w:t>
          </w:r>
          <w:r w:rsidR="004D68FF">
            <w:rPr>
              <w:color w:val="FF0000"/>
              <w:szCs w:val="22"/>
            </w:rPr>
            <w:fldChar w:fldCharType="end"/>
          </w:r>
        </w:sdtContent>
      </w:sdt>
      <w:r w:rsidR="00B72707">
        <w:rPr>
          <w:color w:val="FF0000"/>
          <w:szCs w:val="22"/>
        </w:rPr>
        <w:t xml:space="preserve"> found that “ninety-three percent of students did not have skills in the scripted programming languages (e.g.</w:t>
      </w:r>
      <w:ins w:id="150" w:author="Stacey Hancock" w:date="2019-06-13T14:53:00Z">
        <w:r w:rsidR="0059251E">
          <w:rPr>
            <w:color w:val="FF0000"/>
            <w:szCs w:val="22"/>
          </w:rPr>
          <w:t>,</w:t>
        </w:r>
      </w:ins>
      <w:r w:rsidR="00B72707">
        <w:rPr>
          <w:color w:val="FF0000"/>
          <w:szCs w:val="22"/>
        </w:rPr>
        <w:t xml:space="preserve"> SAS or MATLAB) that are needed for the integration of large datasets”</w:t>
      </w:r>
      <w:r w:rsidR="004D68FF">
        <w:rPr>
          <w:color w:val="FF0000"/>
          <w:szCs w:val="22"/>
        </w:rPr>
        <w:t xml:space="preserve"> </w:t>
      </w:r>
      <w:sdt>
        <w:sdtPr>
          <w:rPr>
            <w:color w:val="FF0000"/>
            <w:szCs w:val="22"/>
          </w:rPr>
          <w:id w:val="-2118138356"/>
          <w:citation/>
        </w:sdtPr>
        <w:sdtEndPr/>
        <w:sdtContent>
          <w:r w:rsidR="004D68FF">
            <w:rPr>
              <w:color w:val="FF0000"/>
              <w:szCs w:val="22"/>
            </w:rPr>
            <w:fldChar w:fldCharType="begin"/>
          </w:r>
          <w:r w:rsidR="00925E4A">
            <w:rPr>
              <w:color w:val="FF0000"/>
              <w:szCs w:val="22"/>
            </w:rPr>
            <w:instrText xml:space="preserve">CITATION And01 \p 244 \n  \y  \t  \l 1033 </w:instrText>
          </w:r>
          <w:r w:rsidR="004D68FF">
            <w:rPr>
              <w:color w:val="FF0000"/>
              <w:szCs w:val="22"/>
            </w:rPr>
            <w:fldChar w:fldCharType="separate"/>
          </w:r>
          <w:r w:rsidR="00E22051" w:rsidRPr="00E22051">
            <w:rPr>
              <w:color w:val="FF0000"/>
              <w:szCs w:val="22"/>
            </w:rPr>
            <w:t>(p. 244)</w:t>
          </w:r>
          <w:r w:rsidR="004D68FF">
            <w:rPr>
              <w:color w:val="FF0000"/>
              <w:szCs w:val="22"/>
            </w:rPr>
            <w:fldChar w:fldCharType="end"/>
          </w:r>
        </w:sdtContent>
      </w:sdt>
      <w:ins w:id="151" w:author="Stacey Hancock" w:date="2019-06-13T14:54:00Z">
        <w:r w:rsidR="0059251E">
          <w:rPr>
            <w:color w:val="FF0000"/>
            <w:szCs w:val="22"/>
          </w:rPr>
          <w:t>,</w:t>
        </w:r>
      </w:ins>
      <w:r w:rsidR="00DF5EE2">
        <w:rPr>
          <w:color w:val="FF0000"/>
          <w:szCs w:val="22"/>
        </w:rPr>
        <w:t xml:space="preserve"> </w:t>
      </w:r>
      <w:r w:rsidR="00B72707">
        <w:rPr>
          <w:color w:val="FF0000"/>
          <w:szCs w:val="22"/>
        </w:rPr>
        <w:t xml:space="preserve">and that one of the </w:t>
      </w:r>
      <w:r w:rsidR="00B72707" w:rsidRPr="00D22B1E">
        <w:rPr>
          <w:color w:val="FF0000"/>
        </w:rPr>
        <w:t>greatest limitation</w:t>
      </w:r>
      <w:r w:rsidR="00B72707">
        <w:rPr>
          <w:color w:val="FF0000"/>
        </w:rPr>
        <w:t>s students experience</w:t>
      </w:r>
      <w:r w:rsidR="00B0234B">
        <w:rPr>
          <w:color w:val="FF0000"/>
        </w:rPr>
        <w:t>d</w:t>
      </w:r>
      <w:r w:rsidR="00B72707">
        <w:rPr>
          <w:color w:val="FF0000"/>
        </w:rPr>
        <w:t xml:space="preserve"> was </w:t>
      </w:r>
      <w:r w:rsidR="00B72707" w:rsidRPr="00D22B1E">
        <w:rPr>
          <w:color w:val="FF0000"/>
        </w:rPr>
        <w:t xml:space="preserve">related to data concatenation, </w:t>
      </w:r>
      <w:r w:rsidR="00B72707" w:rsidRPr="00D22B1E">
        <w:rPr>
          <w:color w:val="FF0000"/>
        </w:rPr>
        <w:lastRenderedPageBreak/>
        <w:t>manipulation, and analysis</w:t>
      </w:r>
      <w:r w:rsidR="00B72707">
        <w:rPr>
          <w:color w:val="FF0000"/>
        </w:rPr>
        <w:t xml:space="preserve">. </w:t>
      </w:r>
      <w:r w:rsidR="009D2D96">
        <w:rPr>
          <w:color w:val="FF0000"/>
        </w:rPr>
        <w:t>Furthermore, in a recent survey of gradu</w:t>
      </w:r>
      <w:r w:rsidR="009D2D96" w:rsidRPr="00606A65">
        <w:rPr>
          <w:color w:val="FF0000"/>
        </w:rPr>
        <w:t xml:space="preserve">ate students in </w:t>
      </w:r>
      <w:r w:rsidR="00EF255E">
        <w:rPr>
          <w:color w:val="FF0000"/>
        </w:rPr>
        <w:t xml:space="preserve">the </w:t>
      </w:r>
      <w:r w:rsidR="009D2D96" w:rsidRPr="00606A65">
        <w:rPr>
          <w:color w:val="FF0000"/>
        </w:rPr>
        <w:t>environmental sciences</w:t>
      </w:r>
      <w:r w:rsidR="00B21892" w:rsidRPr="00606A65">
        <w:rPr>
          <w:color w:val="FF0000"/>
        </w:rPr>
        <w:t xml:space="preserve">, </w:t>
      </w:r>
      <w:r w:rsidR="00606A65">
        <w:rPr>
          <w:color w:val="FF0000"/>
        </w:rPr>
        <w:t>“</w:t>
      </w:r>
      <w:r w:rsidR="00606A65" w:rsidRPr="00606A65">
        <w:rPr>
          <w:color w:val="FF0000"/>
        </w:rPr>
        <w:t>74</w:t>
      </w:r>
      <w:r w:rsidR="009D2D96" w:rsidRPr="00606A65">
        <w:rPr>
          <w:color w:val="FF0000"/>
        </w:rPr>
        <w:t xml:space="preserve">% of students reported they had </w:t>
      </w:r>
      <w:r w:rsidR="00606A65" w:rsidRPr="00D22B1E">
        <w:rPr>
          <w:color w:val="FF0000"/>
        </w:rPr>
        <w:t>not completed any coursework related to the management and analysis of complex data</w:t>
      </w:r>
      <w:r w:rsidR="00B21892" w:rsidRPr="00606A65">
        <w:rPr>
          <w:color w:val="FF0000"/>
        </w:rPr>
        <w:t xml:space="preserve">” </w:t>
      </w:r>
      <w:r w:rsidR="00606A65" w:rsidRPr="00606A65">
        <w:rPr>
          <w:color w:val="FF0000"/>
        </w:rPr>
        <w:t>and only 56% of students “</w:t>
      </w:r>
      <w:r w:rsidR="00606A65" w:rsidRPr="00D22B1E">
        <w:rPr>
          <w:color w:val="FF0000"/>
        </w:rPr>
        <w:t xml:space="preserve">claimed a basic skill level in statistical applications, including </w:t>
      </w:r>
      <w:r w:rsidR="00606A65" w:rsidRPr="00D22B1E">
        <w:rPr>
          <w:rFonts w:ascii="Courier New" w:hAnsi="Courier New" w:cs="Courier New"/>
          <w:color w:val="FF0000"/>
        </w:rPr>
        <w:t>R</w:t>
      </w:r>
      <w:r w:rsidR="00606A65" w:rsidRPr="00D22B1E">
        <w:rPr>
          <w:color w:val="FF0000"/>
        </w:rPr>
        <w:t>”</w:t>
      </w:r>
      <w:r w:rsidR="00F069EF">
        <w:rPr>
          <w:color w:val="FF0000"/>
        </w:rPr>
        <w:t xml:space="preserve"> </w:t>
      </w:r>
      <w:r w:rsidR="00F069EF" w:rsidRPr="00110CC9">
        <w:rPr>
          <w:color w:val="FF0000"/>
        </w:rPr>
        <w:t>(Hernandez, Mayernik, Murphy-Mariscal, &amp; Allen, 2012</w:t>
      </w:r>
      <w:r w:rsidR="00F069EF">
        <w:rPr>
          <w:color w:val="FF0000"/>
        </w:rPr>
        <w:t>, p. 1069)</w:t>
      </w:r>
      <w:r w:rsidR="00EF03A6">
        <w:rPr>
          <w:color w:val="FF0000"/>
        </w:rPr>
        <w:t xml:space="preserve">. </w:t>
      </w:r>
      <w:r w:rsidR="00D65843">
        <w:rPr>
          <w:color w:val="FF0000"/>
        </w:rPr>
        <w:t xml:space="preserve"> </w:t>
      </w:r>
    </w:p>
    <w:p w14:paraId="5EEE53EC" w14:textId="626BF1F8" w:rsidR="00952448" w:rsidRDefault="00F8440E" w:rsidP="007434FC">
      <w:pPr>
        <w:pStyle w:val="Body"/>
        <w:rPr>
          <w:ins w:id="152" w:author="Stacey Hancock" w:date="2019-06-13T15:02:00Z"/>
          <w:color w:val="FF0000"/>
        </w:rPr>
      </w:pPr>
      <w:r>
        <w:rPr>
          <w:color w:val="FF0000"/>
        </w:rPr>
        <w:t>Th</w:t>
      </w:r>
      <w:r w:rsidR="001210D3">
        <w:rPr>
          <w:color w:val="FF0000"/>
        </w:rPr>
        <w:t>is</w:t>
      </w:r>
      <w:r>
        <w:rPr>
          <w:color w:val="FF0000"/>
        </w:rPr>
        <w:t xml:space="preserve"> lack of</w:t>
      </w:r>
      <w:r w:rsidR="001210D3">
        <w:rPr>
          <w:color w:val="FF0000"/>
        </w:rPr>
        <w:t xml:space="preserve"> computational training required for data analysis inhibits the progress of research and is laden with hidden costs. Teal and colle</w:t>
      </w:r>
      <w:ins w:id="153" w:author="Stacey Hancock" w:date="2019-06-13T14:58:00Z">
        <w:r w:rsidR="00CD2893">
          <w:rPr>
            <w:color w:val="FF0000"/>
          </w:rPr>
          <w:t>a</w:t>
        </w:r>
      </w:ins>
      <w:r w:rsidR="001210D3">
        <w:rPr>
          <w:color w:val="FF0000"/>
        </w:rPr>
        <w:t>g</w:t>
      </w:r>
      <w:ins w:id="154" w:author="Stacey Hancock" w:date="2019-06-13T14:58:00Z">
        <w:r w:rsidR="00CD2893">
          <w:rPr>
            <w:color w:val="FF0000"/>
          </w:rPr>
          <w:t>u</w:t>
        </w:r>
      </w:ins>
      <w:r w:rsidR="001210D3">
        <w:rPr>
          <w:color w:val="FF0000"/>
        </w:rPr>
        <w:t>es (20</w:t>
      </w:r>
      <w:r w:rsidR="002461E6">
        <w:rPr>
          <w:color w:val="FF0000"/>
        </w:rPr>
        <w:t>15)</w:t>
      </w:r>
      <w:r w:rsidR="001210D3">
        <w:rPr>
          <w:color w:val="FF0000"/>
        </w:rPr>
        <w:t xml:space="preserve"> suggest that “researchers learn most of what they know about programming and data management on their own or the infromation is passed down within a lab” </w:t>
      </w:r>
      <w:sdt>
        <w:sdtPr>
          <w:rPr>
            <w:color w:val="FF0000"/>
          </w:rPr>
          <w:id w:val="-756280391"/>
          <w:citation/>
        </w:sdtPr>
        <w:sdtEndPr/>
        <w:sdtContent>
          <w:r w:rsidR="001210D3">
            <w:rPr>
              <w:color w:val="FF0000"/>
            </w:rPr>
            <w:fldChar w:fldCharType="begin"/>
          </w:r>
          <w:r w:rsidR="001210D3">
            <w:rPr>
              <w:color w:val="FF0000"/>
            </w:rPr>
            <w:instrText xml:space="preserve">CITATION Tea15 \p 136 \l 1033 </w:instrText>
          </w:r>
          <w:r w:rsidR="001210D3">
            <w:rPr>
              <w:color w:val="FF0000"/>
            </w:rPr>
            <w:fldChar w:fldCharType="separate"/>
          </w:r>
          <w:r w:rsidR="00E22051" w:rsidRPr="00E22051">
            <w:rPr>
              <w:color w:val="FF0000"/>
            </w:rPr>
            <w:t>(Teal, et al., 2015, p. 136)</w:t>
          </w:r>
          <w:r w:rsidR="001210D3">
            <w:rPr>
              <w:color w:val="FF0000"/>
            </w:rPr>
            <w:fldChar w:fldCharType="end"/>
          </w:r>
        </w:sdtContent>
      </w:sdt>
      <w:r w:rsidR="001210D3">
        <w:rPr>
          <w:color w:val="FF0000"/>
        </w:rPr>
        <w:t xml:space="preserve">. </w:t>
      </w:r>
      <w:r w:rsidR="00B77C2A">
        <w:rPr>
          <w:color w:val="FF0000"/>
        </w:rPr>
        <w:t>Th</w:t>
      </w:r>
      <w:r w:rsidR="000A6B7C">
        <w:rPr>
          <w:color w:val="FF0000"/>
        </w:rPr>
        <w:t>e costs associate</w:t>
      </w:r>
      <w:r w:rsidR="002461E6">
        <w:rPr>
          <w:color w:val="FF0000"/>
        </w:rPr>
        <w:t>d</w:t>
      </w:r>
      <w:r w:rsidR="000A6B7C">
        <w:rPr>
          <w:color w:val="FF0000"/>
        </w:rPr>
        <w:t xml:space="preserve"> with this process are substantial</w:t>
      </w:r>
      <w:r w:rsidR="008223A0">
        <w:rPr>
          <w:color w:val="FF0000"/>
        </w:rPr>
        <w:t>. G</w:t>
      </w:r>
      <w:r w:rsidR="000A6B7C">
        <w:rPr>
          <w:color w:val="FF0000"/>
        </w:rPr>
        <w:t>raduate students “can spend weeks or months doing things that could be done in hours or days,” they may be unaware of the reliability of their results, and they are often unable to reproduce their work.</w:t>
      </w:r>
      <w:r w:rsidR="0061067D">
        <w:rPr>
          <w:color w:val="FF0000"/>
        </w:rPr>
        <w:t xml:space="preserve"> </w:t>
      </w:r>
    </w:p>
    <w:p w14:paraId="08789E1B" w14:textId="5C693E4E" w:rsidR="0061067D" w:rsidDel="00952448" w:rsidRDefault="00952448" w:rsidP="007434FC">
      <w:pPr>
        <w:pStyle w:val="Body"/>
        <w:rPr>
          <w:del w:id="155" w:author="Stacey Hancock" w:date="2019-06-13T15:03:00Z"/>
          <w:color w:val="FF0000"/>
        </w:rPr>
      </w:pPr>
      <w:ins w:id="156" w:author="Stacey Hancock" w:date="2019-06-13T15:02:00Z">
        <w:r>
          <w:rPr>
            <w:color w:val="FF0000"/>
          </w:rPr>
          <w:t xml:space="preserve">Not all </w:t>
        </w:r>
      </w:ins>
      <w:commentRangeStart w:id="157"/>
      <w:commentRangeStart w:id="158"/>
      <w:del w:id="159" w:author="Stacey Hancock" w:date="2019-06-13T15:02:00Z">
        <w:r w:rsidR="007434FC" w:rsidDel="00952448">
          <w:rPr>
            <w:color w:val="FF0000"/>
          </w:rPr>
          <w:delText>A lack in computational training</w:delText>
        </w:r>
        <w:r w:rsidR="000E6BBF" w:rsidDel="00952448">
          <w:rPr>
            <w:color w:val="FF0000"/>
          </w:rPr>
          <w:delText xml:space="preserve">, however, </w:delText>
        </w:r>
        <w:r w:rsidR="007434FC" w:rsidDel="00952448">
          <w:rPr>
            <w:color w:val="FF0000"/>
          </w:rPr>
          <w:delText xml:space="preserve">is not </w:delText>
        </w:r>
        <w:r w:rsidR="00894C40" w:rsidDel="00952448">
          <w:rPr>
            <w:color w:val="FF0000"/>
          </w:rPr>
          <w:delText xml:space="preserve">being </w:delText>
        </w:r>
        <w:r w:rsidR="007434FC" w:rsidDel="00952448">
          <w:rPr>
            <w:color w:val="FF0000"/>
          </w:rPr>
          <w:delText xml:space="preserve">experienced across all </w:delText>
        </w:r>
      </w:del>
      <w:r w:rsidR="007434FC">
        <w:rPr>
          <w:color w:val="FF0000"/>
        </w:rPr>
        <w:t xml:space="preserve">biological </w:t>
      </w:r>
      <w:commentRangeEnd w:id="157"/>
      <w:r>
        <w:rPr>
          <w:rStyle w:val="CommentReference"/>
        </w:rPr>
        <w:commentReference w:id="157"/>
      </w:r>
      <w:commentRangeEnd w:id="158"/>
      <w:r w:rsidR="00BA3AC0">
        <w:rPr>
          <w:rStyle w:val="CommentReference"/>
        </w:rPr>
        <w:commentReference w:id="158"/>
      </w:r>
      <w:ins w:id="160" w:author="Stacey Hancock" w:date="2019-06-13T15:03:00Z">
        <w:r>
          <w:rPr>
            <w:color w:val="FF0000"/>
          </w:rPr>
          <w:t xml:space="preserve">research </w:t>
        </w:r>
      </w:ins>
      <w:r w:rsidR="007434FC">
        <w:rPr>
          <w:color w:val="FF0000"/>
        </w:rPr>
        <w:t>fields</w:t>
      </w:r>
      <w:ins w:id="161" w:author="Stacey Hancock" w:date="2019-06-13T15:03:00Z">
        <w:r>
          <w:rPr>
            <w:color w:val="FF0000"/>
          </w:rPr>
          <w:t>,</w:t>
        </w:r>
      </w:ins>
      <w:r w:rsidR="007434FC">
        <w:rPr>
          <w:color w:val="FF0000"/>
        </w:rPr>
        <w:t xml:space="preserve"> </w:t>
      </w:r>
      <w:del w:id="162" w:author="Stacey Hancock" w:date="2019-06-13T15:03:00Z">
        <w:r w:rsidR="007434FC" w:rsidDel="00952448">
          <w:rPr>
            <w:color w:val="FF0000"/>
          </w:rPr>
          <w:delText>of research</w:delText>
        </w:r>
      </w:del>
      <w:ins w:id="163" w:author="Stacey Hancock" w:date="2019-06-13T15:02:00Z">
        <w:r>
          <w:rPr>
            <w:color w:val="FF0000"/>
          </w:rPr>
          <w:t>however,</w:t>
        </w:r>
      </w:ins>
      <w:ins w:id="164" w:author="Stacey Hancock" w:date="2019-06-13T15:03:00Z">
        <w:r>
          <w:rPr>
            <w:color w:val="FF0000"/>
          </w:rPr>
          <w:t xml:space="preserve"> are experiencing a lack of computational training</w:t>
        </w:r>
      </w:ins>
      <w:r w:rsidR="007434FC">
        <w:rPr>
          <w:color w:val="FF0000"/>
        </w:rPr>
        <w:t>.</w:t>
      </w:r>
      <w:ins w:id="165" w:author="Stacey Hancock" w:date="2019-06-13T15:03:00Z">
        <w:r>
          <w:rPr>
            <w:color w:val="FF0000"/>
          </w:rPr>
          <w:t xml:space="preserve"> </w:t>
        </w:r>
      </w:ins>
    </w:p>
    <w:p w14:paraId="4B739CDE" w14:textId="39F5B4A5" w:rsidR="00116CCB" w:rsidRPr="00D22B1E" w:rsidDel="00A86326" w:rsidRDefault="00116CCB" w:rsidP="00952448">
      <w:pPr>
        <w:pStyle w:val="Body"/>
        <w:rPr>
          <w:del w:id="166" w:author="Allison Theobold" w:date="2019-06-19T10:05:00Z"/>
          <w:color w:val="FF0000"/>
        </w:rPr>
      </w:pPr>
      <w:r w:rsidRPr="00D22B1E">
        <w:rPr>
          <w:color w:val="FF0000"/>
        </w:rPr>
        <w:t xml:space="preserve">Researchers in the Department of Biological and Biomedical Sciences at Harvard have developed </w:t>
      </w:r>
      <w:r w:rsidR="007434FC" w:rsidRPr="00D22B1E">
        <w:rPr>
          <w:color w:val="FF0000"/>
        </w:rPr>
        <w:t>an</w:t>
      </w:r>
      <w:r w:rsidRPr="00D22B1E">
        <w:rPr>
          <w:color w:val="FF0000"/>
        </w:rPr>
        <w:t xml:space="preserve">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w:t>
      </w:r>
      <w:r w:rsidR="008223A0">
        <w:rPr>
          <w:color w:val="FF0000"/>
        </w:rPr>
        <w:t>“</w:t>
      </w:r>
      <w:r w:rsidRPr="00D22B1E">
        <w:rPr>
          <w:color w:val="FF0000"/>
        </w:rPr>
        <w:t>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ins w:id="167" w:author="Allison Theobold" w:date="2019-06-19T10:05:00Z">
        <w:r w:rsidR="00A86326">
          <w:rPr>
            <w:color w:val="FF0000"/>
          </w:rPr>
          <w:t xml:space="preserve"> </w:t>
        </w:r>
      </w:ins>
    </w:p>
    <w:p w14:paraId="3C4409EE" w14:textId="77777777" w:rsidR="00A86326" w:rsidRDefault="00116CCB" w:rsidP="00116CCB">
      <w:pPr>
        <w:pStyle w:val="Body"/>
        <w:rPr>
          <w:ins w:id="168" w:author="Allison Theobold" w:date="2019-06-19T10:06:00Z"/>
          <w:color w:val="FF0000"/>
        </w:rPr>
      </w:pPr>
      <w:r w:rsidRPr="00D22B1E">
        <w:rPr>
          <w:color w:val="FF0000"/>
        </w:rPr>
        <w:t>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w:t>
      </w:r>
      <w:commentRangeStart w:id="169"/>
      <w:r w:rsidRPr="00D22B1E">
        <w:rPr>
          <w:color w:val="FF0000"/>
        </w:rPr>
        <w:t xml:space="preserve"> </w:t>
      </w:r>
      <w:commentRangeEnd w:id="169"/>
      <w:r w:rsidR="00A86326">
        <w:rPr>
          <w:rStyle w:val="CommentReference"/>
        </w:rPr>
        <w:commentReference w:id="169"/>
      </w:r>
    </w:p>
    <w:p w14:paraId="022A96B1" w14:textId="19D3C451" w:rsidR="00116CCB" w:rsidRPr="00811076" w:rsidDel="00A86326" w:rsidRDefault="00116CCB" w:rsidP="00116CCB">
      <w:pPr>
        <w:pStyle w:val="Body"/>
        <w:rPr>
          <w:del w:id="170" w:author="Allison Theobold" w:date="2019-06-19T10:06:00Z"/>
          <w:color w:val="FF0000"/>
        </w:rPr>
      </w:pPr>
      <w:del w:id="171" w:author="Allison Theobold" w:date="2019-06-19T10:06:00Z">
        <w:r w:rsidRPr="00D22B1E" w:rsidDel="00A86326">
          <w:rPr>
            <w:color w:val="FF0000"/>
          </w:rPr>
          <w:delText xml:space="preserve">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delText>
        </w:r>
      </w:del>
    </w:p>
    <w:p w14:paraId="10FC1F98" w14:textId="21472863" w:rsidR="00592593" w:rsidRDefault="002B48E4" w:rsidP="00D372B5">
      <w:pPr>
        <w:pStyle w:val="Body"/>
        <w:rPr>
          <w:ins w:id="172" w:author="Allison Theobold" w:date="2019-06-19T12:15:00Z"/>
          <w:color w:val="FF0000"/>
        </w:rPr>
      </w:pPr>
      <w:r>
        <w:rPr>
          <w:color w:val="FF0000"/>
        </w:rPr>
        <w:t xml:space="preserve">Providing effective training in data </w:t>
      </w:r>
      <w:ins w:id="173" w:author="Allison Theobold" w:date="2019-06-19T11:57:00Z">
        <w:r w:rsidR="008C14A8">
          <w:rPr>
            <w:color w:val="FF0000"/>
          </w:rPr>
          <w:t>intensive computa</w:t>
        </w:r>
        <w:r w:rsidR="00592593">
          <w:rPr>
            <w:color w:val="FF0000"/>
          </w:rPr>
          <w:t xml:space="preserve">tional </w:t>
        </w:r>
      </w:ins>
      <w:r>
        <w:rPr>
          <w:color w:val="FF0000"/>
        </w:rPr>
        <w:t>skills</w:t>
      </w:r>
      <w:ins w:id="174" w:author="Allison Theobold" w:date="2019-06-19T11:57:00Z">
        <w:r w:rsidR="00592593">
          <w:rPr>
            <w:color w:val="FF0000"/>
          </w:rPr>
          <w:t xml:space="preserve"> </w:t>
        </w:r>
      </w:ins>
      <w:del w:id="175" w:author="Allison Theobold" w:date="2019-06-19T11:57:00Z">
        <w:r w:rsidDel="00592593">
          <w:rPr>
            <w:color w:val="FF0000"/>
          </w:rPr>
          <w:delText xml:space="preserve"> </w:delText>
        </w:r>
      </w:del>
      <w:r>
        <w:rPr>
          <w:color w:val="FF0000"/>
        </w:rPr>
        <w:t xml:space="preserve">for researchers is </w:t>
      </w:r>
      <w:commentRangeStart w:id="176"/>
      <w:commentRangeStart w:id="177"/>
      <w:r>
        <w:rPr>
          <w:color w:val="FF0000"/>
        </w:rPr>
        <w:t>wrought with challenges</w:t>
      </w:r>
      <w:commentRangeEnd w:id="176"/>
      <w:r w:rsidR="00364F6F">
        <w:rPr>
          <w:rStyle w:val="CommentReference"/>
        </w:rPr>
        <w:commentReference w:id="176"/>
      </w:r>
      <w:commentRangeEnd w:id="177"/>
      <w:r w:rsidR="00CA68B3">
        <w:rPr>
          <w:rStyle w:val="CommentReference"/>
        </w:rPr>
        <w:commentReference w:id="177"/>
      </w:r>
      <w:ins w:id="178" w:author="Allison Theobold" w:date="2019-06-19T11:57:00Z">
        <w:r w:rsidR="00592593">
          <w:rPr>
            <w:color w:val="FF0000"/>
          </w:rPr>
          <w:t>.</w:t>
        </w:r>
      </w:ins>
      <w:ins w:id="179" w:author="Allison Theobold" w:date="2019-06-19T11:59:00Z">
        <w:r w:rsidR="00592593">
          <w:rPr>
            <w:rStyle w:val="CommentReference"/>
          </w:rPr>
          <w:t xml:space="preserve"> </w:t>
        </w:r>
      </w:ins>
      <w:ins w:id="180" w:author="Allison Theobold" w:date="2019-06-19T12:05:00Z">
        <w:r w:rsidR="00592593">
          <w:rPr>
            <w:rStyle w:val="CommentReference"/>
            <w:color w:val="FF0000"/>
            <w:sz w:val="22"/>
            <w:szCs w:val="22"/>
          </w:rPr>
          <w:t>S</w:t>
        </w:r>
      </w:ins>
      <w:ins w:id="181" w:author="Allison Theobold" w:date="2019-06-19T11:59:00Z">
        <w:r w:rsidR="00592593">
          <w:rPr>
            <w:rStyle w:val="CommentReference"/>
            <w:color w:val="FF0000"/>
            <w:sz w:val="22"/>
            <w:szCs w:val="22"/>
          </w:rPr>
          <w:t>trasser and Hampton</w:t>
        </w:r>
      </w:ins>
      <w:ins w:id="182" w:author="Allison Theobold" w:date="2019-06-19T12:03:00Z">
        <w:r w:rsidR="00592593">
          <w:rPr>
            <w:rStyle w:val="CommentReference"/>
            <w:color w:val="FF0000"/>
            <w:sz w:val="22"/>
            <w:szCs w:val="22"/>
          </w:rPr>
          <w:t xml:space="preserve"> </w:t>
        </w:r>
      </w:ins>
      <w:customXmlInsRangeStart w:id="183" w:author="Allison Theobold" w:date="2019-06-19T12:03:00Z"/>
      <w:sdt>
        <w:sdtPr>
          <w:rPr>
            <w:rStyle w:val="CommentReference"/>
            <w:color w:val="FF0000"/>
            <w:sz w:val="22"/>
            <w:szCs w:val="22"/>
          </w:rPr>
          <w:id w:val="-950466093"/>
          <w:citation/>
        </w:sdtPr>
        <w:sdtEndPr>
          <w:rPr>
            <w:rStyle w:val="CommentReference"/>
          </w:rPr>
        </w:sdtEndPr>
        <w:sdtContent>
          <w:customXmlInsRangeEnd w:id="183"/>
          <w:ins w:id="184" w:author="Allison Theobold" w:date="2019-06-19T12:03:00Z">
            <w:r w:rsidR="00592593">
              <w:rPr>
                <w:rStyle w:val="CommentReference"/>
                <w:color w:val="FF0000"/>
                <w:sz w:val="22"/>
                <w:szCs w:val="22"/>
              </w:rPr>
              <w:fldChar w:fldCharType="begin"/>
            </w:r>
            <w:r w:rsidR="00592593">
              <w:rPr>
                <w:rStyle w:val="CommentReference"/>
                <w:color w:val="FF0000"/>
                <w:sz w:val="22"/>
                <w:szCs w:val="22"/>
              </w:rPr>
              <w:instrText xml:space="preserve">CITATION Str12 \n  \t  \l 1033 </w:instrText>
            </w:r>
          </w:ins>
          <w:r w:rsidR="00592593">
            <w:rPr>
              <w:rStyle w:val="CommentReference"/>
              <w:color w:val="FF0000"/>
              <w:sz w:val="22"/>
              <w:szCs w:val="22"/>
            </w:rPr>
            <w:fldChar w:fldCharType="separate"/>
          </w:r>
          <w:r w:rsidR="00E22051" w:rsidRPr="00E22051">
            <w:rPr>
              <w:color w:val="FF0000"/>
              <w:szCs w:val="22"/>
            </w:rPr>
            <w:t>(2012)</w:t>
          </w:r>
          <w:ins w:id="185" w:author="Allison Theobold" w:date="2019-06-19T12:03:00Z">
            <w:r w:rsidR="00592593">
              <w:rPr>
                <w:rStyle w:val="CommentReference"/>
                <w:color w:val="FF0000"/>
                <w:sz w:val="22"/>
                <w:szCs w:val="22"/>
              </w:rPr>
              <w:fldChar w:fldCharType="end"/>
            </w:r>
          </w:ins>
          <w:customXmlInsRangeStart w:id="186" w:author="Allison Theobold" w:date="2019-06-19T12:03:00Z"/>
        </w:sdtContent>
      </w:sdt>
      <w:customXmlInsRangeEnd w:id="186"/>
      <w:ins w:id="187" w:author="Allison Theobold" w:date="2019-06-19T12:03:00Z">
        <w:r w:rsidR="00592593">
          <w:rPr>
            <w:rStyle w:val="CommentReference"/>
            <w:color w:val="FF0000"/>
            <w:sz w:val="22"/>
            <w:szCs w:val="22"/>
          </w:rPr>
          <w:t xml:space="preserve"> reported </w:t>
        </w:r>
      </w:ins>
      <w:ins w:id="188" w:author="Allison Theobold" w:date="2019-06-19T12:05:00Z">
        <w:r w:rsidR="00592593">
          <w:rPr>
            <w:rStyle w:val="CommentReference"/>
            <w:color w:val="FF0000"/>
            <w:sz w:val="22"/>
            <w:szCs w:val="22"/>
          </w:rPr>
          <w:t xml:space="preserve">that </w:t>
        </w:r>
      </w:ins>
      <w:ins w:id="189" w:author="Allison Theobold" w:date="2019-06-19T12:09:00Z">
        <w:r w:rsidR="00D372B5">
          <w:rPr>
            <w:rStyle w:val="CommentReference"/>
            <w:color w:val="FF0000"/>
            <w:sz w:val="22"/>
            <w:szCs w:val="22"/>
          </w:rPr>
          <w:t xml:space="preserve">Ecology </w:t>
        </w:r>
      </w:ins>
      <w:ins w:id="190" w:author="Allison Theobold" w:date="2019-06-19T12:06:00Z">
        <w:r w:rsidR="00592593">
          <w:rPr>
            <w:rStyle w:val="CommentReference"/>
            <w:color w:val="FF0000"/>
            <w:sz w:val="22"/>
            <w:szCs w:val="22"/>
          </w:rPr>
          <w:t xml:space="preserve">instructors indicated eight </w:t>
        </w:r>
      </w:ins>
      <w:ins w:id="191" w:author="Allison Theobold" w:date="2019-06-19T12:11:00Z">
        <w:r w:rsidR="00D372B5">
          <w:rPr>
            <w:rStyle w:val="CommentReference"/>
            <w:color w:val="FF0000"/>
            <w:sz w:val="22"/>
            <w:szCs w:val="22"/>
          </w:rPr>
          <w:t>barr</w:t>
        </w:r>
      </w:ins>
      <w:ins w:id="192" w:author="Allison Theobold" w:date="2019-06-19T12:12:00Z">
        <w:r w:rsidR="00D372B5">
          <w:rPr>
            <w:rStyle w:val="CommentReference"/>
            <w:color w:val="FF0000"/>
            <w:sz w:val="22"/>
            <w:szCs w:val="22"/>
          </w:rPr>
          <w:t>iers to covering data intensive computational skills</w:t>
        </w:r>
      </w:ins>
      <w:ins w:id="193" w:author="Allison Theobold" w:date="2019-06-19T12:06:00Z">
        <w:r w:rsidR="00592593">
          <w:rPr>
            <w:rStyle w:val="CommentReference"/>
            <w:color w:val="FF0000"/>
            <w:sz w:val="22"/>
            <w:szCs w:val="22"/>
          </w:rPr>
          <w:t xml:space="preserve">. These </w:t>
        </w:r>
      </w:ins>
      <w:ins w:id="194" w:author="Allison Theobold" w:date="2019-06-19T12:12:00Z">
        <w:r w:rsidR="00D372B5">
          <w:rPr>
            <w:rStyle w:val="CommentReference"/>
            <w:color w:val="FF0000"/>
            <w:sz w:val="22"/>
            <w:szCs w:val="22"/>
          </w:rPr>
          <w:t>barriers</w:t>
        </w:r>
      </w:ins>
      <w:ins w:id="195" w:author="Allison Theobold" w:date="2019-06-19T12:06:00Z">
        <w:r w:rsidR="00592593">
          <w:rPr>
            <w:rStyle w:val="CommentReference"/>
            <w:color w:val="FF0000"/>
            <w:sz w:val="22"/>
            <w:szCs w:val="22"/>
          </w:rPr>
          <w:t xml:space="preserve"> included limited time, </w:t>
        </w:r>
      </w:ins>
      <w:ins w:id="196" w:author="Allison Theobold" w:date="2019-06-19T12:07:00Z">
        <w:r w:rsidR="00AD71FA">
          <w:rPr>
            <w:rStyle w:val="CommentReference"/>
            <w:color w:val="FF0000"/>
            <w:sz w:val="22"/>
            <w:szCs w:val="22"/>
          </w:rPr>
          <w:t>students did not have the necessary quantitative or statistical skills to cover the topics, lack of resources, t</w:t>
        </w:r>
      </w:ins>
      <w:ins w:id="197" w:author="Allison Theobold" w:date="2019-06-19T12:08:00Z">
        <w:r w:rsidR="00AD71FA">
          <w:rPr>
            <w:rStyle w:val="CommentReference"/>
            <w:color w:val="FF0000"/>
            <w:sz w:val="22"/>
            <w:szCs w:val="22"/>
          </w:rPr>
          <w:t xml:space="preserve">he instructor was not knowledgeable in these topics, </w:t>
        </w:r>
      </w:ins>
      <w:ins w:id="198" w:author="Allison Theobold" w:date="2019-06-19T12:12:00Z">
        <w:r w:rsidR="00D372B5">
          <w:rPr>
            <w:rStyle w:val="CommentReference"/>
            <w:color w:val="FF0000"/>
            <w:sz w:val="22"/>
            <w:szCs w:val="22"/>
          </w:rPr>
          <w:t xml:space="preserve">topics should be included in a lab, and </w:t>
        </w:r>
      </w:ins>
      <w:ins w:id="199" w:author="Allison Theobold" w:date="2019-06-19T12:08:00Z">
        <w:r w:rsidR="00AD71FA">
          <w:rPr>
            <w:rStyle w:val="CommentReference"/>
            <w:color w:val="FF0000"/>
            <w:sz w:val="22"/>
            <w:szCs w:val="22"/>
          </w:rPr>
          <w:t>the topics should be covered in other courses.</w:t>
        </w:r>
      </w:ins>
      <w:ins w:id="200" w:author="Allison Theobold" w:date="2019-06-19T12:12:00Z">
        <w:r w:rsidR="00D372B5">
          <w:rPr>
            <w:rStyle w:val="CommentReference"/>
            <w:color w:val="FF0000"/>
            <w:sz w:val="22"/>
            <w:szCs w:val="22"/>
          </w:rPr>
          <w:t xml:space="preserve"> The</w:t>
        </w:r>
      </w:ins>
      <w:ins w:id="201" w:author="Allison Theobold" w:date="2019-06-19T12:13:00Z">
        <w:r w:rsidR="00D372B5">
          <w:rPr>
            <w:rStyle w:val="CommentReference"/>
            <w:color w:val="FF0000"/>
            <w:sz w:val="22"/>
            <w:szCs w:val="22"/>
          </w:rPr>
          <w:t xml:space="preserve">se </w:t>
        </w:r>
      </w:ins>
      <w:ins w:id="202" w:author="Allison Theobold" w:date="2019-06-19T12:12:00Z">
        <w:r w:rsidR="00D372B5">
          <w:rPr>
            <w:rStyle w:val="CommentReference"/>
            <w:color w:val="FF0000"/>
            <w:sz w:val="22"/>
            <w:szCs w:val="22"/>
          </w:rPr>
          <w:t xml:space="preserve">  obstac</w:t>
        </w:r>
      </w:ins>
      <w:ins w:id="203" w:author="Allison Theobold" w:date="2019-06-19T12:13:00Z">
        <w:r w:rsidR="00D372B5">
          <w:rPr>
            <w:rStyle w:val="CommentReference"/>
            <w:color w:val="FF0000"/>
            <w:sz w:val="22"/>
            <w:szCs w:val="22"/>
          </w:rPr>
          <w:t xml:space="preserve">les can be boiled down to </w:t>
        </w:r>
      </w:ins>
      <w:ins w:id="204" w:author="Allison Theobold" w:date="2019-06-19T12:14:00Z">
        <w:r w:rsidR="00D372B5">
          <w:rPr>
            <w:rStyle w:val="CommentReference"/>
            <w:color w:val="FF0000"/>
            <w:sz w:val="22"/>
            <w:szCs w:val="22"/>
          </w:rPr>
          <w:t>“</w:t>
        </w:r>
      </w:ins>
      <w:ins w:id="205" w:author="Allison Theobold" w:date="2019-06-19T12:13:00Z">
        <w:r w:rsidR="00D372B5">
          <w:rPr>
            <w:rStyle w:val="CommentReference"/>
            <w:color w:val="FF0000"/>
            <w:sz w:val="22"/>
            <w:szCs w:val="22"/>
          </w:rPr>
          <w:t>attempting to fit more material into already-full</w:t>
        </w:r>
      </w:ins>
      <w:ins w:id="206" w:author="Allison Theobold" w:date="2019-06-19T12:14:00Z">
        <w:r w:rsidR="00D372B5">
          <w:rPr>
            <w:rStyle w:val="CommentReference"/>
            <w:color w:val="FF0000"/>
            <w:sz w:val="22"/>
            <w:szCs w:val="22"/>
          </w:rPr>
          <w:t xml:space="preserve"> courses and curriculum, which are taught by people who do not feel prepated to address topics relevant to big data and data-intensive research” </w:t>
        </w:r>
      </w:ins>
      <w:customXmlInsRangeStart w:id="207" w:author="Allison Theobold" w:date="2019-06-19T12:15:00Z"/>
      <w:sdt>
        <w:sdtPr>
          <w:rPr>
            <w:rStyle w:val="CommentReference"/>
            <w:color w:val="FF0000"/>
            <w:sz w:val="22"/>
            <w:szCs w:val="22"/>
          </w:rPr>
          <w:id w:val="1090208600"/>
          <w:citation/>
        </w:sdtPr>
        <w:sdtEndPr>
          <w:rPr>
            <w:rStyle w:val="CommentReference"/>
          </w:rPr>
        </w:sdtEndPr>
        <w:sdtContent>
          <w:customXmlInsRangeEnd w:id="207"/>
          <w:ins w:id="208" w:author="Allison Theobold" w:date="2019-06-19T12:15:00Z">
            <w:r w:rsidR="00D372B5">
              <w:rPr>
                <w:rStyle w:val="CommentReference"/>
                <w:color w:val="FF0000"/>
                <w:sz w:val="22"/>
                <w:szCs w:val="22"/>
              </w:rPr>
              <w:fldChar w:fldCharType="begin"/>
            </w:r>
            <w:r w:rsidR="00D372B5">
              <w:rPr>
                <w:rStyle w:val="CommentReference"/>
                <w:color w:val="FF0000"/>
                <w:sz w:val="22"/>
                <w:szCs w:val="22"/>
              </w:rPr>
              <w:instrText xml:space="preserve">CITATION STE17 \t  \l 1033 </w:instrText>
            </w:r>
          </w:ins>
          <w:r w:rsidR="00D372B5">
            <w:rPr>
              <w:rStyle w:val="CommentReference"/>
              <w:color w:val="FF0000"/>
              <w:sz w:val="22"/>
              <w:szCs w:val="22"/>
            </w:rPr>
            <w:fldChar w:fldCharType="separate"/>
          </w:r>
          <w:r w:rsidR="00E22051" w:rsidRPr="00E22051">
            <w:rPr>
              <w:color w:val="FF0000"/>
              <w:szCs w:val="22"/>
            </w:rPr>
            <w:t>(Hampton, et al., 2017)</w:t>
          </w:r>
          <w:ins w:id="209" w:author="Allison Theobold" w:date="2019-06-19T12:15:00Z">
            <w:r w:rsidR="00D372B5">
              <w:rPr>
                <w:rStyle w:val="CommentReference"/>
                <w:color w:val="FF0000"/>
                <w:sz w:val="22"/>
                <w:szCs w:val="22"/>
              </w:rPr>
              <w:fldChar w:fldCharType="end"/>
            </w:r>
          </w:ins>
          <w:customXmlInsRangeStart w:id="210" w:author="Allison Theobold" w:date="2019-06-19T12:15:00Z"/>
        </w:sdtContent>
      </w:sdt>
      <w:customXmlInsRangeEnd w:id="210"/>
      <w:ins w:id="211" w:author="Allison Theobold" w:date="2019-06-19T12:15:00Z">
        <w:r w:rsidR="00D372B5">
          <w:rPr>
            <w:rStyle w:val="CommentReference"/>
            <w:color w:val="FF0000"/>
            <w:sz w:val="22"/>
            <w:szCs w:val="22"/>
          </w:rPr>
          <w:t xml:space="preserve">. </w:t>
        </w:r>
      </w:ins>
      <w:del w:id="212" w:author="Allison Theobold" w:date="2019-06-19T11:57:00Z">
        <w:r w:rsidDel="00592593">
          <w:rPr>
            <w:color w:val="FF0000"/>
          </w:rPr>
          <w:delText xml:space="preserve">, </w:delText>
        </w:r>
      </w:del>
      <w:del w:id="213" w:author="Allison Theobold" w:date="2019-06-19T12:15:00Z">
        <w:r w:rsidDel="00D372B5">
          <w:rPr>
            <w:color w:val="FF0000"/>
          </w:rPr>
          <w:delText xml:space="preserve">among which lies the issue of a full curriculum. </w:delText>
        </w:r>
      </w:del>
    </w:p>
    <w:p w14:paraId="372C5BAD" w14:textId="08781035" w:rsidR="00243DD3" w:rsidRDefault="002B48E4" w:rsidP="00A26A25">
      <w:pPr>
        <w:pStyle w:val="Body"/>
        <w:rPr>
          <w:color w:val="FF0000"/>
        </w:rPr>
      </w:pPr>
      <w:r>
        <w:rPr>
          <w:color w:val="FF0000"/>
        </w:rPr>
        <w:t>However, w</w:t>
      </w:r>
      <w:r w:rsidR="00243DD3" w:rsidRPr="00D22B1E">
        <w:rPr>
          <w:color w:val="FF0000"/>
        </w:rPr>
        <w:t>hen considering</w:t>
      </w:r>
      <w:r>
        <w:rPr>
          <w:color w:val="FF0000"/>
        </w:rPr>
        <w:t xml:space="preserve"> the issue of</w:t>
      </w:r>
      <w:r w:rsidR="00243DD3" w:rsidRPr="00D22B1E">
        <w:rPr>
          <w:color w:val="FF0000"/>
        </w:rPr>
        <w:t xml:space="preserve"> curriculum re-evaluation, we note that, for many </w:t>
      </w:r>
      <w:r>
        <w:rPr>
          <w:color w:val="FF0000"/>
        </w:rPr>
        <w:t xml:space="preserve">environmental science </w:t>
      </w:r>
      <w:r w:rsidR="00243DD3" w:rsidRPr="00D22B1E">
        <w:rPr>
          <w:color w:val="FF0000"/>
        </w:rPr>
        <w:t xml:space="preserve">fields, </w:t>
      </w:r>
      <w:ins w:id="214" w:author="Allison Theobold" w:date="2019-06-19T14:33:00Z">
        <w:r w:rsidR="00C01B36">
          <w:rPr>
            <w:color w:val="FF0000"/>
          </w:rPr>
          <w:t>S</w:t>
        </w:r>
      </w:ins>
      <w:del w:id="215" w:author="Allison Theobold" w:date="2019-06-19T14:33:00Z">
        <w:r w:rsidR="00243DD3" w:rsidRPr="00D22B1E" w:rsidDel="00C01B36">
          <w:rPr>
            <w:color w:val="FF0000"/>
          </w:rPr>
          <w:delText>s</w:delText>
        </w:r>
      </w:del>
      <w:r w:rsidR="00243DD3" w:rsidRPr="00D22B1E">
        <w:rPr>
          <w:color w:val="FF0000"/>
        </w:rPr>
        <w:t>tatistics preparation is considered vital, and has readily been incorporated into undergraduate and graduate programs across the country.</w:t>
      </w:r>
    </w:p>
    <w:p w14:paraId="1AF50033" w14:textId="00E9F1F5" w:rsidR="004F2908" w:rsidRDefault="004F2908">
      <w:pPr>
        <w:pStyle w:val="Body"/>
        <w:ind w:firstLine="0"/>
        <w:rPr>
          <w:color w:val="FF0000"/>
        </w:rPr>
      </w:pPr>
    </w:p>
    <w:p w14:paraId="1124A772" w14:textId="3DA3CB18" w:rsidR="00CD071B" w:rsidRPr="00C549B7" w:rsidRDefault="00C64949" w:rsidP="00CD071B">
      <w:pPr>
        <w:pStyle w:val="SubSectionHeading"/>
        <w:rPr>
          <w:color w:val="FF0000"/>
        </w:rPr>
      </w:pPr>
      <w:r>
        <w:rPr>
          <w:color w:val="FF0000"/>
        </w:rPr>
        <w:t xml:space="preserve"> </w:t>
      </w:r>
      <w:r w:rsidR="00CD071B" w:rsidRPr="00C549B7">
        <w:rPr>
          <w:color w:val="FF0000"/>
        </w:rPr>
        <w:t>Comput</w:t>
      </w:r>
      <w:r w:rsidR="00CD071B">
        <w:rPr>
          <w:color w:val="FF0000"/>
        </w:rPr>
        <w:t>ing in the Statistics curriculum</w:t>
      </w:r>
    </w:p>
    <w:p w14:paraId="29F40305" w14:textId="77777777" w:rsidR="00CD071B" w:rsidRDefault="00CD071B">
      <w:pPr>
        <w:pStyle w:val="Body"/>
        <w:ind w:firstLine="0"/>
        <w:rPr>
          <w:color w:val="FF0000"/>
        </w:rPr>
      </w:pPr>
    </w:p>
    <w:p w14:paraId="0458B987" w14:textId="5315833C" w:rsidR="00393C72" w:rsidRDefault="004E0FDB">
      <w:pPr>
        <w:pStyle w:val="Body"/>
        <w:rPr>
          <w:color w:val="FF0000"/>
        </w:rPr>
      </w:pPr>
      <w:r>
        <w:rPr>
          <w:color w:val="FF0000"/>
        </w:rPr>
        <w:t>The digital age is also having an overwhelming impact on the practice of Statistics and the nature of data analysis, which necessitates a</w:t>
      </w:r>
      <w:del w:id="216" w:author="Stacey Hancock" w:date="2019-06-13T15:10:00Z">
        <w:r w:rsidDel="00ED0F73">
          <w:rPr>
            <w:color w:val="FF0000"/>
          </w:rPr>
          <w:delText>”</w:delText>
        </w:r>
      </w:del>
      <w:r>
        <w:rPr>
          <w:color w:val="FF0000"/>
        </w:rPr>
        <w:t xml:space="preserve"> </w:t>
      </w:r>
      <w:ins w:id="217" w:author="Stacey Hancock" w:date="2019-06-13T15:10:00Z">
        <w:r w:rsidR="00ED0F73">
          <w:rPr>
            <w:color w:val="FF0000"/>
          </w:rPr>
          <w:t>“</w:t>
        </w:r>
      </w:ins>
      <w:r>
        <w:rPr>
          <w:color w:val="FF0000"/>
        </w:rPr>
        <w:t xml:space="preserve">reevaluation of the training and education </w:t>
      </w:r>
      <w:r>
        <w:rPr>
          <w:color w:val="FF0000"/>
        </w:rPr>
        <w:lastRenderedPageBreak/>
        <w:t xml:space="preserve">practices in Statistics” </w:t>
      </w:r>
      <w:sdt>
        <w:sdtPr>
          <w:rPr>
            <w:color w:val="FF0000"/>
          </w:rPr>
          <w:id w:val="-595317977"/>
          <w:citation/>
        </w:sdtPr>
        <w:sdtEndPr/>
        <w:sdtContent>
          <w:r>
            <w:rPr>
              <w:color w:val="FF0000"/>
            </w:rPr>
            <w:fldChar w:fldCharType="begin"/>
          </w:r>
          <w:r>
            <w:rPr>
              <w:color w:val="FF0000"/>
            </w:rPr>
            <w:instrText xml:space="preserve">CITATION Nol10 \p 97 \l 1033 </w:instrText>
          </w:r>
          <w:r>
            <w:rPr>
              <w:color w:val="FF0000"/>
            </w:rPr>
            <w:fldChar w:fldCharType="separate"/>
          </w:r>
          <w:r w:rsidR="00E22051" w:rsidRPr="00E22051">
            <w:rPr>
              <w:color w:val="FF0000"/>
            </w:rPr>
            <w:t>(Nolan &amp; Temple Lang, 2010, p. 97)</w:t>
          </w:r>
          <w:r>
            <w:rPr>
              <w:color w:val="FF0000"/>
            </w:rPr>
            <w:fldChar w:fldCharType="end"/>
          </w:r>
        </w:sdtContent>
      </w:sdt>
      <w:r>
        <w:rPr>
          <w:color w:val="FF0000"/>
        </w:rPr>
        <w:t>.</w:t>
      </w:r>
      <w:r w:rsidR="009E1DC5">
        <w:rPr>
          <w:color w:val="FF0000"/>
        </w:rPr>
        <w:t xml:space="preserve"> The skills needed by today’s practitioners of </w:t>
      </w:r>
      <w:del w:id="218" w:author="Stacey Hancock" w:date="2019-06-17T15:50:00Z">
        <w:r w:rsidR="009E1DC5" w:rsidDel="00D30072">
          <w:rPr>
            <w:color w:val="FF0000"/>
          </w:rPr>
          <w:delText>s</w:delText>
        </w:r>
      </w:del>
      <w:ins w:id="219" w:author="Stacey Hancock" w:date="2019-06-17T15:50:00Z">
        <w:r w:rsidR="00D30072">
          <w:rPr>
            <w:color w:val="FF0000"/>
          </w:rPr>
          <w:t>S</w:t>
        </w:r>
      </w:ins>
      <w:r w:rsidR="009E1DC5">
        <w:rPr>
          <w:color w:val="FF0000"/>
        </w:rPr>
        <w:t>tatistics differ profoundly from what was needed 20 years ago.</w:t>
      </w:r>
      <w:ins w:id="220" w:author="Allison Theobold" w:date="2019-06-19T10:17:00Z">
        <w:r w:rsidR="002D74F8">
          <w:rPr>
            <w:color w:val="FF0000"/>
          </w:rPr>
          <w:t xml:space="preserve"> </w:t>
        </w:r>
      </w:ins>
      <w:moveToRangeStart w:id="221" w:author="Allison Theobold" w:date="2019-06-19T10:17:00Z" w:name="move11831873"/>
      <w:moveTo w:id="222" w:author="Allison Theobold" w:date="2019-06-19T10:17:00Z">
        <w:r w:rsidR="002D74F8">
          <w:rPr>
            <w:color w:val="FF0000"/>
          </w:rPr>
          <w:t xml:space="preserve">For scientific research today, computing skills are vital, especially for scientific research requiring statistical analysis </w:t>
        </w:r>
      </w:moveTo>
      <w:sdt>
        <w:sdtPr>
          <w:rPr>
            <w:color w:val="FF0000"/>
          </w:rPr>
          <w:id w:val="-1926486445"/>
          <w:citation/>
        </w:sdtPr>
        <w:sdtEndPr/>
        <w:sdtContent>
          <w:moveTo w:id="223" w:author="Allison Theobold" w:date="2019-06-19T10:17:00Z">
            <w:r w:rsidR="002D74F8">
              <w:rPr>
                <w:color w:val="FF0000"/>
              </w:rPr>
              <w:fldChar w:fldCharType="begin"/>
            </w:r>
            <w:r w:rsidR="002D74F8">
              <w:rPr>
                <w:color w:val="FF0000"/>
              </w:rPr>
              <w:instrText xml:space="preserve">CITATION Har15 \p 344 \l 1033 </w:instrText>
            </w:r>
            <w:r w:rsidR="002D74F8">
              <w:rPr>
                <w:color w:val="FF0000"/>
              </w:rPr>
              <w:fldChar w:fldCharType="separate"/>
            </w:r>
          </w:moveTo>
          <w:r w:rsidR="00E22051" w:rsidRPr="00E22051">
            <w:rPr>
              <w:color w:val="FF0000"/>
            </w:rPr>
            <w:t>(Hardin, et al., 2015, p. 344)</w:t>
          </w:r>
          <w:moveTo w:id="224" w:author="Allison Theobold" w:date="2019-06-19T10:17:00Z">
            <w:r w:rsidR="002D74F8">
              <w:rPr>
                <w:color w:val="FF0000"/>
              </w:rPr>
              <w:fldChar w:fldCharType="end"/>
            </w:r>
          </w:moveTo>
        </w:sdtContent>
      </w:sdt>
      <w:moveTo w:id="225" w:author="Allison Theobold" w:date="2019-06-19T10:17:00Z">
        <w:r w:rsidR="002D74F8">
          <w:rPr>
            <w:color w:val="FF0000"/>
          </w:rPr>
          <w:t>.</w:t>
        </w:r>
      </w:moveTo>
      <w:moveToRangeEnd w:id="221"/>
      <w:r w:rsidR="009E1DC5">
        <w:rPr>
          <w:color w:val="FF0000"/>
        </w:rPr>
        <w:t xml:space="preserve"> </w:t>
      </w:r>
    </w:p>
    <w:p w14:paraId="42016235" w14:textId="3C24932E" w:rsidR="003E5586" w:rsidRDefault="009E1DC5">
      <w:pPr>
        <w:pStyle w:val="Body"/>
        <w:rPr>
          <w:color w:val="FF0000"/>
        </w:rPr>
      </w:pPr>
      <w:r>
        <w:rPr>
          <w:color w:val="FF0000"/>
        </w:rPr>
        <w:t>Over 15 years ago</w:t>
      </w:r>
      <w:ins w:id="226" w:author="Stacey Hancock" w:date="2019-06-13T15:11:00Z">
        <w:r w:rsidR="00ED0F73">
          <w:rPr>
            <w:color w:val="FF0000"/>
          </w:rPr>
          <w:t>,</w:t>
        </w:r>
      </w:ins>
      <w:r>
        <w:rPr>
          <w:color w:val="FF0000"/>
        </w:rPr>
        <w:t xml:space="preserve"> Friedman (2001) noted that “computing has been one of the most glaring omissions in the set of tools that have so far defined Statistics”</w:t>
      </w:r>
      <w:r w:rsidR="00020880">
        <w:rPr>
          <w:color w:val="FF0000"/>
        </w:rPr>
        <w:t xml:space="preserve"> (p. 8). This statement is echoed in the calls from </w:t>
      </w:r>
      <w:ins w:id="227" w:author="Stacey Hancock" w:date="2019-06-17T15:51:00Z">
        <w:r w:rsidR="00912D5C">
          <w:rPr>
            <w:color w:val="FF0000"/>
          </w:rPr>
          <w:t>s</w:t>
        </w:r>
      </w:ins>
      <w:del w:id="228" w:author="Stacey Hancock" w:date="2019-06-17T15:51:00Z">
        <w:r w:rsidR="002D5B66" w:rsidDel="00912D5C">
          <w:rPr>
            <w:color w:val="FF0000"/>
          </w:rPr>
          <w:delText>S</w:delText>
        </w:r>
      </w:del>
      <w:r w:rsidR="002D5B66">
        <w:rPr>
          <w:color w:val="FF0000"/>
        </w:rPr>
        <w:t xml:space="preserve">tatisticians </w:t>
      </w:r>
      <w:r w:rsidR="00020880">
        <w:rPr>
          <w:color w:val="FF0000"/>
        </w:rPr>
        <w:t xml:space="preserve">advocating </w:t>
      </w:r>
      <w:r w:rsidR="002D5B66">
        <w:rPr>
          <w:color w:val="FF0000"/>
        </w:rPr>
        <w:t xml:space="preserve">for changes in the Statistics curriculum </w:t>
      </w:r>
      <w:r w:rsidR="00020880">
        <w:rPr>
          <w:color w:val="FF0000"/>
        </w:rPr>
        <w:t>(</w:t>
      </w:r>
      <w:del w:id="229" w:author="Allison Theobold" w:date="2019-06-19T10:12:00Z">
        <w:r w:rsidR="00020880" w:rsidDel="00C53739">
          <w:rPr>
            <w:color w:val="FF0000"/>
          </w:rPr>
          <w:delText xml:space="preserve">Gelman, Gould, Duncan Lang, Kass, Nolan </w:delText>
        </w:r>
      </w:del>
      <w:ins w:id="230" w:author="Allison Theobold" w:date="2019-06-19T10:12:00Z">
        <w:r w:rsidR="00C53739">
          <w:rPr>
            <w:color w:val="FF0000"/>
          </w:rPr>
          <w:t>Cobb, 2015</w:t>
        </w:r>
      </w:ins>
      <w:ins w:id="231" w:author="Allison Theobold" w:date="2019-06-19T10:14:00Z">
        <w:r w:rsidR="00006DC9">
          <w:rPr>
            <w:color w:val="FF0000"/>
          </w:rPr>
          <w:t xml:space="preserve"> [</w:t>
        </w:r>
      </w:ins>
      <w:ins w:id="232" w:author="Allison Theobold" w:date="2019-06-19T10:15:00Z">
        <w:r w:rsidR="00006DC9">
          <w:rPr>
            <w:color w:val="FF0000"/>
          </w:rPr>
          <w:t xml:space="preserve">Discussions from </w:t>
        </w:r>
        <w:commentRangeStart w:id="233"/>
        <w:r w:rsidR="00006DC9">
          <w:rPr>
            <w:color w:val="FF0000"/>
          </w:rPr>
          <w:t>Gelman, Gould, Duncan Lang, Kass,</w:t>
        </w:r>
        <w:commentRangeEnd w:id="233"/>
        <w:r w:rsidR="00006DC9">
          <w:rPr>
            <w:rStyle w:val="CommentReference"/>
          </w:rPr>
          <w:commentReference w:id="233"/>
        </w:r>
        <w:r w:rsidR="00006DC9">
          <w:rPr>
            <w:color w:val="FF0000"/>
          </w:rPr>
          <w:t xml:space="preserve"> Nolan]</w:t>
        </w:r>
      </w:ins>
      <w:ins w:id="234" w:author="Allison Theobold" w:date="2019-06-19T10:12:00Z">
        <w:r w:rsidR="00C53739">
          <w:rPr>
            <w:color w:val="FF0000"/>
          </w:rPr>
          <w:t xml:space="preserve"> </w:t>
        </w:r>
      </w:ins>
      <w:r w:rsidR="00020880">
        <w:rPr>
          <w:color w:val="FF0000"/>
        </w:rPr>
        <w:t>&amp; Temple-Lang, 2010)</w:t>
      </w:r>
      <w:r w:rsidR="00393C72">
        <w:rPr>
          <w:color w:val="FF0000"/>
        </w:rPr>
        <w:t>,</w:t>
      </w:r>
      <w:r w:rsidR="00020880">
        <w:rPr>
          <w:color w:val="FF0000"/>
        </w:rPr>
        <w:t xml:space="preserve"> </w:t>
      </w:r>
      <w:r w:rsidR="002D5B66">
        <w:rPr>
          <w:color w:val="FF0000"/>
        </w:rPr>
        <w:t xml:space="preserve">as “what we teach lags decades behind what we practice” </w:t>
      </w:r>
      <w:sdt>
        <w:sdtPr>
          <w:rPr>
            <w:color w:val="FF0000"/>
          </w:rPr>
          <w:id w:val="-1550445180"/>
          <w:citation/>
        </w:sdtPr>
        <w:sdtEndPr/>
        <w:sdtContent>
          <w:r w:rsidR="00645349">
            <w:rPr>
              <w:color w:val="FF0000"/>
            </w:rPr>
            <w:fldChar w:fldCharType="begin"/>
          </w:r>
          <w:r w:rsidR="00645349">
            <w:rPr>
              <w:color w:val="FF0000"/>
            </w:rPr>
            <w:instrText xml:space="preserve">CITATION Cob15 \p 268 \l 1033 </w:instrText>
          </w:r>
          <w:r w:rsidR="00645349">
            <w:rPr>
              <w:color w:val="FF0000"/>
            </w:rPr>
            <w:fldChar w:fldCharType="separate"/>
          </w:r>
          <w:r w:rsidR="00E22051" w:rsidRPr="00E22051">
            <w:rPr>
              <w:color w:val="FF0000"/>
            </w:rPr>
            <w:t>(Cobb, 2015, p. 268)</w:t>
          </w:r>
          <w:r w:rsidR="00645349">
            <w:rPr>
              <w:color w:val="FF0000"/>
            </w:rPr>
            <w:fldChar w:fldCharType="end"/>
          </w:r>
        </w:sdtContent>
      </w:sdt>
      <w:r w:rsidR="00645349">
        <w:rPr>
          <w:color w:val="FF0000"/>
        </w:rPr>
        <w:t>.</w:t>
      </w:r>
      <w:r w:rsidR="00FB78D9">
        <w:rPr>
          <w:color w:val="FF0000"/>
        </w:rPr>
        <w:t xml:space="preserve"> </w:t>
      </w:r>
      <w:r w:rsidR="00C71F11">
        <w:rPr>
          <w:color w:val="FF0000"/>
        </w:rPr>
        <w:t>Furthermore, computing has become more necessary to implementing statistic</w:t>
      </w:r>
      <w:ins w:id="235" w:author="Stacey Hancock" w:date="2019-06-13T15:11:00Z">
        <w:r w:rsidR="00ED0F73">
          <w:rPr>
            <w:color w:val="FF0000"/>
          </w:rPr>
          <w:t>al methods</w:t>
        </w:r>
      </w:ins>
      <w:del w:id="236" w:author="Stacey Hancock" w:date="2019-06-13T15:11:00Z">
        <w:r w:rsidR="00C71F11" w:rsidDel="00ED0F73">
          <w:rPr>
            <w:color w:val="FF0000"/>
          </w:rPr>
          <w:delText>s</w:delText>
        </w:r>
      </w:del>
      <w:r w:rsidR="00C71F11">
        <w:rPr>
          <w:color w:val="FF0000"/>
        </w:rPr>
        <w:t xml:space="preserve"> than even five years ago such that “a ‘just enough’ level of understanding of computing is not adequate” </w:t>
      </w:r>
      <w:sdt>
        <w:sdtPr>
          <w:rPr>
            <w:color w:val="FF0000"/>
          </w:rPr>
          <w:id w:val="1976558910"/>
          <w:citation/>
        </w:sdtPr>
        <w:sdtEndPr/>
        <w:sdtContent>
          <w:r w:rsidR="00C71F11">
            <w:rPr>
              <w:color w:val="FF0000"/>
            </w:rPr>
            <w:fldChar w:fldCharType="begin"/>
          </w:r>
          <w:r w:rsidR="00C71F11">
            <w:rPr>
              <w:color w:val="FF0000"/>
            </w:rPr>
            <w:instrText xml:space="preserve">CITATION Nol10 \p 106 \l 1033 </w:instrText>
          </w:r>
          <w:r w:rsidR="00C71F11">
            <w:rPr>
              <w:color w:val="FF0000"/>
            </w:rPr>
            <w:fldChar w:fldCharType="separate"/>
          </w:r>
          <w:r w:rsidR="00E22051" w:rsidRPr="00E22051">
            <w:rPr>
              <w:color w:val="FF0000"/>
            </w:rPr>
            <w:t>(Nolan &amp; Temple Lang, 2010, p. 106)</w:t>
          </w:r>
          <w:r w:rsidR="00C71F11">
            <w:rPr>
              <w:color w:val="FF0000"/>
            </w:rPr>
            <w:fldChar w:fldCharType="end"/>
          </w:r>
        </w:sdtContent>
      </w:sdt>
      <w:r w:rsidR="00C71F11">
        <w:rPr>
          <w:color w:val="FF0000"/>
        </w:rPr>
        <w:t>.</w:t>
      </w:r>
      <w:r w:rsidR="003E5586">
        <w:rPr>
          <w:color w:val="FF0000"/>
        </w:rPr>
        <w:t xml:space="preserve"> </w:t>
      </w:r>
    </w:p>
    <w:p w14:paraId="20A4ECC6" w14:textId="5A6BA107" w:rsidR="00837BC3" w:rsidRDefault="0080255C" w:rsidP="00D22B1E">
      <w:pPr>
        <w:pStyle w:val="Body"/>
      </w:pPr>
      <w:r>
        <w:rPr>
          <w:color w:val="FF0000"/>
        </w:rPr>
        <w:t xml:space="preserve">Many </w:t>
      </w:r>
      <w:ins w:id="237" w:author="Stacey Hancock" w:date="2019-06-13T15:11:00Z">
        <w:r w:rsidR="00ED0F73">
          <w:rPr>
            <w:color w:val="FF0000"/>
          </w:rPr>
          <w:t>s</w:t>
        </w:r>
      </w:ins>
      <w:del w:id="238" w:author="Stacey Hancock" w:date="2019-06-13T15:11:00Z">
        <w:r w:rsidDel="00ED0F73">
          <w:rPr>
            <w:color w:val="FF0000"/>
          </w:rPr>
          <w:delText>S</w:delText>
        </w:r>
      </w:del>
      <w:r>
        <w:rPr>
          <w:color w:val="FF0000"/>
        </w:rPr>
        <w:t xml:space="preserve">tatisticians would agree that more computing </w:t>
      </w:r>
      <w:r w:rsidR="008C2B24">
        <w:rPr>
          <w:color w:val="FF0000"/>
        </w:rPr>
        <w:t xml:space="preserve">should be included </w:t>
      </w:r>
      <w:r>
        <w:rPr>
          <w:color w:val="FF0000"/>
        </w:rPr>
        <w:t>in the Statistics curricul</w:t>
      </w:r>
      <w:ins w:id="239" w:author="Stacey Hancock" w:date="2019-06-17T15:51:00Z">
        <w:r w:rsidR="00912D5C">
          <w:rPr>
            <w:color w:val="FF0000"/>
          </w:rPr>
          <w:t>u</w:t>
        </w:r>
      </w:ins>
      <w:r>
        <w:rPr>
          <w:color w:val="FF0000"/>
        </w:rPr>
        <w:t>m</w:t>
      </w:r>
      <w:del w:id="240" w:author="Stacey Hancock" w:date="2019-06-13T15:12:00Z">
        <w:r w:rsidR="008C2B24" w:rsidDel="00ED0F73">
          <w:rPr>
            <w:color w:val="FF0000"/>
          </w:rPr>
          <w:delText>,</w:delText>
        </w:r>
      </w:del>
      <w:r w:rsidR="008C2B24">
        <w:rPr>
          <w:color w:val="FF0000"/>
        </w:rPr>
        <w:t xml:space="preserve"> </w:t>
      </w:r>
      <w:r>
        <w:rPr>
          <w:color w:val="FF0000"/>
        </w:rPr>
        <w:t xml:space="preserve">so </w:t>
      </w:r>
      <w:ins w:id="241" w:author="Stacey Hancock" w:date="2019-06-13T15:12:00Z">
        <w:r w:rsidR="00ED0F73">
          <w:rPr>
            <w:color w:val="FF0000"/>
          </w:rPr>
          <w:t xml:space="preserve">that </w:t>
        </w:r>
      </w:ins>
      <w:r>
        <w:rPr>
          <w:color w:val="FF0000"/>
        </w:rPr>
        <w:t>students</w:t>
      </w:r>
      <w:r w:rsidR="002461E6">
        <w:rPr>
          <w:color w:val="FF0000"/>
        </w:rPr>
        <w:t xml:space="preserve"> leave the classroom </w:t>
      </w:r>
      <w:r>
        <w:rPr>
          <w:color w:val="FF0000"/>
        </w:rPr>
        <w:t>more computationally capable and literate.</w:t>
      </w:r>
      <w:r w:rsidR="002461E6">
        <w:rPr>
          <w:color w:val="FF0000"/>
        </w:rPr>
        <w:t xml:space="preserve"> However, many </w:t>
      </w:r>
      <w:ins w:id="242" w:author="Stacey Hancock" w:date="2019-06-17T15:51:00Z">
        <w:r w:rsidR="00912D5C">
          <w:rPr>
            <w:color w:val="FF0000"/>
          </w:rPr>
          <w:t>S</w:t>
        </w:r>
      </w:ins>
      <w:del w:id="243" w:author="Stacey Hancock" w:date="2019-06-17T15:51:00Z">
        <w:r w:rsidR="002461E6" w:rsidDel="00912D5C">
          <w:rPr>
            <w:color w:val="FF0000"/>
          </w:rPr>
          <w:delText>s</w:delText>
        </w:r>
      </w:del>
      <w:r w:rsidR="002461E6">
        <w:rPr>
          <w:color w:val="FF0000"/>
        </w:rPr>
        <w:t>tatistics students are “</w:t>
      </w:r>
      <w:r w:rsidR="001928B5" w:rsidRPr="00D22B1E">
        <w:rPr>
          <w:color w:val="FF0000"/>
        </w:rPr>
        <w:t xml:space="preserve">told to learn how to program by themselves, from each other, or from their teaching assistant in a two-week </w:t>
      </w:r>
      <w:r w:rsidR="00393C72">
        <w:rPr>
          <w:color w:val="FF0000"/>
        </w:rPr>
        <w:t>‘</w:t>
      </w:r>
      <w:r w:rsidR="001928B5" w:rsidRPr="00D22B1E">
        <w:rPr>
          <w:color w:val="FF0000"/>
        </w:rPr>
        <w:t>crash course</w:t>
      </w:r>
      <w:r w:rsidR="00393C72">
        <w:rPr>
          <w:color w:val="FF0000"/>
        </w:rPr>
        <w:t>’</w:t>
      </w:r>
      <w:r w:rsidR="001928B5" w:rsidRPr="00D22B1E">
        <w:rPr>
          <w:color w:val="FF0000"/>
        </w:rPr>
        <w:t xml:space="preserve"> in basic syntax at the start of a course</w:t>
      </w:r>
      <w:ins w:id="244" w:author="Stacey Hancock" w:date="2019-06-13T15:12:00Z">
        <w:r w:rsidR="00ED0F73">
          <w:rPr>
            <w:color w:val="FF0000"/>
          </w:rPr>
          <w:t>”</w:t>
        </w:r>
      </w:ins>
      <w:r w:rsidR="002461E6">
        <w:rPr>
          <w:color w:val="FF0000"/>
        </w:rPr>
        <w:t xml:space="preserve"> </w:t>
      </w:r>
      <w:sdt>
        <w:sdtPr>
          <w:rPr>
            <w:color w:val="FF0000"/>
          </w:rPr>
          <w:id w:val="-974060749"/>
          <w:citation/>
        </w:sdtPr>
        <w:sdtEndPr/>
        <w:sdtContent>
          <w:r w:rsidR="002461E6">
            <w:rPr>
              <w:color w:val="FF0000"/>
            </w:rPr>
            <w:fldChar w:fldCharType="begin"/>
          </w:r>
          <w:r w:rsidR="002461E6">
            <w:rPr>
              <w:color w:val="FF0000"/>
            </w:rPr>
            <w:instrText xml:space="preserve">CITATION Nol10 \p 100 \l 1033 </w:instrText>
          </w:r>
          <w:r w:rsidR="002461E6">
            <w:rPr>
              <w:color w:val="FF0000"/>
            </w:rPr>
            <w:fldChar w:fldCharType="separate"/>
          </w:r>
          <w:r w:rsidR="00E22051" w:rsidRPr="00E22051">
            <w:rPr>
              <w:color w:val="FF0000"/>
            </w:rPr>
            <w:t>(Nolan &amp; Temple Lang, 2010, p. 100)</w:t>
          </w:r>
          <w:r w:rsidR="002461E6">
            <w:rPr>
              <w:color w:val="FF0000"/>
            </w:rPr>
            <w:fldChar w:fldCharType="end"/>
          </w:r>
        </w:sdtContent>
      </w:sdt>
      <w:r w:rsidR="002461E6">
        <w:rPr>
          <w:color w:val="FF0000"/>
        </w:rPr>
        <w:t>. This do-it-yourself approach signals to students that statistical computing is not of intellectual importance compared to materials covered in lectures. Additionally, this structure inherits additional hidden costs,</w:t>
      </w:r>
      <w:r w:rsidR="00393C72">
        <w:rPr>
          <w:color w:val="FF0000"/>
        </w:rPr>
        <w:t xml:space="preserve"> where</w:t>
      </w:r>
      <w:r w:rsidR="00E657F7">
        <w:rPr>
          <w:color w:val="FF0000"/>
        </w:rPr>
        <w:t xml:space="preserve"> students may pick up bad habits, misunderstandings, or the wrong concepts</w:t>
      </w:r>
      <w:ins w:id="245" w:author="Stacey Hancock" w:date="2019-06-13T15:13:00Z">
        <w:r w:rsidR="00ED0F73">
          <w:rPr>
            <w:color w:val="FF0000"/>
          </w:rPr>
          <w:t xml:space="preserve">. </w:t>
        </w:r>
      </w:ins>
      <w:del w:id="246" w:author="Stacey Hancock" w:date="2019-06-13T15:13:00Z">
        <w:r w:rsidR="00E657F7" w:rsidDel="00ED0F73">
          <w:rPr>
            <w:color w:val="FF0000"/>
          </w:rPr>
          <w:delText>, they</w:delText>
        </w:r>
      </w:del>
      <w:ins w:id="247" w:author="Stacey Hancock" w:date="2019-06-13T15:13:00Z">
        <w:r w:rsidR="00ED0F73">
          <w:rPr>
            <w:color w:val="FF0000"/>
          </w:rPr>
          <w:t>Students</w:t>
        </w:r>
      </w:ins>
      <w:r w:rsidR="00E657F7">
        <w:rPr>
          <w:color w:val="FF0000"/>
        </w:rPr>
        <w:t xml:space="preserve"> may learn </w:t>
      </w:r>
      <w:r w:rsidR="003B3D3A">
        <w:rPr>
          <w:color w:val="FF0000"/>
        </w:rPr>
        <w:t>“</w:t>
      </w:r>
      <w:r w:rsidR="00E657F7">
        <w:rPr>
          <w:color w:val="FF0000"/>
        </w:rPr>
        <w:t>just enou</w:t>
      </w:r>
      <w:r w:rsidR="003B3D3A">
        <w:rPr>
          <w:color w:val="FF0000"/>
        </w:rPr>
        <w:t>gh to get what they need done</w:t>
      </w:r>
      <w:r w:rsidR="00393C72">
        <w:rPr>
          <w:color w:val="FF0000"/>
        </w:rPr>
        <w:t xml:space="preserve">, </w:t>
      </w:r>
      <w:r w:rsidR="003B3D3A">
        <w:rPr>
          <w:color w:val="FF0000"/>
        </w:rPr>
        <w:t>but they do not learn the simple ways to do things,” and the knowledge they possess when approaching a problem limits the tasks they are able to accomplish</w:t>
      </w:r>
      <w:r w:rsidR="001757EF">
        <w:rPr>
          <w:color w:val="FF0000"/>
        </w:rPr>
        <w:t xml:space="preserve"> (p. 100)</w:t>
      </w:r>
      <w:r w:rsidR="003B3D3A">
        <w:rPr>
          <w:color w:val="FF0000"/>
        </w:rPr>
        <w:t>.</w:t>
      </w:r>
      <w:r w:rsidR="004E727C">
        <w:rPr>
          <w:color w:val="FF0000"/>
        </w:rPr>
        <w:t xml:space="preserve"> </w:t>
      </w:r>
    </w:p>
    <w:p w14:paraId="117EF47A" w14:textId="4D03F8B9" w:rsidR="00812013" w:rsidRDefault="004E727C">
      <w:pPr>
        <w:pStyle w:val="Body"/>
        <w:rPr>
          <w:ins w:id="248" w:author="Allison Theobold" w:date="2019-06-20T10:27:00Z"/>
          <w:color w:val="FF0000"/>
        </w:rPr>
      </w:pPr>
      <w:moveFromRangeStart w:id="249" w:author="Allison Theobold" w:date="2019-06-19T10:17:00Z" w:name="move11831873"/>
      <w:moveFrom w:id="250" w:author="Allison Theobold" w:date="2019-06-19T10:17:00Z">
        <w:r w:rsidDel="002D74F8">
          <w:rPr>
            <w:color w:val="FF0000"/>
          </w:rPr>
          <w:t xml:space="preserve">For scientific research today, </w:t>
        </w:r>
        <w:r w:rsidR="00E754AA" w:rsidDel="002D74F8">
          <w:rPr>
            <w:color w:val="FF0000"/>
          </w:rPr>
          <w:t>computing skills are vital</w:t>
        </w:r>
        <w:r w:rsidDel="002D74F8">
          <w:rPr>
            <w:color w:val="FF0000"/>
          </w:rPr>
          <w:t>, e</w:t>
        </w:r>
        <w:r w:rsidR="00E754AA" w:rsidDel="002D74F8">
          <w:rPr>
            <w:color w:val="FF0000"/>
          </w:rPr>
          <w:t xml:space="preserve">specially for scientific research requiring statistical analysis </w:t>
        </w:r>
      </w:moveFrom>
      <w:sdt>
        <w:sdtPr>
          <w:rPr>
            <w:color w:val="FF0000"/>
          </w:rPr>
          <w:id w:val="-568650357"/>
          <w:citation/>
        </w:sdtPr>
        <w:sdtEndPr/>
        <w:sdtContent>
          <w:moveFrom w:id="251" w:author="Allison Theobold" w:date="2019-06-19T10:17:00Z">
            <w:r w:rsidR="00E754AA" w:rsidDel="002D74F8">
              <w:rPr>
                <w:color w:val="FF0000"/>
              </w:rPr>
              <w:fldChar w:fldCharType="begin"/>
            </w:r>
            <w:r w:rsidR="00E754AA" w:rsidDel="002D74F8">
              <w:rPr>
                <w:color w:val="FF0000"/>
              </w:rPr>
              <w:instrText xml:space="preserve">CITATION Har15 \p 344 \l 1033 </w:instrText>
            </w:r>
            <w:r w:rsidR="00E754AA" w:rsidDel="002D74F8">
              <w:rPr>
                <w:color w:val="FF0000"/>
              </w:rPr>
              <w:fldChar w:fldCharType="separate"/>
            </w:r>
            <w:r w:rsidR="00CD5263" w:rsidRPr="00CD5263" w:rsidDel="002D74F8">
              <w:rPr>
                <w:color w:val="FF0000"/>
              </w:rPr>
              <w:t>(Hardin, et al., 2015, p. 344)</w:t>
            </w:r>
            <w:r w:rsidR="00E754AA" w:rsidDel="002D74F8">
              <w:rPr>
                <w:color w:val="FF0000"/>
              </w:rPr>
              <w:fldChar w:fldCharType="end"/>
            </w:r>
          </w:moveFrom>
        </w:sdtContent>
      </w:sdt>
      <w:commentRangeStart w:id="252"/>
      <w:moveFrom w:id="253" w:author="Allison Theobold" w:date="2019-06-19T10:17:00Z">
        <w:r w:rsidR="00E754AA" w:rsidDel="002D74F8">
          <w:rPr>
            <w:color w:val="FF0000"/>
          </w:rPr>
          <w:t xml:space="preserve">. </w:t>
        </w:r>
      </w:moveFrom>
      <w:moveFromRangeEnd w:id="249"/>
      <w:commentRangeStart w:id="254"/>
      <w:r w:rsidR="00E754AA">
        <w:rPr>
          <w:color w:val="FF0000"/>
        </w:rPr>
        <w:t xml:space="preserve">This brings to question whether students in our </w:t>
      </w:r>
      <w:ins w:id="255" w:author="Allison Theobold" w:date="2019-06-19T14:33:00Z">
        <w:r w:rsidR="00C01B36">
          <w:rPr>
            <w:color w:val="FF0000"/>
          </w:rPr>
          <w:t>S</w:t>
        </w:r>
      </w:ins>
      <w:del w:id="256" w:author="Allison Theobold" w:date="2019-06-19T14:33:00Z">
        <w:r w:rsidR="00E754AA" w:rsidDel="00C01B36">
          <w:rPr>
            <w:color w:val="FF0000"/>
          </w:rPr>
          <w:delText>s</w:delText>
        </w:r>
      </w:del>
      <w:r w:rsidR="00E754AA">
        <w:rPr>
          <w:color w:val="FF0000"/>
        </w:rPr>
        <w:t>tatistics courses acquire the confidence necessary to overcome computational challenges they may face in their scientific research.</w:t>
      </w:r>
      <w:commentRangeEnd w:id="254"/>
      <w:r w:rsidR="00912D5C">
        <w:rPr>
          <w:rStyle w:val="CommentReference"/>
        </w:rPr>
        <w:commentReference w:id="254"/>
      </w:r>
      <w:ins w:id="257" w:author="Allison Theobold" w:date="2019-06-20T10:28:00Z">
        <w:r w:rsidR="00E34A79">
          <w:rPr>
            <w:color w:val="FF0000"/>
          </w:rPr>
          <w:t xml:space="preserve"> As evidenced by the environmental science literature, graduate students are not </w:t>
        </w:r>
        <w:r w:rsidR="00725441">
          <w:rPr>
            <w:color w:val="FF0000"/>
          </w:rPr>
          <w:t xml:space="preserve">being prepared by their current curriculua </w:t>
        </w:r>
      </w:ins>
      <w:ins w:id="258" w:author="Allison Theobold" w:date="2019-06-20T10:29:00Z">
        <w:r w:rsidR="00725441">
          <w:rPr>
            <w:color w:val="FF0000"/>
          </w:rPr>
          <w:t>with the computational skills necessary to perform data-intensive environmental science research.</w:t>
        </w:r>
      </w:ins>
      <w:ins w:id="259" w:author="Allison Theobold" w:date="2019-06-20T10:30:00Z">
        <w:r w:rsidR="00725441">
          <w:rPr>
            <w:color w:val="FF0000"/>
          </w:rPr>
          <w:t xml:space="preserve"> </w:t>
        </w:r>
      </w:ins>
      <w:ins w:id="260" w:author="Allison Theobold" w:date="2019-06-20T10:32:00Z">
        <w:r w:rsidR="00812013">
          <w:rPr>
            <w:color w:val="FF0000"/>
          </w:rPr>
          <w:t>Due</w:t>
        </w:r>
      </w:ins>
      <w:ins w:id="261" w:author="Allison Theobold" w:date="2019-06-20T10:30:00Z">
        <w:r w:rsidR="00725441">
          <w:rPr>
            <w:color w:val="FF0000"/>
          </w:rPr>
          <w:t xml:space="preserve"> to the historical importace of statistics in these fields, </w:t>
        </w:r>
      </w:ins>
      <w:ins w:id="262" w:author="Allison Theobold" w:date="2019-06-20T10:32:00Z">
        <w:r w:rsidR="00812013">
          <w:rPr>
            <w:color w:val="FF0000"/>
          </w:rPr>
          <w:t xml:space="preserve">environmenal science </w:t>
        </w:r>
      </w:ins>
      <w:ins w:id="263" w:author="Allison Theobold" w:date="2019-06-20T10:30:00Z">
        <w:r w:rsidR="00725441">
          <w:rPr>
            <w:color w:val="FF0000"/>
          </w:rPr>
          <w:t>g</w:t>
        </w:r>
      </w:ins>
      <w:ins w:id="264" w:author="Allison Theobold" w:date="2019-06-20T10:31:00Z">
        <w:r w:rsidR="00725441">
          <w:rPr>
            <w:color w:val="FF0000"/>
          </w:rPr>
          <w:t>raduate students</w:t>
        </w:r>
      </w:ins>
      <w:ins w:id="265" w:author="Allison Theobold" w:date="2019-06-20T10:32:00Z">
        <w:r w:rsidR="00812013">
          <w:rPr>
            <w:color w:val="FF0000"/>
          </w:rPr>
          <w:t xml:space="preserve"> are often required or highly recommended to enroll in </w:t>
        </w:r>
      </w:ins>
      <w:ins w:id="266" w:author="Allison Theobold" w:date="2019-06-20T10:31:00Z">
        <w:r w:rsidR="00812013">
          <w:rPr>
            <w:color w:val="FF0000"/>
          </w:rPr>
          <w:t>Statistics</w:t>
        </w:r>
        <w:bookmarkStart w:id="267" w:name="_GoBack"/>
        <w:bookmarkEnd w:id="267"/>
        <w:r w:rsidR="00812013">
          <w:rPr>
            <w:color w:val="FF0000"/>
          </w:rPr>
          <w:t xml:space="preserve"> courses</w:t>
        </w:r>
      </w:ins>
      <w:ins w:id="268" w:author="Allison Theobold" w:date="2019-06-20T10:32:00Z">
        <w:r w:rsidR="00812013">
          <w:rPr>
            <w:color w:val="FF0000"/>
          </w:rPr>
          <w:t xml:space="preserve"> for completion of their degree. How</w:t>
        </w:r>
      </w:ins>
      <w:ins w:id="269" w:author="Allison Theobold" w:date="2019-06-20T10:33:00Z">
        <w:r w:rsidR="00812013">
          <w:rPr>
            <w:color w:val="FF0000"/>
          </w:rPr>
          <w:t xml:space="preserve">ever, </w:t>
        </w:r>
      </w:ins>
      <w:ins w:id="270" w:author="Allison Theobold" w:date="2019-06-20T10:34:00Z">
        <w:r w:rsidR="00812013">
          <w:rPr>
            <w:color w:val="FF0000"/>
          </w:rPr>
          <w:t>research</w:t>
        </w:r>
      </w:ins>
      <w:ins w:id="271" w:author="Allison Theobold" w:date="2019-06-20T10:31:00Z">
        <w:r w:rsidR="00812013">
          <w:rPr>
            <w:color w:val="FF0000"/>
          </w:rPr>
          <w:t xml:space="preserve"> </w:t>
        </w:r>
      </w:ins>
      <w:ins w:id="272" w:author="Allison Theobold" w:date="2019-06-20T10:34:00Z">
        <w:r w:rsidR="00812013">
          <w:rPr>
            <w:color w:val="FF0000"/>
          </w:rPr>
          <w:t xml:space="preserve">in Statistics Education </w:t>
        </w:r>
      </w:ins>
      <w:ins w:id="273" w:author="Allison Theobold" w:date="2019-06-20T10:35:00Z">
        <w:r w:rsidR="00812013">
          <w:rPr>
            <w:color w:val="FF0000"/>
          </w:rPr>
          <w:t xml:space="preserve">illuminates the lack of computational preparation students leave the Statistics classroom with. </w:t>
        </w:r>
      </w:ins>
      <w:del w:id="274" w:author="Allison Theobold" w:date="2019-06-20T10:35:00Z">
        <w:r w:rsidR="00393C72" w:rsidDel="00812013">
          <w:rPr>
            <w:color w:val="FF0000"/>
          </w:rPr>
          <w:delText xml:space="preserve"> </w:delText>
        </w:r>
      </w:del>
      <w:commentRangeEnd w:id="252"/>
      <w:r w:rsidR="009127B5">
        <w:rPr>
          <w:rStyle w:val="CommentReference"/>
        </w:rPr>
        <w:commentReference w:id="252"/>
      </w:r>
    </w:p>
    <w:p w14:paraId="742206CB" w14:textId="1FAF05E8" w:rsidR="00A26A25" w:rsidRPr="008B40B7" w:rsidRDefault="00393C72" w:rsidP="00C23B06">
      <w:pPr>
        <w:pStyle w:val="Body"/>
      </w:pPr>
      <w:r>
        <w:rPr>
          <w:color w:val="FF0000"/>
        </w:rPr>
        <w:t>T</w:t>
      </w:r>
      <w:r w:rsidR="00A26A25" w:rsidRPr="00D22B1E">
        <w:rPr>
          <w:color w:val="FF0000"/>
        </w:rPr>
        <w:t>his study aims to close th</w:t>
      </w:r>
      <w:r w:rsidR="00D765A8" w:rsidRPr="00D22B1E">
        <w:rPr>
          <w:color w:val="FF0000"/>
        </w:rPr>
        <w:t>e</w:t>
      </w:r>
      <w:r w:rsidR="00A26A25" w:rsidRPr="00D22B1E">
        <w:rPr>
          <w:color w:val="FF0000"/>
        </w:rPr>
        <w:t xml:space="preserve"> </w:t>
      </w:r>
      <w:commentRangeStart w:id="275"/>
      <w:commentRangeStart w:id="276"/>
      <w:r w:rsidR="00A26A25" w:rsidRPr="00D22B1E">
        <w:rPr>
          <w:color w:val="FF0000"/>
        </w:rPr>
        <w:t>gap</w:t>
      </w:r>
      <w:ins w:id="277" w:author="Allison Theobold" w:date="2019-06-19T12:22:00Z">
        <w:r w:rsidR="003074A6">
          <w:rPr>
            <w:color w:val="FF0000"/>
          </w:rPr>
          <w:t xml:space="preserve"> in the research </w:t>
        </w:r>
      </w:ins>
      <w:del w:id="278" w:author="Allison Theobold" w:date="2019-06-19T12:22:00Z">
        <w:r w:rsidR="00A26A25" w:rsidRPr="00D22B1E" w:rsidDel="003A6DAE">
          <w:rPr>
            <w:color w:val="FF0000"/>
          </w:rPr>
          <w:delText xml:space="preserve"> </w:delText>
        </w:r>
      </w:del>
      <w:commentRangeEnd w:id="275"/>
      <w:r w:rsidR="00555044">
        <w:rPr>
          <w:rStyle w:val="CommentReference"/>
        </w:rPr>
        <w:commentReference w:id="275"/>
      </w:r>
      <w:commentRangeEnd w:id="276"/>
      <w:r w:rsidR="003A6DAE">
        <w:rPr>
          <w:rStyle w:val="CommentReference"/>
        </w:rPr>
        <w:commentReference w:id="276"/>
      </w:r>
      <w:ins w:id="279" w:author="Stacey Hancock" w:date="2019-06-17T15:54:00Z">
        <w:del w:id="280" w:author="Allison Theobold" w:date="2019-06-19T12:22:00Z">
          <w:r w:rsidR="00912D5C" w:rsidDel="003A6DAE">
            <w:rPr>
              <w:color w:val="FF0000"/>
            </w:rPr>
            <w:delText>b</w:delText>
          </w:r>
        </w:del>
      </w:ins>
      <w:ins w:id="281" w:author="Allison Theobold" w:date="2019-06-19T12:22:00Z">
        <w:r w:rsidR="003A6DAE">
          <w:rPr>
            <w:color w:val="FF0000"/>
          </w:rPr>
          <w:t>b</w:t>
        </w:r>
      </w:ins>
      <w:ins w:id="282" w:author="Stacey Hancock" w:date="2019-06-17T15:54:00Z">
        <w:r w:rsidR="00912D5C">
          <w:rPr>
            <w:color w:val="FF0000"/>
          </w:rPr>
          <w:t>etween</w:t>
        </w:r>
      </w:ins>
      <w:del w:id="283" w:author="Stacey Hancock" w:date="2019-06-17T15:54:00Z">
        <w:r w:rsidR="00A26A25" w:rsidRPr="00D22B1E" w:rsidDel="00912D5C">
          <w:rPr>
            <w:color w:val="FF0000"/>
          </w:rPr>
          <w:delText>in the</w:delText>
        </w:r>
      </w:del>
      <w:r w:rsidR="00A26A25" w:rsidRPr="00D22B1E">
        <w:rPr>
          <w:color w:val="FF0000"/>
        </w:rPr>
        <w:t xml:space="preserve"> </w:t>
      </w:r>
      <w:del w:id="284" w:author="Allison Theobold" w:date="2019-06-19T12:22:00Z">
        <w:r w:rsidR="00A26A25" w:rsidRPr="00D22B1E" w:rsidDel="003A6DAE">
          <w:rPr>
            <w:color w:val="FF0000"/>
          </w:rPr>
          <w:delText>research</w:delText>
        </w:r>
        <w:r w:rsidR="00D765A8" w:rsidRPr="00D22B1E" w:rsidDel="003A6DAE">
          <w:rPr>
            <w:color w:val="FF0000"/>
          </w:rPr>
          <w:delText xml:space="preserve"> </w:delText>
        </w:r>
      </w:del>
      <w:del w:id="285" w:author="Stacey Hancock" w:date="2019-06-17T15:54:00Z">
        <w:r w:rsidR="00D765A8" w:rsidRPr="00D22B1E" w:rsidDel="00912D5C">
          <w:rPr>
            <w:color w:val="FF0000"/>
          </w:rPr>
          <w:delText xml:space="preserve">between </w:delText>
        </w:r>
      </w:del>
      <w:ins w:id="286" w:author="Stacey Hancock" w:date="2019-06-17T15:54:00Z">
        <w:del w:id="287" w:author="Allison Theobold" w:date="2019-06-19T12:22:00Z">
          <w:r w:rsidR="00912D5C" w:rsidDel="003A6DAE">
            <w:rPr>
              <w:color w:val="FF0000"/>
            </w:rPr>
            <w:delText>on</w:delText>
          </w:r>
          <w:r w:rsidR="00912D5C" w:rsidRPr="00D22B1E" w:rsidDel="003A6DAE">
            <w:rPr>
              <w:color w:val="FF0000"/>
            </w:rPr>
            <w:delText xml:space="preserve"> </w:delText>
          </w:r>
        </w:del>
      </w:ins>
      <w:r w:rsidR="002064C9" w:rsidRPr="00D22B1E">
        <w:rPr>
          <w:color w:val="FF0000"/>
        </w:rPr>
        <w:t xml:space="preserve">the computational training of graduate </w:t>
      </w:r>
      <w:r w:rsidR="00CC7721" w:rsidRPr="00D22B1E">
        <w:rPr>
          <w:color w:val="FF0000"/>
        </w:rPr>
        <w:t xml:space="preserve">environmental science </w:t>
      </w:r>
      <w:r w:rsidR="002064C9" w:rsidRPr="00D22B1E">
        <w:rPr>
          <w:color w:val="FF0000"/>
        </w:rPr>
        <w:t>students</w:t>
      </w:r>
      <w:r w:rsidR="00D47CB5" w:rsidRPr="00D22B1E">
        <w:rPr>
          <w:color w:val="FF0000"/>
        </w:rPr>
        <w:t xml:space="preserve"> and the </w:t>
      </w:r>
      <w:ins w:id="288" w:author="Stacey Hancock" w:date="2019-06-17T15:54:00Z">
        <w:r w:rsidR="00912D5C">
          <w:rPr>
            <w:color w:val="FF0000"/>
          </w:rPr>
          <w:t>research</w:t>
        </w:r>
      </w:ins>
      <w:ins w:id="289" w:author="Allison Theobold" w:date="2019-06-19T12:22:00Z">
        <w:r w:rsidR="003A6DAE">
          <w:rPr>
            <w:color w:val="FF0000"/>
          </w:rPr>
          <w:t xml:space="preserve"> on what computational skills are nec</w:t>
        </w:r>
      </w:ins>
      <w:ins w:id="290" w:author="Allison Theobold" w:date="2019-06-19T12:23:00Z">
        <w:r w:rsidR="003A6DAE">
          <w:rPr>
            <w:color w:val="FF0000"/>
          </w:rPr>
          <w:t xml:space="preserve">essary to perform data-intensive environmental science research. We focus instead on </w:t>
        </w:r>
      </w:ins>
      <w:ins w:id="291" w:author="Allison Theobold" w:date="2019-06-20T19:26:00Z">
        <w:r w:rsidR="002A002A">
          <w:rPr>
            <w:color w:val="FF0000"/>
          </w:rPr>
          <w:t>how t</w:t>
        </w:r>
      </w:ins>
      <w:ins w:id="292" w:author="Allison Theobold" w:date="2019-06-19T12:23:00Z">
        <w:r w:rsidR="003A6DAE">
          <w:rPr>
            <w:color w:val="FF0000"/>
          </w:rPr>
          <w:t xml:space="preserve">he </w:t>
        </w:r>
      </w:ins>
      <w:ins w:id="293" w:author="Stacey Hancock" w:date="2019-06-17T15:54:00Z">
        <w:del w:id="294" w:author="Allison Theobold" w:date="2019-06-19T12:23:00Z">
          <w:r w:rsidR="00912D5C" w:rsidDel="003A6DAE">
            <w:rPr>
              <w:color w:val="FF0000"/>
            </w:rPr>
            <w:delText xml:space="preserve"> on </w:delText>
          </w:r>
        </w:del>
      </w:ins>
      <w:del w:id="295" w:author="Allison Theobold" w:date="2019-06-19T12:23:00Z">
        <w:r w:rsidDel="003A6DAE">
          <w:rPr>
            <w:color w:val="FF0000"/>
          </w:rPr>
          <w:delText>e</w:delText>
        </w:r>
      </w:del>
      <w:ins w:id="296" w:author="Allison Theobold" w:date="2019-06-19T12:23:00Z">
        <w:r w:rsidR="003A6DAE">
          <w:rPr>
            <w:color w:val="FF0000"/>
          </w:rPr>
          <w:t>e</w:t>
        </w:r>
      </w:ins>
      <w:r>
        <w:rPr>
          <w:color w:val="FF0000"/>
        </w:rPr>
        <w:t xml:space="preserve">xperiences of </w:t>
      </w:r>
      <w:r w:rsidR="00A26A25" w:rsidRPr="00D22B1E">
        <w:rPr>
          <w:color w:val="FF0000"/>
        </w:rPr>
        <w:t xml:space="preserve">environmental science graduate students </w:t>
      </w:r>
      <w:ins w:id="297" w:author="Allison Theobold" w:date="2019-06-20T19:27:00Z">
        <w:r w:rsidR="002A002A">
          <w:rPr>
            <w:color w:val="FF0000"/>
          </w:rPr>
          <w:t xml:space="preserve">can illuminate the phenomenon of </w:t>
        </w:r>
      </w:ins>
      <w:del w:id="298" w:author="Allison Theobold" w:date="2019-06-20T19:26:00Z">
        <w:r w:rsidR="00B55F11" w:rsidDel="002A002A">
          <w:rPr>
            <w:color w:val="FF0000"/>
          </w:rPr>
          <w:delText>in</w:delText>
        </w:r>
      </w:del>
      <w:del w:id="299" w:author="Allison Theobold" w:date="2019-06-20T19:27:00Z">
        <w:r w:rsidR="00B55F11" w:rsidDel="002A002A">
          <w:rPr>
            <w:color w:val="FF0000"/>
          </w:rPr>
          <w:delText xml:space="preserve"> </w:delText>
        </w:r>
      </w:del>
      <w:r>
        <w:rPr>
          <w:color w:val="FF0000"/>
        </w:rPr>
        <w:t>a</w:t>
      </w:r>
      <w:r w:rsidR="00AE5FF6">
        <w:rPr>
          <w:color w:val="FF0000"/>
        </w:rPr>
        <w:t>cquir</w:t>
      </w:r>
      <w:r>
        <w:rPr>
          <w:color w:val="FF0000"/>
        </w:rPr>
        <w:t xml:space="preserve">ing </w:t>
      </w:r>
      <w:r w:rsidR="00AE5FF6">
        <w:rPr>
          <w:color w:val="FF0000"/>
        </w:rPr>
        <w:t xml:space="preserve">the computational skills necessary </w:t>
      </w:r>
      <w:ins w:id="300" w:author="Allison Theobold" w:date="2019-06-19T12:24:00Z">
        <w:r w:rsidR="003A6DAE">
          <w:rPr>
            <w:color w:val="FF0000"/>
          </w:rPr>
          <w:t xml:space="preserve">for their research, focusing on the </w:t>
        </w:r>
      </w:ins>
      <w:del w:id="301" w:author="Allison Theobold" w:date="2019-06-19T12:24:00Z">
        <w:r w:rsidR="00AE5FF6" w:rsidDel="003A6DAE">
          <w:rPr>
            <w:color w:val="FF0000"/>
          </w:rPr>
          <w:delText>t</w:delText>
        </w:r>
        <w:r w:rsidR="00B460A0" w:rsidRPr="00D22B1E" w:rsidDel="003A6DAE">
          <w:rPr>
            <w:color w:val="FF0000"/>
          </w:rPr>
          <w:delText xml:space="preserve">o </w:delText>
        </w:r>
      </w:del>
      <w:r w:rsidR="00A26A25" w:rsidRPr="00D22B1E">
        <w:rPr>
          <w:color w:val="FF0000"/>
        </w:rPr>
        <w:t>appl</w:t>
      </w:r>
      <w:ins w:id="302" w:author="Allison Theobold" w:date="2019-06-19T12:24:00Z">
        <w:r w:rsidR="003A6DAE">
          <w:rPr>
            <w:color w:val="FF0000"/>
          </w:rPr>
          <w:t xml:space="preserve">ication of </w:t>
        </w:r>
      </w:ins>
      <w:del w:id="303" w:author="Allison Theobold" w:date="2019-06-19T12:24:00Z">
        <w:r w:rsidR="004C6C15" w:rsidRPr="00D22B1E" w:rsidDel="003A6DAE">
          <w:rPr>
            <w:color w:val="FF0000"/>
          </w:rPr>
          <w:delText xml:space="preserve">y </w:delText>
        </w:r>
      </w:del>
      <w:r w:rsidR="004C6C15" w:rsidRPr="00D22B1E">
        <w:rPr>
          <w:color w:val="FF0000"/>
        </w:rPr>
        <w:t xml:space="preserve">statistics </w:t>
      </w:r>
      <w:r w:rsidR="00A26A25" w:rsidRPr="00D22B1E">
        <w:rPr>
          <w:color w:val="FF0000"/>
        </w:rPr>
        <w:t>in their field</w:t>
      </w:r>
      <w:r w:rsidR="00B460A0" w:rsidRPr="00D22B1E">
        <w:rPr>
          <w:color w:val="FF0000"/>
        </w:rPr>
        <w:t xml:space="preserve"> of </w:t>
      </w:r>
      <w:r w:rsidR="00074069">
        <w:rPr>
          <w:color w:val="FF0000"/>
        </w:rPr>
        <w:t xml:space="preserve">scientific </w:t>
      </w:r>
      <w:commentRangeStart w:id="304"/>
      <w:r w:rsidR="00B460A0" w:rsidRPr="00D22B1E">
        <w:rPr>
          <w:color w:val="FF0000"/>
        </w:rPr>
        <w:t>research</w:t>
      </w:r>
      <w:commentRangeEnd w:id="304"/>
      <w:r w:rsidR="00131186">
        <w:rPr>
          <w:rStyle w:val="CommentReference"/>
        </w:rPr>
        <w:commentReference w:id="304"/>
      </w:r>
      <w:r w:rsidR="00A26A25" w:rsidRPr="00D22B1E">
        <w:rPr>
          <w:color w:val="FF0000"/>
        </w:rPr>
        <w:t>.</w:t>
      </w:r>
      <w:r w:rsidR="00AE5FF6">
        <w:rPr>
          <w:color w:val="FF0000"/>
        </w:rPr>
        <w:t xml:space="preserve"> </w:t>
      </w:r>
    </w:p>
    <w:p w14:paraId="586B84E4" w14:textId="77777777" w:rsidR="00A26A25" w:rsidRPr="008B40B7" w:rsidRDefault="00A26A25" w:rsidP="00A26A25">
      <w:pPr>
        <w:pStyle w:val="Body"/>
      </w:pPr>
    </w:p>
    <w:p w14:paraId="2FD61571" w14:textId="77777777" w:rsidR="00A26A25" w:rsidRPr="008B40B7" w:rsidRDefault="00A26A25" w:rsidP="00A26A25">
      <w:pPr>
        <w:pStyle w:val="SectionHeading"/>
      </w:pPr>
      <w:r w:rsidRPr="008B40B7">
        <w:t>Methodology</w:t>
      </w:r>
    </w:p>
    <w:p w14:paraId="43015822" w14:textId="77777777" w:rsidR="00A26A25" w:rsidRPr="008B40B7" w:rsidRDefault="00A26A25" w:rsidP="00A26A25">
      <w:pPr>
        <w:pStyle w:val="Body"/>
      </w:pPr>
    </w:p>
    <w:p w14:paraId="7EAC3C40" w14:textId="2E978FE8" w:rsidR="00C27039" w:rsidRDefault="00C27039" w:rsidP="00A67FCC">
      <w:pPr>
        <w:pStyle w:val="Body"/>
        <w:rPr>
          <w:color w:val="FF0000"/>
        </w:rPr>
      </w:pPr>
      <w:r w:rsidRPr="00D22B1E">
        <w:rPr>
          <w:color w:val="FF0000"/>
        </w:rPr>
        <w:t xml:space="preserve">In this study we examined </w:t>
      </w:r>
      <w:r w:rsidR="00081E72" w:rsidRPr="00D22B1E">
        <w:rPr>
          <w:color w:val="FF0000"/>
        </w:rPr>
        <w:t xml:space="preserve">experiences of </w:t>
      </w:r>
      <w:r w:rsidRPr="00D22B1E">
        <w:rPr>
          <w:color w:val="FF0000"/>
        </w:rPr>
        <w:t xml:space="preserve">environmental science graduate students </w:t>
      </w:r>
      <w:r w:rsidR="00AB4197">
        <w:rPr>
          <w:color w:val="FF0000"/>
        </w:rPr>
        <w:t>in</w:t>
      </w:r>
      <w:r w:rsidR="00081E72" w:rsidRPr="00D22B1E">
        <w:rPr>
          <w:color w:val="FF0000"/>
        </w:rPr>
        <w:t xml:space="preserve"> </w:t>
      </w:r>
      <w:r w:rsidRPr="00D22B1E">
        <w:rPr>
          <w:color w:val="FF0000"/>
        </w:rPr>
        <w:t>gain</w:t>
      </w:r>
      <w:r w:rsidR="00081E72" w:rsidRPr="00D22B1E">
        <w:rPr>
          <w:color w:val="FF0000"/>
        </w:rPr>
        <w:t xml:space="preserve">ing the </w:t>
      </w:r>
      <w:r w:rsidRPr="00D22B1E">
        <w:rPr>
          <w:color w:val="FF0000"/>
        </w:rPr>
        <w:t>computational knowledge</w:t>
      </w:r>
      <w:r w:rsidR="00081E72" w:rsidRPr="00D22B1E">
        <w:rPr>
          <w:color w:val="FF0000"/>
        </w:rPr>
        <w:t xml:space="preserve"> necessary to implement statistics in their research, </w:t>
      </w:r>
      <w:r w:rsidRPr="00D22B1E">
        <w:rPr>
          <w:color w:val="FF0000"/>
        </w:rPr>
        <w:t xml:space="preserve">and the </w:t>
      </w:r>
      <w:del w:id="305" w:author="Allison Theobold" w:date="2019-06-20T10:21:00Z">
        <w:r w:rsidR="00081E72" w:rsidRPr="00D22B1E" w:rsidDel="007B468D">
          <w:rPr>
            <w:color w:val="FF0000"/>
          </w:rPr>
          <w:delText>avenue</w:delText>
        </w:r>
      </w:del>
      <w:ins w:id="306" w:author="Allison Theobold" w:date="2019-06-20T10:21:00Z">
        <w:r w:rsidR="007B468D">
          <w:rPr>
            <w:color w:val="FF0000"/>
          </w:rPr>
          <w:t>path</w:t>
        </w:r>
      </w:ins>
      <w:r w:rsidR="00081E72" w:rsidRPr="00D22B1E">
        <w:rPr>
          <w:color w:val="FF0000"/>
        </w:rPr>
        <w:t xml:space="preserve">s that influenced </w:t>
      </w:r>
      <w:r w:rsidR="00AB4197" w:rsidRPr="00D22B1E">
        <w:rPr>
          <w:color w:val="FF0000"/>
        </w:rPr>
        <w:t>these experiences</w:t>
      </w:r>
      <w:r w:rsidRPr="00D22B1E">
        <w:rPr>
          <w:color w:val="FF0000"/>
        </w:rPr>
        <w:t>.</w:t>
      </w:r>
      <w:r w:rsidRPr="002C1002">
        <w:t xml:space="preserve"> </w:t>
      </w:r>
      <w:r w:rsidRPr="002C1002">
        <w:rPr>
          <w:color w:val="FF0000"/>
        </w:rPr>
        <w:t xml:space="preserve">For this study, </w:t>
      </w:r>
      <w:ins w:id="307" w:author="Stacey Hancock" w:date="2019-06-13T15:15:00Z">
        <w:r w:rsidR="009C2CBA">
          <w:rPr>
            <w:color w:val="FF0000"/>
          </w:rPr>
          <w:t>“</w:t>
        </w:r>
      </w:ins>
      <w:r w:rsidRPr="002C1002">
        <w:rPr>
          <w:color w:val="FF0000"/>
        </w:rPr>
        <w:t>statistical computing</w:t>
      </w:r>
      <w:ins w:id="308" w:author="Stacey Hancock" w:date="2019-06-13T15:15:00Z">
        <w:r w:rsidR="009C2CBA">
          <w:rPr>
            <w:color w:val="FF0000"/>
          </w:rPr>
          <w:t>”</w:t>
        </w:r>
      </w:ins>
      <w:r w:rsidRPr="002C1002">
        <w:rPr>
          <w:color w:val="FF0000"/>
        </w:rPr>
        <w:t xml:space="preserve"> is considered to consist of the computing knowledge and skills necessary for the entire process of statistical analys</w:t>
      </w:r>
      <w:r w:rsidR="00AB4197">
        <w:rPr>
          <w:color w:val="FF0000"/>
        </w:rPr>
        <w:t>e</w:t>
      </w:r>
      <w:r w:rsidRPr="002C1002">
        <w:rPr>
          <w:color w:val="FF0000"/>
        </w:rPr>
        <w:t xml:space="preserve">s, from data cleaning to data visualization to data analysis.  </w:t>
      </w:r>
    </w:p>
    <w:p w14:paraId="4803FBA2" w14:textId="17CA0696" w:rsidR="00A70C8E" w:rsidRDefault="00A70C8E" w:rsidP="00A67FCC">
      <w:pPr>
        <w:pStyle w:val="Body"/>
        <w:rPr>
          <w:ins w:id="309" w:author="Allison Theobold" w:date="2019-06-20T10:38:00Z"/>
          <w:color w:val="FF0000"/>
        </w:rPr>
      </w:pPr>
      <w:ins w:id="310" w:author="Allison Theobold" w:date="2019-06-20T10:38:00Z">
        <w:r>
          <w:rPr>
            <w:color w:val="FF0000"/>
          </w:rPr>
          <w:t xml:space="preserve">Phenomenology is </w:t>
        </w:r>
        <w:r w:rsidR="00E010FC">
          <w:rPr>
            <w:color w:val="FF0000"/>
          </w:rPr>
          <w:t>a study of “</w:t>
        </w:r>
      </w:ins>
      <w:ins w:id="311" w:author="Allison Theobold" w:date="2019-06-20T10:39:00Z">
        <w:r w:rsidR="00E010FC">
          <w:rPr>
            <w:color w:val="FF0000"/>
          </w:rPr>
          <w:t xml:space="preserve">people’s conscious experience of their life-world” </w:t>
        </w:r>
      </w:ins>
      <w:customXmlInsRangeStart w:id="312" w:author="Allison Theobold" w:date="2019-06-20T10:39:00Z"/>
      <w:sdt>
        <w:sdtPr>
          <w:rPr>
            <w:color w:val="FF0000"/>
          </w:rPr>
          <w:id w:val="1998758017"/>
          <w:citation/>
        </w:sdtPr>
        <w:sdtEndPr/>
        <w:sdtContent>
          <w:customXmlInsRangeEnd w:id="312"/>
          <w:ins w:id="313" w:author="Allison Theobold" w:date="2019-06-20T10:39:00Z">
            <w:r w:rsidR="00E010FC">
              <w:rPr>
                <w:color w:val="FF0000"/>
              </w:rPr>
              <w:fldChar w:fldCharType="begin"/>
            </w:r>
            <w:r w:rsidR="00E010FC">
              <w:rPr>
                <w:color w:val="FF0000"/>
              </w:rPr>
              <w:instrText xml:space="preserve">CITATION Sch03 \p 71 \l 1033 </w:instrText>
            </w:r>
          </w:ins>
          <w:r w:rsidR="00E010FC">
            <w:rPr>
              <w:color w:val="FF0000"/>
            </w:rPr>
            <w:fldChar w:fldCharType="separate"/>
          </w:r>
          <w:ins w:id="314" w:author="Allison Theobold" w:date="2019-06-20T10:39:00Z">
            <w:r w:rsidR="00E010FC" w:rsidRPr="00E010FC">
              <w:rPr>
                <w:color w:val="FF0000"/>
                <w:rPrChange w:id="315" w:author="Allison Theobold" w:date="2019-06-20T10:39:00Z">
                  <w:rPr/>
                </w:rPrChange>
              </w:rPr>
              <w:t>(Schram, 2003, p. 71)</w:t>
            </w:r>
            <w:r w:rsidR="00E010FC">
              <w:rPr>
                <w:color w:val="FF0000"/>
              </w:rPr>
              <w:fldChar w:fldCharType="end"/>
            </w:r>
          </w:ins>
          <w:customXmlInsRangeStart w:id="316" w:author="Allison Theobold" w:date="2019-06-20T10:39:00Z"/>
        </w:sdtContent>
      </w:sdt>
      <w:customXmlInsRangeEnd w:id="316"/>
      <w:ins w:id="317" w:author="Allison Theobold" w:date="2019-06-20T11:05:00Z">
        <w:r w:rsidR="005B132E">
          <w:rPr>
            <w:color w:val="FF0000"/>
          </w:rPr>
          <w:t xml:space="preserve"> or their “lived experiences”</w:t>
        </w:r>
      </w:ins>
      <w:ins w:id="318" w:author="Allison Theobold" w:date="2019-06-20T11:06:00Z">
        <w:r w:rsidR="005B132E" w:rsidRPr="00D22B1E">
          <w:rPr>
            <w:color w:val="FF0000"/>
          </w:rPr>
          <w:t xml:space="preserve"> </w:t>
        </w:r>
      </w:ins>
      <w:customXmlInsRangeStart w:id="319" w:author="Allison Theobold" w:date="2019-06-20T11:06:00Z"/>
      <w:sdt>
        <w:sdtPr>
          <w:rPr>
            <w:color w:val="FF0000"/>
          </w:rPr>
          <w:id w:val="-561092028"/>
          <w:citation/>
        </w:sdtPr>
        <w:sdtEndPr/>
        <w:sdtContent>
          <w:customXmlInsRangeEnd w:id="319"/>
          <w:ins w:id="320" w:author="Allison Theobold" w:date="2019-06-20T11:06:00Z">
            <w:r w:rsidR="005B132E" w:rsidRPr="00D22B1E">
              <w:rPr>
                <w:color w:val="FF0000"/>
              </w:rPr>
              <w:fldChar w:fldCharType="begin"/>
            </w:r>
            <w:r w:rsidR="005B132E" w:rsidRPr="00D22B1E">
              <w:rPr>
                <w:color w:val="FF0000"/>
              </w:rPr>
              <w:instrText xml:space="preserve">CITATION Van90 \p 9 \l 1033 </w:instrText>
            </w:r>
            <w:r w:rsidR="005B132E" w:rsidRPr="00D22B1E">
              <w:rPr>
                <w:color w:val="FF0000"/>
              </w:rPr>
              <w:fldChar w:fldCharType="separate"/>
            </w:r>
            <w:r w:rsidR="005B132E" w:rsidRPr="00E22051">
              <w:rPr>
                <w:color w:val="FF0000"/>
              </w:rPr>
              <w:t>(Van Manen, 1990, p. 9)</w:t>
            </w:r>
            <w:r w:rsidR="005B132E" w:rsidRPr="00D22B1E">
              <w:rPr>
                <w:color w:val="FF0000"/>
              </w:rPr>
              <w:fldChar w:fldCharType="end"/>
            </w:r>
          </w:ins>
          <w:customXmlInsRangeStart w:id="321" w:author="Allison Theobold" w:date="2019-06-20T11:06:00Z"/>
        </w:sdtContent>
      </w:sdt>
      <w:customXmlInsRangeEnd w:id="321"/>
      <w:ins w:id="322" w:author="Allison Theobold" w:date="2019-06-20T10:40:00Z">
        <w:r w:rsidR="00E010FC">
          <w:rPr>
            <w:color w:val="FF0000"/>
          </w:rPr>
          <w:t>.</w:t>
        </w:r>
      </w:ins>
      <w:ins w:id="323" w:author="Allison Theobold" w:date="2019-06-20T10:41:00Z">
        <w:r w:rsidR="00F32606">
          <w:rPr>
            <w:color w:val="FF0000"/>
          </w:rPr>
          <w:t xml:space="preserve"> As compared to case study research wh</w:t>
        </w:r>
      </w:ins>
      <w:ins w:id="324" w:author="Allison Theobold" w:date="2019-06-20T10:54:00Z">
        <w:r w:rsidR="00E92B1D">
          <w:rPr>
            <w:color w:val="FF0000"/>
          </w:rPr>
          <w:t xml:space="preserve">ich stresses </w:t>
        </w:r>
      </w:ins>
      <w:ins w:id="325" w:author="Allison Theobold" w:date="2019-06-20T10:42:00Z">
        <w:r w:rsidR="00F32606">
          <w:rPr>
            <w:color w:val="FF0000"/>
          </w:rPr>
          <w:t xml:space="preserve">the “unit of analysis, </w:t>
        </w:r>
        <w:r w:rsidR="00F32606">
          <w:rPr>
            <w:i/>
            <w:color w:val="FF0000"/>
          </w:rPr>
          <w:t>not</w:t>
        </w:r>
        <w:r w:rsidR="00F32606">
          <w:rPr>
            <w:color w:val="FF0000"/>
          </w:rPr>
          <w:t xml:space="preserve"> the topic of investigation”</w:t>
        </w:r>
      </w:ins>
      <w:ins w:id="326" w:author="Allison Theobold" w:date="2019-06-20T10:45:00Z">
        <w:r w:rsidR="00F32606">
          <w:rPr>
            <w:color w:val="FF0000"/>
          </w:rPr>
          <w:t xml:space="preserve"> (Merriam, 2009, p. 41, emphasis in original</w:t>
        </w:r>
      </w:ins>
      <w:ins w:id="327" w:author="Allison Theobold" w:date="2019-06-20T10:54:00Z">
        <w:r w:rsidR="006319D3">
          <w:rPr>
            <w:color w:val="FF0000"/>
          </w:rPr>
          <w:t>)</w:t>
        </w:r>
      </w:ins>
      <w:ins w:id="328" w:author="Allison Theobold" w:date="2019-06-20T10:43:00Z">
        <w:r w:rsidR="00F32606">
          <w:rPr>
            <w:color w:val="FF0000"/>
          </w:rPr>
          <w:t xml:space="preserve">, a phenomenology </w:t>
        </w:r>
      </w:ins>
      <w:ins w:id="329" w:author="Allison Theobold" w:date="2019-06-20T10:44:00Z">
        <w:r w:rsidR="00F32606">
          <w:rPr>
            <w:color w:val="FF0000"/>
          </w:rPr>
          <w:t>aims to depict</w:t>
        </w:r>
      </w:ins>
      <w:ins w:id="330" w:author="Allison Theobold" w:date="2019-06-20T10:46:00Z">
        <w:r w:rsidR="007972B5">
          <w:rPr>
            <w:color w:val="FF0000"/>
          </w:rPr>
          <w:t xml:space="preserve"> the essence</w:t>
        </w:r>
      </w:ins>
      <w:ins w:id="331" w:author="Allison Theobold" w:date="2019-06-20T10:47:00Z">
        <w:r w:rsidR="007972B5">
          <w:rPr>
            <w:color w:val="FF0000"/>
          </w:rPr>
          <w:t xml:space="preserve"> </w:t>
        </w:r>
        <w:r w:rsidR="007972B5">
          <w:rPr>
            <w:color w:val="FF0000"/>
          </w:rPr>
          <w:lastRenderedPageBreak/>
          <w:t xml:space="preserve">or the structure </w:t>
        </w:r>
      </w:ins>
      <w:ins w:id="332" w:author="Allison Theobold" w:date="2019-06-20T10:46:00Z">
        <w:r w:rsidR="007972B5">
          <w:rPr>
            <w:color w:val="FF0000"/>
          </w:rPr>
          <w:t>of a shared experience</w:t>
        </w:r>
      </w:ins>
      <w:ins w:id="333" w:author="Allison Theobold" w:date="2019-06-20T10:54:00Z">
        <w:r w:rsidR="006319D3">
          <w:rPr>
            <w:color w:val="FF0000"/>
          </w:rPr>
          <w:t xml:space="preserve"> </w:t>
        </w:r>
      </w:ins>
      <w:ins w:id="334" w:author="Allison Theobold" w:date="2019-06-20T10:55:00Z">
        <w:r w:rsidR="006319D3" w:rsidRPr="008B40B7">
          <w:rPr>
            <w:color w:val="FF0000"/>
          </w:rPr>
          <w:t>through analyzing</w:t>
        </w:r>
        <w:r w:rsidR="006319D3">
          <w:rPr>
            <w:color w:val="FF0000"/>
          </w:rPr>
          <w:t xml:space="preserve"> </w:t>
        </w:r>
        <w:r w:rsidR="006319D3" w:rsidRPr="008B40B7">
          <w:rPr>
            <w:color w:val="FF0000"/>
          </w:rPr>
          <w:t xml:space="preserve">and comparing the experiences of different people </w:t>
        </w:r>
      </w:ins>
      <w:customXmlInsRangeStart w:id="335" w:author="Allison Theobold" w:date="2019-06-20T10:55:00Z"/>
      <w:sdt>
        <w:sdtPr>
          <w:rPr>
            <w:color w:val="FF0000"/>
          </w:rPr>
          <w:id w:val="1633205002"/>
          <w:citation/>
        </w:sdtPr>
        <w:sdtEndPr/>
        <w:sdtContent>
          <w:customXmlInsRangeEnd w:id="335"/>
          <w:ins w:id="336" w:author="Allison Theobold" w:date="2019-06-20T10:55:00Z">
            <w:r w:rsidR="006319D3" w:rsidRPr="00C236AD">
              <w:rPr>
                <w:color w:val="FF0000"/>
              </w:rPr>
              <w:fldChar w:fldCharType="begin"/>
            </w:r>
            <w:r w:rsidR="006319D3" w:rsidRPr="008B40B7">
              <w:rPr>
                <w:color w:val="FF0000"/>
              </w:rPr>
              <w:instrText xml:space="preserve">CITATION Pat02 \p 106 \l 1033 </w:instrText>
            </w:r>
            <w:r w:rsidR="006319D3" w:rsidRPr="00C236AD">
              <w:rPr>
                <w:color w:val="FF0000"/>
              </w:rPr>
              <w:fldChar w:fldCharType="separate"/>
            </w:r>
            <w:r w:rsidR="006319D3" w:rsidRPr="00E22051">
              <w:rPr>
                <w:color w:val="FF0000"/>
              </w:rPr>
              <w:t>(Patton, 2002, p. 106)</w:t>
            </w:r>
            <w:r w:rsidR="006319D3" w:rsidRPr="00C236AD">
              <w:rPr>
                <w:color w:val="FF0000"/>
              </w:rPr>
              <w:fldChar w:fldCharType="end"/>
            </w:r>
          </w:ins>
          <w:customXmlInsRangeStart w:id="337" w:author="Allison Theobold" w:date="2019-06-20T10:55:00Z"/>
        </w:sdtContent>
      </w:sdt>
      <w:customXmlInsRangeEnd w:id="337"/>
      <w:ins w:id="338" w:author="Allison Theobold" w:date="2019-06-20T10:55:00Z">
        <w:r w:rsidR="006319D3" w:rsidRPr="008B40B7">
          <w:rPr>
            <w:color w:val="FF0000"/>
          </w:rPr>
          <w:t xml:space="preserve">.  </w:t>
        </w:r>
        <w:r w:rsidR="006319D3" w:rsidRPr="008B40B7">
          <w:t xml:space="preserve"> </w:t>
        </w:r>
      </w:ins>
      <w:ins w:id="339" w:author="Allison Theobold" w:date="2019-06-20T10:54:00Z">
        <w:r w:rsidR="006319D3">
          <w:rPr>
            <w:color w:val="FF0000"/>
          </w:rPr>
          <w:t xml:space="preserve"> </w:t>
        </w:r>
      </w:ins>
      <w:ins w:id="340" w:author="Allison Theobold" w:date="2019-06-20T10:44:00Z">
        <w:r w:rsidR="00F32606">
          <w:rPr>
            <w:color w:val="FF0000"/>
          </w:rPr>
          <w:t xml:space="preserve"> </w:t>
        </w:r>
      </w:ins>
      <w:ins w:id="341" w:author="Allison Theobold" w:date="2019-06-20T10:41:00Z">
        <w:r w:rsidR="00F32606">
          <w:rPr>
            <w:color w:val="FF0000"/>
          </w:rPr>
          <w:t xml:space="preserve"> </w:t>
        </w:r>
      </w:ins>
      <w:ins w:id="342" w:author="Allison Theobold" w:date="2019-06-20T10:40:00Z">
        <w:r w:rsidR="00E010FC">
          <w:rPr>
            <w:color w:val="FF0000"/>
          </w:rPr>
          <w:t xml:space="preserve"> </w:t>
        </w:r>
      </w:ins>
      <w:ins w:id="343" w:author="Allison Theobold" w:date="2019-06-20T10:38:00Z">
        <w:r>
          <w:rPr>
            <w:color w:val="FF0000"/>
          </w:rPr>
          <w:t xml:space="preserve"> </w:t>
        </w:r>
      </w:ins>
    </w:p>
    <w:p w14:paraId="672FF866" w14:textId="24158424" w:rsidR="00E23569" w:rsidRDefault="00C27039" w:rsidP="00A67FCC">
      <w:pPr>
        <w:pStyle w:val="Body"/>
        <w:rPr>
          <w:ins w:id="344" w:author="Allison Theobold" w:date="2019-06-20T10:51:00Z"/>
          <w:color w:val="FF0000"/>
        </w:rPr>
      </w:pPr>
      <w:r>
        <w:rPr>
          <w:color w:val="FF0000"/>
        </w:rPr>
        <w:t>A</w:t>
      </w:r>
      <w:r w:rsidR="00A26A25" w:rsidRPr="00D22B1E">
        <w:rPr>
          <w:color w:val="FF0000"/>
        </w:rPr>
        <w:t xml:space="preserve"> </w:t>
      </w:r>
      <w:commentRangeStart w:id="345"/>
      <w:r w:rsidR="00A26A25" w:rsidRPr="00D22B1E">
        <w:rPr>
          <w:color w:val="FF0000"/>
        </w:rPr>
        <w:t>phenomenolog</w:t>
      </w:r>
      <w:r w:rsidR="00F75538" w:rsidRPr="00D22B1E">
        <w:rPr>
          <w:color w:val="FF0000"/>
        </w:rPr>
        <w:t xml:space="preserve">y </w:t>
      </w:r>
      <w:commentRangeEnd w:id="345"/>
      <w:r w:rsidR="009C2CBA">
        <w:rPr>
          <w:rStyle w:val="CommentReference"/>
        </w:rPr>
        <w:commentReference w:id="345"/>
      </w:r>
      <w:r w:rsidR="00F75538" w:rsidRPr="00D22B1E">
        <w:rPr>
          <w:color w:val="FF0000"/>
        </w:rPr>
        <w:t xml:space="preserve">was </w:t>
      </w:r>
      <w:r w:rsidR="00A26A25" w:rsidRPr="00D22B1E">
        <w:rPr>
          <w:color w:val="FF0000"/>
        </w:rPr>
        <w:t>appropriate</w:t>
      </w:r>
      <w:r>
        <w:rPr>
          <w:color w:val="FF0000"/>
        </w:rPr>
        <w:t xml:space="preserve"> for this study</w:t>
      </w:r>
      <w:r w:rsidR="00A26A25" w:rsidRPr="00D22B1E">
        <w:rPr>
          <w:color w:val="FF0000"/>
        </w:rPr>
        <w:t>, as the intention was to understand and describe</w:t>
      </w:r>
      <w:r w:rsidR="00F75538" w:rsidRPr="00D22B1E">
        <w:rPr>
          <w:color w:val="FF0000"/>
        </w:rPr>
        <w:t xml:space="preserve"> the </w:t>
      </w:r>
      <w:del w:id="346" w:author="Allison Theobold" w:date="2019-06-20T11:06:00Z">
        <w:r w:rsidR="00F75538" w:rsidRPr="00D22B1E" w:rsidDel="005B132E">
          <w:rPr>
            <w:color w:val="FF0000"/>
          </w:rPr>
          <w:delText>“lived experiences”</w:delText>
        </w:r>
        <w:r w:rsidR="002C0CE4" w:rsidRPr="00D22B1E" w:rsidDel="005B132E">
          <w:rPr>
            <w:color w:val="FF0000"/>
          </w:rPr>
          <w:delText xml:space="preserve"> </w:delText>
        </w:r>
      </w:del>
      <w:customXmlDelRangeStart w:id="347" w:author="Allison Theobold" w:date="2019-06-20T11:06:00Z"/>
      <w:sdt>
        <w:sdtPr>
          <w:rPr>
            <w:color w:val="FF0000"/>
          </w:rPr>
          <w:id w:val="-1185049285"/>
          <w:citation/>
        </w:sdtPr>
        <w:sdtEndPr/>
        <w:sdtContent>
          <w:customXmlDelRangeEnd w:id="347"/>
          <w:del w:id="348" w:author="Allison Theobold" w:date="2019-06-20T11:06:00Z">
            <w:r w:rsidR="002C0CE4" w:rsidRPr="00D22B1E" w:rsidDel="005B132E">
              <w:rPr>
                <w:color w:val="FF0000"/>
              </w:rPr>
              <w:fldChar w:fldCharType="begin"/>
            </w:r>
            <w:r w:rsidR="002C0CE4" w:rsidRPr="00D22B1E" w:rsidDel="005B132E">
              <w:rPr>
                <w:color w:val="FF0000"/>
              </w:rPr>
              <w:delInstrText xml:space="preserve">CITATION Van90 \p 9 \l 1033 </w:delInstrText>
            </w:r>
            <w:r w:rsidR="002C0CE4" w:rsidRPr="00D22B1E" w:rsidDel="005B132E">
              <w:rPr>
                <w:color w:val="FF0000"/>
              </w:rPr>
              <w:fldChar w:fldCharType="separate"/>
            </w:r>
            <w:r w:rsidR="00E22051" w:rsidRPr="00E22051" w:rsidDel="005B132E">
              <w:rPr>
                <w:color w:val="FF0000"/>
              </w:rPr>
              <w:delText>(Van Manen, 1990, p. 9)</w:delText>
            </w:r>
            <w:r w:rsidR="002C0CE4" w:rsidRPr="00D22B1E" w:rsidDel="005B132E">
              <w:rPr>
                <w:color w:val="FF0000"/>
              </w:rPr>
              <w:fldChar w:fldCharType="end"/>
            </w:r>
          </w:del>
          <w:customXmlDelRangeStart w:id="349" w:author="Allison Theobold" w:date="2019-06-20T11:06:00Z"/>
        </w:sdtContent>
      </w:sdt>
      <w:customXmlDelRangeEnd w:id="349"/>
      <w:del w:id="350" w:author="Allison Theobold" w:date="2019-06-20T11:06:00Z">
        <w:r w:rsidR="00A26A25" w:rsidRPr="00D22B1E" w:rsidDel="005B132E">
          <w:rPr>
            <w:color w:val="FF0000"/>
          </w:rPr>
          <w:delText xml:space="preserve"> </w:delText>
        </w:r>
      </w:del>
      <w:ins w:id="351" w:author="Allison Theobold" w:date="2019-06-20T11:06:00Z">
        <w:r w:rsidR="005B132E">
          <w:rPr>
            <w:color w:val="FF0000"/>
          </w:rPr>
          <w:t xml:space="preserve">experiences </w:t>
        </w:r>
      </w:ins>
      <w:r w:rsidR="00590D8E" w:rsidRPr="00D22B1E">
        <w:rPr>
          <w:color w:val="FF0000"/>
        </w:rPr>
        <w:t xml:space="preserve">of graduate students in environmental science fields </w:t>
      </w:r>
      <w:r w:rsidR="003C2A4A">
        <w:rPr>
          <w:color w:val="FF0000"/>
        </w:rPr>
        <w:t>when</w:t>
      </w:r>
      <w:r w:rsidR="00590D8E" w:rsidRPr="00D22B1E">
        <w:rPr>
          <w:color w:val="FF0000"/>
        </w:rPr>
        <w:t xml:space="preserve"> acquiring the statistical computing skills necessary to implement statistics in their research.</w:t>
      </w:r>
      <w:r w:rsidR="00820E82" w:rsidRPr="008B40B7">
        <w:rPr>
          <w:color w:val="FF0000"/>
        </w:rPr>
        <w:t xml:space="preserve"> Implementation of statistics is necessary for many of these </w:t>
      </w:r>
      <w:ins w:id="352" w:author="Allison Theobold" w:date="2019-06-20T11:07:00Z">
        <w:r w:rsidR="005D55A3">
          <w:rPr>
            <w:color w:val="FF0000"/>
          </w:rPr>
          <w:t xml:space="preserve">graduate </w:t>
        </w:r>
      </w:ins>
      <w:r w:rsidR="00820E82" w:rsidRPr="008B40B7">
        <w:rPr>
          <w:color w:val="FF0000"/>
        </w:rPr>
        <w:t>students to succeed in their Master’s and doctoral research</w:t>
      </w:r>
      <w:ins w:id="353" w:author="Stacey Hancock" w:date="2019-06-13T15:16:00Z">
        <w:r w:rsidR="009C2CBA">
          <w:rPr>
            <w:color w:val="FF0000"/>
          </w:rPr>
          <w:t>.</w:t>
        </w:r>
      </w:ins>
      <w:del w:id="354" w:author="Stacey Hancock" w:date="2019-06-13T15:16:00Z">
        <w:r w:rsidR="00820E82" w:rsidRPr="008B40B7" w:rsidDel="009C2CBA">
          <w:rPr>
            <w:color w:val="FF0000"/>
          </w:rPr>
          <w:delText>,</w:delText>
        </w:r>
      </w:del>
      <w:r w:rsidR="00820E82" w:rsidRPr="008B40B7">
        <w:rPr>
          <w:color w:val="FF0000"/>
        </w:rPr>
        <w:t xml:space="preserve"> </w:t>
      </w:r>
      <w:ins w:id="355" w:author="Stacey Hancock" w:date="2019-06-13T15:16:00Z">
        <w:r w:rsidR="009C2CBA">
          <w:rPr>
            <w:color w:val="FF0000"/>
          </w:rPr>
          <w:t>H</w:t>
        </w:r>
      </w:ins>
      <w:del w:id="356" w:author="Stacey Hancock" w:date="2019-06-13T15:16:00Z">
        <w:r w:rsidR="00820E82" w:rsidRPr="008B40B7" w:rsidDel="009C2CBA">
          <w:rPr>
            <w:color w:val="FF0000"/>
          </w:rPr>
          <w:delText>h</w:delText>
        </w:r>
      </w:del>
      <w:r w:rsidR="00820E82" w:rsidRPr="008B40B7">
        <w:rPr>
          <w:color w:val="FF0000"/>
        </w:rPr>
        <w:t>owever</w:t>
      </w:r>
      <w:ins w:id="357" w:author="Stacey Hancock" w:date="2019-06-13T15:16:00Z">
        <w:r w:rsidR="009C2CBA">
          <w:rPr>
            <w:color w:val="FF0000"/>
          </w:rPr>
          <w:t>,</w:t>
        </w:r>
      </w:ins>
      <w:r w:rsidR="00820E82" w:rsidRPr="008B40B7">
        <w:rPr>
          <w:color w:val="FF0000"/>
        </w:rPr>
        <w:t xml:space="preserve"> across these fields students are not acquiring these necessaary skills within their graduate curriculum.</w:t>
      </w:r>
      <w:ins w:id="358" w:author="Allison Theobold" w:date="2019-06-20T10:48:00Z">
        <w:r w:rsidR="009946E3">
          <w:rPr>
            <w:color w:val="FF0000"/>
          </w:rPr>
          <w:t xml:space="preserve"> </w:t>
        </w:r>
      </w:ins>
    </w:p>
    <w:p w14:paraId="653BB9EA" w14:textId="2D9E014F" w:rsidR="009946E3" w:rsidRDefault="00F2521E">
      <w:pPr>
        <w:pStyle w:val="Body"/>
        <w:rPr>
          <w:ins w:id="359" w:author="Allison Theobold" w:date="2019-06-20T10:48:00Z"/>
          <w:color w:val="FF0000"/>
        </w:rPr>
      </w:pPr>
      <w:ins w:id="360" w:author="Allison Theobold" w:date="2019-06-20T10:55:00Z">
        <w:r>
          <w:rPr>
            <w:color w:val="FF0000"/>
          </w:rPr>
          <w:t>This study focuses on the shared experiences of g</w:t>
        </w:r>
      </w:ins>
      <w:ins w:id="361" w:author="Allison Theobold" w:date="2019-06-20T10:56:00Z">
        <w:r>
          <w:rPr>
            <w:color w:val="FF0000"/>
          </w:rPr>
          <w:t xml:space="preserve">raduate environmenal science student as they acquire the computational skills necessary to </w:t>
        </w:r>
      </w:ins>
      <w:ins w:id="362" w:author="Allison Theobold" w:date="2019-06-20T10:57:00Z">
        <w:r>
          <w:rPr>
            <w:color w:val="FF0000"/>
          </w:rPr>
          <w:t xml:space="preserve">apply statistics in their research. </w:t>
        </w:r>
      </w:ins>
      <w:ins w:id="363" w:author="Allison Theobold" w:date="2019-06-20T10:51:00Z">
        <w:r w:rsidR="00781E2A">
          <w:rPr>
            <w:color w:val="FF0000"/>
          </w:rPr>
          <w:t>Participants for this study were not chosen to illustrate different aspects of a shared experience</w:t>
        </w:r>
      </w:ins>
      <w:ins w:id="364" w:author="Allison Theobold" w:date="2019-06-20T12:34:00Z">
        <w:r w:rsidR="00460DF8">
          <w:rPr>
            <w:color w:val="FF0000"/>
          </w:rPr>
          <w:t>. Rather, these participants ac</w:t>
        </w:r>
      </w:ins>
      <w:ins w:id="365" w:author="Allison Theobold" w:date="2019-06-20T12:35:00Z">
        <w:r w:rsidR="00460DF8">
          <w:rPr>
            <w:color w:val="FF0000"/>
          </w:rPr>
          <w:t xml:space="preserve">t </w:t>
        </w:r>
      </w:ins>
      <w:ins w:id="366" w:author="Allison Theobold" w:date="2019-06-20T10:51:00Z">
        <w:r w:rsidR="00781E2A">
          <w:rPr>
            <w:color w:val="FF0000"/>
          </w:rPr>
          <w:t xml:space="preserve">as a cohort to </w:t>
        </w:r>
      </w:ins>
      <w:ins w:id="367" w:author="Allison Theobold" w:date="2019-06-20T12:33:00Z">
        <w:r w:rsidR="00460DF8">
          <w:rPr>
            <w:color w:val="FF0000"/>
          </w:rPr>
          <w:t>illuminate the</w:t>
        </w:r>
      </w:ins>
      <w:ins w:id="368" w:author="Allison Theobold" w:date="2019-06-20T12:34:00Z">
        <w:r w:rsidR="00460DF8">
          <w:rPr>
            <w:color w:val="FF0000"/>
          </w:rPr>
          <w:t xml:space="preserve"> understand the phenomenon of </w:t>
        </w:r>
      </w:ins>
      <w:ins w:id="369" w:author="Allison Theobold" w:date="2019-06-20T12:32:00Z">
        <w:r w:rsidR="00C26E32">
          <w:rPr>
            <w:color w:val="FF0000"/>
          </w:rPr>
          <w:t xml:space="preserve">acquiring the computational skills necessary to </w:t>
        </w:r>
      </w:ins>
      <w:ins w:id="370" w:author="Allison Theobold" w:date="2019-06-20T12:33:00Z">
        <w:r w:rsidR="00C26E32">
          <w:rPr>
            <w:color w:val="FF0000"/>
          </w:rPr>
          <w:t>implement statistics</w:t>
        </w:r>
      </w:ins>
      <w:ins w:id="371" w:author="Allison Theobold" w:date="2019-06-20T12:34:00Z">
        <w:r w:rsidR="00460DF8">
          <w:rPr>
            <w:color w:val="FF0000"/>
          </w:rPr>
          <w:t xml:space="preserve"> through participants’ lived experiences</w:t>
        </w:r>
      </w:ins>
      <w:ins w:id="372" w:author="Allison Theobold" w:date="2019-06-20T10:52:00Z">
        <w:r w:rsidR="00781E2A">
          <w:rPr>
            <w:color w:val="FF0000"/>
          </w:rPr>
          <w:t>.</w:t>
        </w:r>
      </w:ins>
      <w:ins w:id="373" w:author="Allison Theobold" w:date="2019-06-20T10:59:00Z">
        <w:r w:rsidR="00D93C23">
          <w:rPr>
            <w:color w:val="FF0000"/>
          </w:rPr>
          <w:t xml:space="preserve"> Aspects from each of the study’s participants</w:t>
        </w:r>
      </w:ins>
      <w:ins w:id="374" w:author="Allison Theobold" w:date="2019-06-20T11:01:00Z">
        <w:r w:rsidR="008C5400">
          <w:rPr>
            <w:color w:val="FF0000"/>
          </w:rPr>
          <w:t xml:space="preserve"> backgrounds</w:t>
        </w:r>
      </w:ins>
      <w:ins w:id="375" w:author="Allison Theobold" w:date="2019-06-20T10:59:00Z">
        <w:r w:rsidR="00D93C23">
          <w:rPr>
            <w:color w:val="FF0000"/>
          </w:rPr>
          <w:t xml:space="preserve"> may characterize a “typical” graduate student in the environmental sciences</w:t>
        </w:r>
      </w:ins>
      <w:ins w:id="376" w:author="Allison Theobold" w:date="2019-06-20T11:00:00Z">
        <w:r w:rsidR="00D93C23">
          <w:rPr>
            <w:color w:val="FF0000"/>
          </w:rPr>
          <w:t xml:space="preserve">, </w:t>
        </w:r>
      </w:ins>
      <w:ins w:id="377" w:author="Allison Theobold" w:date="2019-06-20T11:02:00Z">
        <w:r w:rsidR="008C5400">
          <w:rPr>
            <w:color w:val="FF0000"/>
          </w:rPr>
          <w:t xml:space="preserve">however, </w:t>
        </w:r>
      </w:ins>
      <w:ins w:id="378" w:author="Allison Theobold" w:date="2019-06-20T11:03:00Z">
        <w:r w:rsidR="008C5400">
          <w:rPr>
            <w:color w:val="FF0000"/>
          </w:rPr>
          <w:t>it is not the</w:t>
        </w:r>
      </w:ins>
      <w:ins w:id="379" w:author="Allison Theobold" w:date="2019-06-20T11:00:00Z">
        <w:r w:rsidR="00D93C23">
          <w:rPr>
            <w:color w:val="FF0000"/>
          </w:rPr>
          <w:t xml:space="preserve"> intention</w:t>
        </w:r>
      </w:ins>
      <w:ins w:id="380" w:author="Allison Theobold" w:date="2019-06-20T11:01:00Z">
        <w:r w:rsidR="008C5400">
          <w:rPr>
            <w:color w:val="FF0000"/>
          </w:rPr>
          <w:t xml:space="preserve"> of these participant characterizations to</w:t>
        </w:r>
      </w:ins>
      <w:ins w:id="381" w:author="Allison Theobold" w:date="2019-06-20T11:03:00Z">
        <w:r w:rsidR="008C5400">
          <w:rPr>
            <w:color w:val="FF0000"/>
          </w:rPr>
          <w:t xml:space="preserve"> focus on how backgrounds</w:t>
        </w:r>
      </w:ins>
      <w:ins w:id="382" w:author="Allison Theobold" w:date="2019-06-20T11:02:00Z">
        <w:r w:rsidR="008C5400">
          <w:rPr>
            <w:color w:val="FF0000"/>
          </w:rPr>
          <w:t xml:space="preserve"> </w:t>
        </w:r>
      </w:ins>
      <w:ins w:id="383" w:author="Allison Theobold" w:date="2019-06-20T11:04:00Z">
        <w:r w:rsidR="008C5400">
          <w:rPr>
            <w:color w:val="FF0000"/>
          </w:rPr>
          <w:t xml:space="preserve">impact the experience of this </w:t>
        </w:r>
      </w:ins>
      <w:ins w:id="384" w:author="Allison Theobold" w:date="2019-06-20T12:35:00Z">
        <w:r w:rsidR="009434C3">
          <w:rPr>
            <w:color w:val="FF0000"/>
          </w:rPr>
          <w:t>phenomen</w:t>
        </w:r>
        <w:r w:rsidR="006171C5">
          <w:rPr>
            <w:color w:val="FF0000"/>
          </w:rPr>
          <w:t>on</w:t>
        </w:r>
      </w:ins>
      <w:ins w:id="385" w:author="Allison Theobold" w:date="2019-06-20T11:04:00Z">
        <w:r w:rsidR="008C5400">
          <w:rPr>
            <w:color w:val="FF0000"/>
          </w:rPr>
          <w:t xml:space="preserve">. </w:t>
        </w:r>
      </w:ins>
      <w:ins w:id="386" w:author="Allison Theobold" w:date="2019-06-20T10:52:00Z">
        <w:r w:rsidR="00781E2A">
          <w:rPr>
            <w:color w:val="FF0000"/>
          </w:rPr>
          <w:t xml:space="preserve"> </w:t>
        </w:r>
      </w:ins>
      <w:ins w:id="387" w:author="Allison Theobold" w:date="2019-06-20T10:51:00Z">
        <w:r w:rsidR="00781E2A">
          <w:rPr>
            <w:color w:val="FF0000"/>
          </w:rPr>
          <w:t xml:space="preserve"> </w:t>
        </w:r>
      </w:ins>
      <w:ins w:id="388" w:author="Allison Theobold" w:date="2019-06-20T10:50:00Z">
        <w:r w:rsidR="00850A2C">
          <w:rPr>
            <w:color w:val="FF0000"/>
          </w:rPr>
          <w:t xml:space="preserve"> </w:t>
        </w:r>
      </w:ins>
      <w:r w:rsidR="00820E82" w:rsidRPr="008B40B7">
        <w:rPr>
          <w:color w:val="FF0000"/>
        </w:rPr>
        <w:t xml:space="preserve"> </w:t>
      </w:r>
    </w:p>
    <w:p w14:paraId="47EBD200" w14:textId="7964F007" w:rsidR="00854968" w:rsidRPr="008B40B7" w:rsidDel="006319D3" w:rsidRDefault="007400F3" w:rsidP="00A67FCC">
      <w:pPr>
        <w:pStyle w:val="Body"/>
        <w:rPr>
          <w:del w:id="389" w:author="Allison Theobold" w:date="2019-06-20T10:55:00Z"/>
        </w:rPr>
      </w:pPr>
      <w:del w:id="390" w:author="Allison Theobold" w:date="2019-06-20T10:55:00Z">
        <w:r w:rsidRPr="008B40B7" w:rsidDel="006319D3">
          <w:rPr>
            <w:color w:val="FF0000"/>
          </w:rPr>
          <w:delText>A phenomenology aims to capt</w:delText>
        </w:r>
        <w:r w:rsidR="0057615B" w:rsidDel="006319D3">
          <w:rPr>
            <w:color w:val="FF0000"/>
          </w:rPr>
          <w:delText>u</w:delText>
        </w:r>
        <w:r w:rsidRPr="008B40B7" w:rsidDel="006319D3">
          <w:rPr>
            <w:color w:val="FF0000"/>
          </w:rPr>
          <w:delText>re t</w:delText>
        </w:r>
        <w:r w:rsidR="00820E82" w:rsidRPr="008B40B7" w:rsidDel="006319D3">
          <w:rPr>
            <w:color w:val="FF0000"/>
          </w:rPr>
          <w:delText>h</w:delText>
        </w:r>
        <w:r w:rsidRPr="008B40B7" w:rsidDel="006319D3">
          <w:rPr>
            <w:color w:val="FF0000"/>
          </w:rPr>
          <w:delText xml:space="preserve">e essence of this </w:delText>
        </w:r>
        <w:r w:rsidR="00820E82" w:rsidRPr="008B40B7" w:rsidDel="006319D3">
          <w:rPr>
            <w:color w:val="FF0000"/>
          </w:rPr>
          <w:delText xml:space="preserve">shared experience </w:delText>
        </w:r>
      </w:del>
      <w:del w:id="391" w:author="Allison Theobold" w:date="2019-06-20T10:54:00Z">
        <w:r w:rsidR="00717B5A" w:rsidRPr="008B40B7" w:rsidDel="006319D3">
          <w:rPr>
            <w:color w:val="FF0000"/>
          </w:rPr>
          <w:delText xml:space="preserve">through </w:delText>
        </w:r>
      </w:del>
      <w:del w:id="392" w:author="Allison Theobold" w:date="2019-06-20T10:52:00Z">
        <w:r w:rsidR="00717B5A" w:rsidRPr="008B40B7" w:rsidDel="000B4500">
          <w:rPr>
            <w:color w:val="FF0000"/>
          </w:rPr>
          <w:delText xml:space="preserve">bracketing, </w:delText>
        </w:r>
      </w:del>
      <w:del w:id="393" w:author="Allison Theobold" w:date="2019-06-20T10:54:00Z">
        <w:r w:rsidR="00717B5A" w:rsidRPr="008B40B7" w:rsidDel="006319D3">
          <w:rPr>
            <w:color w:val="FF0000"/>
          </w:rPr>
          <w:delText>analyzing</w:delText>
        </w:r>
      </w:del>
      <w:del w:id="394" w:author="Allison Theobold" w:date="2019-06-20T10:52:00Z">
        <w:r w:rsidR="00717B5A" w:rsidRPr="008B40B7" w:rsidDel="000B4500">
          <w:rPr>
            <w:color w:val="FF0000"/>
          </w:rPr>
          <w:delText xml:space="preserve">, </w:delText>
        </w:r>
      </w:del>
      <w:del w:id="395" w:author="Allison Theobold" w:date="2019-06-20T10:54:00Z">
        <w:r w:rsidR="00717B5A" w:rsidRPr="008B40B7" w:rsidDel="006319D3">
          <w:rPr>
            <w:color w:val="FF0000"/>
          </w:rPr>
          <w:delText>and comparing the experiences of different people</w:delText>
        </w:r>
        <w:r w:rsidR="00FF777A" w:rsidRPr="008B40B7" w:rsidDel="006319D3">
          <w:rPr>
            <w:color w:val="FF0000"/>
          </w:rPr>
          <w:delText xml:space="preserve"> </w:delText>
        </w:r>
      </w:del>
      <w:customXmlDelRangeStart w:id="396" w:author="Allison Theobold" w:date="2019-06-20T10:54:00Z"/>
      <w:sdt>
        <w:sdtPr>
          <w:rPr>
            <w:color w:val="FF0000"/>
          </w:rPr>
          <w:id w:val="1374808361"/>
          <w:citation/>
        </w:sdtPr>
        <w:sdtEndPr/>
        <w:sdtContent>
          <w:customXmlDelRangeEnd w:id="396"/>
          <w:del w:id="397" w:author="Allison Theobold" w:date="2019-06-20T10:54:00Z">
            <w:r w:rsidR="00FF777A" w:rsidRPr="00C236AD" w:rsidDel="006319D3">
              <w:rPr>
                <w:color w:val="FF0000"/>
              </w:rPr>
              <w:fldChar w:fldCharType="begin"/>
            </w:r>
            <w:r w:rsidR="00FF777A" w:rsidRPr="008B40B7" w:rsidDel="006319D3">
              <w:rPr>
                <w:color w:val="FF0000"/>
              </w:rPr>
              <w:delInstrText xml:space="preserve">CITATION Pat02 \p 106 \l 1033 </w:delInstrText>
            </w:r>
            <w:r w:rsidR="00FF777A" w:rsidRPr="00C236AD" w:rsidDel="006319D3">
              <w:rPr>
                <w:color w:val="FF0000"/>
              </w:rPr>
              <w:fldChar w:fldCharType="separate"/>
            </w:r>
            <w:r w:rsidR="00E22051" w:rsidRPr="00E22051" w:rsidDel="006319D3">
              <w:rPr>
                <w:color w:val="FF0000"/>
              </w:rPr>
              <w:delText>(Patton, 2002, p. 106)</w:delText>
            </w:r>
            <w:r w:rsidR="00FF777A" w:rsidRPr="00C236AD" w:rsidDel="006319D3">
              <w:rPr>
                <w:color w:val="FF0000"/>
              </w:rPr>
              <w:fldChar w:fldCharType="end"/>
            </w:r>
          </w:del>
          <w:customXmlDelRangeStart w:id="398" w:author="Allison Theobold" w:date="2019-06-20T10:54:00Z"/>
        </w:sdtContent>
      </w:sdt>
      <w:customXmlDelRangeEnd w:id="398"/>
      <w:del w:id="399" w:author="Allison Theobold" w:date="2019-06-20T10:54:00Z">
        <w:r w:rsidR="009123D0" w:rsidRPr="008B40B7" w:rsidDel="006319D3">
          <w:rPr>
            <w:color w:val="FF0000"/>
          </w:rPr>
          <w:delText xml:space="preserve">. </w:delText>
        </w:r>
        <w:r w:rsidR="00A67FCC" w:rsidRPr="008B40B7" w:rsidDel="006319D3">
          <w:rPr>
            <w:color w:val="FF0000"/>
          </w:rPr>
          <w:delText xml:space="preserve"> </w:delText>
        </w:r>
        <w:r w:rsidR="00A67FCC" w:rsidRPr="008B40B7" w:rsidDel="006319D3">
          <w:delText xml:space="preserve"> </w:delText>
        </w:r>
      </w:del>
    </w:p>
    <w:p w14:paraId="29342D00" w14:textId="77777777" w:rsidR="00A26A25" w:rsidRPr="008B40B7" w:rsidRDefault="00A26A25">
      <w:pPr>
        <w:pStyle w:val="Body"/>
        <w:ind w:firstLine="0"/>
        <w:pPrChange w:id="400" w:author="Allison Theobold" w:date="2019-06-20T10:55:00Z">
          <w:pPr>
            <w:pStyle w:val="Body"/>
          </w:pPr>
        </w:pPrChange>
      </w:pPr>
    </w:p>
    <w:p w14:paraId="51AF1B63" w14:textId="77777777" w:rsidR="00A26A25" w:rsidRPr="008B40B7" w:rsidRDefault="00A26A25" w:rsidP="00A26A25">
      <w:pPr>
        <w:pStyle w:val="SubSectionHeading"/>
      </w:pPr>
      <w:r w:rsidRPr="008B40B7">
        <w:t xml:space="preserve"> Participants</w:t>
      </w:r>
    </w:p>
    <w:p w14:paraId="45BA7C42" w14:textId="77777777" w:rsidR="00A26A25" w:rsidRPr="008B40B7" w:rsidRDefault="00A26A25" w:rsidP="00A26A25">
      <w:pPr>
        <w:pStyle w:val="Body"/>
      </w:pPr>
    </w:p>
    <w:p w14:paraId="1E3DBAE8" w14:textId="12E68A38" w:rsidR="00A26A25" w:rsidRPr="008B40B7" w:rsidRDefault="007C3D11" w:rsidP="00A26A25">
      <w:pPr>
        <w:pStyle w:val="Body"/>
      </w:pPr>
      <w:r w:rsidRPr="008B40B7">
        <w:t>Students</w:t>
      </w:r>
      <w:r w:rsidR="0022512F" w:rsidRPr="008B40B7">
        <w:t xml:space="preserve"> were recruited</w:t>
      </w:r>
      <w:r w:rsidR="00D54719" w:rsidRPr="008B40B7">
        <w:t xml:space="preserve"> </w:t>
      </w:r>
      <w:r w:rsidR="0022512F" w:rsidRPr="008B40B7">
        <w:t>from</w:t>
      </w:r>
      <w:r w:rsidR="00D54719" w:rsidRPr="008B40B7">
        <w:t xml:space="preserve"> </w:t>
      </w:r>
      <w:r w:rsidRPr="008B40B7">
        <w:t xml:space="preserve">the </w:t>
      </w:r>
      <w:r w:rsidR="00820FD1" w:rsidRPr="008B40B7">
        <w:t xml:space="preserve">second semester of a graduate-level </w:t>
      </w:r>
      <w:del w:id="401" w:author="Allison Theobold" w:date="2019-06-19T14:30:00Z">
        <w:r w:rsidR="00820FD1" w:rsidRPr="008B40B7" w:rsidDel="00F23523">
          <w:delText>applied statistics</w:delText>
        </w:r>
      </w:del>
      <w:ins w:id="402" w:author="Allison Theobold" w:date="2019-06-19T14:30:00Z">
        <w:r w:rsidR="00F23523">
          <w:t>Applied Statistics</w:t>
        </w:r>
      </w:ins>
      <w:r w:rsidR="00820FD1" w:rsidRPr="008B40B7">
        <w:t xml:space="preserve"> course sequence</w:t>
      </w:r>
      <w:r w:rsidR="00820FD1" w:rsidRPr="008B40B7" w:rsidDel="00820FD1">
        <w:t xml:space="preserve"> </w:t>
      </w:r>
      <w:r w:rsidR="00A26A25" w:rsidRPr="008B40B7">
        <w:t xml:space="preserve">in </w:t>
      </w:r>
      <w:r w:rsidR="003C2A4A">
        <w:t xml:space="preserve">the </w:t>
      </w:r>
      <w:r w:rsidR="00A26A25" w:rsidRPr="008B40B7">
        <w:t>spring of 2</w:t>
      </w:r>
      <w:r w:rsidR="00E04352" w:rsidRPr="008B40B7">
        <w:t>017. These students were interviewed</w:t>
      </w:r>
      <w:r w:rsidR="00A26A25" w:rsidRPr="008B40B7">
        <w:t xml:space="preserve"> following their spring break, nearly halfway through the course. Only</w:t>
      </w:r>
      <w:r w:rsidR="00DD2029" w:rsidRPr="008B40B7">
        <w:t xml:space="preserve"> </w:t>
      </w:r>
      <w:r w:rsidR="00A26A25" w:rsidRPr="008B40B7">
        <w:t xml:space="preserve">graduate students </w:t>
      </w:r>
      <w:r w:rsidR="0099286B" w:rsidRPr="008B40B7">
        <w:t xml:space="preserve">taking the course for their respective master’s or doctoral programs in environmental science fields </w:t>
      </w:r>
      <w:r w:rsidR="00A26A25" w:rsidRPr="008B40B7">
        <w:t>were considered.</w:t>
      </w:r>
    </w:p>
    <w:p w14:paraId="41382255" w14:textId="19549C2E" w:rsidR="00A26A25" w:rsidRPr="008B40B7" w:rsidRDefault="003C2A4A">
      <w:pPr>
        <w:pStyle w:val="Body"/>
      </w:pPr>
      <w:r w:rsidRPr="00D22B1E">
        <w:rPr>
          <w:color w:val="FF0000"/>
        </w:rPr>
        <w:t xml:space="preserve">Every </w:t>
      </w:r>
      <w:r w:rsidR="00A43E96" w:rsidRPr="00D22B1E">
        <w:rPr>
          <w:color w:val="FF0000"/>
        </w:rPr>
        <w:t>environmental science graduate s</w:t>
      </w:r>
      <w:r w:rsidR="00A26A25" w:rsidRPr="00D22B1E">
        <w:rPr>
          <w:color w:val="FF0000"/>
        </w:rPr>
        <w:t>tudent</w:t>
      </w:r>
      <w:r w:rsidRPr="00D22B1E">
        <w:rPr>
          <w:color w:val="FF0000"/>
        </w:rPr>
        <w:t xml:space="preserve"> </w:t>
      </w:r>
      <w:r w:rsidR="00A26A25" w:rsidRPr="00D22B1E">
        <w:rPr>
          <w:color w:val="FF0000"/>
        </w:rPr>
        <w:t>w</w:t>
      </w:r>
      <w:r w:rsidRPr="00D22B1E">
        <w:rPr>
          <w:color w:val="FF0000"/>
        </w:rPr>
        <w:t>as</w:t>
      </w:r>
      <w:r w:rsidR="00A26A25" w:rsidRPr="008B40B7">
        <w:t xml:space="preserve"> requested to complete a survey detailing their previous </w:t>
      </w:r>
      <w:ins w:id="403" w:author="Allison Theobold" w:date="2019-06-19T14:33:00Z">
        <w:r w:rsidR="00C01B36">
          <w:t>S</w:t>
        </w:r>
      </w:ins>
      <w:del w:id="404" w:author="Allison Theobold" w:date="2019-06-19T14:33:00Z">
        <w:r w:rsidR="00A26A25" w:rsidRPr="008B40B7" w:rsidDel="00C01B36">
          <w:delText>s</w:delText>
        </w:r>
      </w:del>
      <w:r w:rsidR="00A26A25" w:rsidRPr="008B40B7">
        <w:t xml:space="preserve">tatistics and </w:t>
      </w:r>
      <w:ins w:id="405" w:author="Allison Theobold" w:date="2019-06-20T10:18:00Z">
        <w:r w:rsidR="007B468D">
          <w:t>C</w:t>
        </w:r>
      </w:ins>
      <w:del w:id="406" w:author="Allison Theobold" w:date="2019-06-20T10:18:00Z">
        <w:r w:rsidR="00A26A25" w:rsidRPr="008B40B7" w:rsidDel="007B468D">
          <w:delText>c</w:delText>
        </w:r>
      </w:del>
      <w:r w:rsidR="00A26A25" w:rsidRPr="008B40B7">
        <w:t xml:space="preserve">omputer </w:t>
      </w:r>
      <w:del w:id="407" w:author="Allison Theobold" w:date="2019-06-20T10:18:00Z">
        <w:r w:rsidR="00A26A25" w:rsidRPr="008B40B7" w:rsidDel="007B468D">
          <w:delText>s</w:delText>
        </w:r>
      </w:del>
      <w:ins w:id="408" w:author="Allison Theobold" w:date="2019-06-20T10:18:00Z">
        <w:r w:rsidR="007B468D">
          <w:t>S</w:t>
        </w:r>
      </w:ins>
      <w:r w:rsidR="00A26A25" w:rsidRPr="008B40B7">
        <w:t xml:space="preserve">cience courses, the computer languages </w:t>
      </w:r>
      <w:del w:id="409" w:author="Stacey Hancock" w:date="2019-06-17T16:03:00Z">
        <w:r w:rsidR="00A26A25" w:rsidRPr="008B40B7" w:rsidDel="00400FEF">
          <w:delText xml:space="preserve">they </w:delText>
        </w:r>
      </w:del>
      <w:ins w:id="410" w:author="Stacey Hancock" w:date="2019-06-17T16:02:00Z">
        <w:r w:rsidR="008D30A5">
          <w:t>with whi</w:t>
        </w:r>
      </w:ins>
      <w:ins w:id="411" w:author="Stacey Hancock" w:date="2019-06-17T16:03:00Z">
        <w:r w:rsidR="008D30A5">
          <w:t xml:space="preserve">ch they </w:t>
        </w:r>
      </w:ins>
      <w:r w:rsidR="00B17E94" w:rsidRPr="008B40B7">
        <w:t>had experiences</w:t>
      </w:r>
      <w:del w:id="412" w:author="Stacey Hancock" w:date="2019-06-17T16:03:00Z">
        <w:r w:rsidR="00B17E94" w:rsidRPr="008B40B7" w:rsidDel="00400FEF">
          <w:delText xml:space="preserve"> </w:delText>
        </w:r>
        <w:r w:rsidR="00A26A25" w:rsidRPr="008B40B7" w:rsidDel="008D30A5">
          <w:delText xml:space="preserve"> with</w:delText>
        </w:r>
      </w:del>
      <w:r w:rsidR="00A26A25" w:rsidRPr="008B40B7">
        <w:t>, and their independent research experience. A total of eight graduate environmental science students were enrolled in this</w:t>
      </w:r>
      <w:r w:rsidR="00A26A25" w:rsidRPr="00C236AD">
        <w:rPr>
          <w:szCs w:val="22"/>
        </w:rPr>
        <w:t xml:space="preserve"> course in the spring of 2017, all of which completed the survey. All eight of these students were then asked to participate</w:t>
      </w:r>
      <w:r w:rsidR="001556A0" w:rsidRPr="00C236AD">
        <w:rPr>
          <w:szCs w:val="22"/>
        </w:rPr>
        <w:t xml:space="preserve"> in a</w:t>
      </w:r>
      <w:r w:rsidR="001556A0" w:rsidRPr="00E5294F">
        <w:rPr>
          <w:szCs w:val="22"/>
        </w:rPr>
        <w:t>n i</w:t>
      </w:r>
      <w:r w:rsidR="00A26A25" w:rsidRPr="00E5294F">
        <w:rPr>
          <w:szCs w:val="22"/>
        </w:rPr>
        <w:t>n-depth interview</w:t>
      </w:r>
      <w:r w:rsidR="00E13218" w:rsidRPr="00E5294F">
        <w:rPr>
          <w:szCs w:val="22"/>
        </w:rPr>
        <w:t>,</w:t>
      </w:r>
      <w:r w:rsidR="00A26A25" w:rsidRPr="00BF2D86">
        <w:rPr>
          <w:szCs w:val="22"/>
        </w:rPr>
        <w:t xml:space="preserve"> of which five agreed.</w:t>
      </w:r>
      <w:r w:rsidR="001556A0" w:rsidRPr="00BF2D86">
        <w:rPr>
          <w:szCs w:val="22"/>
        </w:rPr>
        <w:t xml:space="preserve"> The</w:t>
      </w:r>
      <w:r w:rsidR="00E13218" w:rsidRPr="00BF2D86">
        <w:rPr>
          <w:szCs w:val="22"/>
        </w:rPr>
        <w:t xml:space="preserve"> </w:t>
      </w:r>
      <w:ins w:id="413" w:author="Stacey Hancock" w:date="2019-06-17T16:03:00Z">
        <w:r w:rsidR="00400FEF">
          <w:rPr>
            <w:szCs w:val="22"/>
          </w:rPr>
          <w:t xml:space="preserve">survey and </w:t>
        </w:r>
      </w:ins>
      <w:r w:rsidR="00235A0C" w:rsidRPr="00BF2D86">
        <w:rPr>
          <w:szCs w:val="22"/>
        </w:rPr>
        <w:t xml:space="preserve">interview protocol </w:t>
      </w:r>
      <w:del w:id="414" w:author="Stacey Hancock" w:date="2019-06-17T16:13:00Z">
        <w:r w:rsidR="00235A0C" w:rsidRPr="00BF2D86" w:rsidDel="002C2CB0">
          <w:rPr>
            <w:szCs w:val="22"/>
          </w:rPr>
          <w:delText>was</w:delText>
        </w:r>
      </w:del>
      <w:ins w:id="415" w:author="Stacey Hancock" w:date="2019-06-17T16:13:00Z">
        <w:r w:rsidR="002C2CB0">
          <w:rPr>
            <w:szCs w:val="22"/>
          </w:rPr>
          <w:t>were</w:t>
        </w:r>
      </w:ins>
      <w:r w:rsidR="00235A0C" w:rsidRPr="00BF2D86">
        <w:rPr>
          <w:szCs w:val="22"/>
        </w:rPr>
        <w:t xml:space="preserve"> approved through the Montana State University Institutional Review Board (AT030918-EX)</w:t>
      </w:r>
      <w:r w:rsidR="00F35AA4">
        <w:rPr>
          <w:szCs w:val="22"/>
        </w:rPr>
        <w:t xml:space="preserve"> and w</w:t>
      </w:r>
      <w:r w:rsidR="00235A0C" w:rsidRPr="00C236AD">
        <w:rPr>
          <w:szCs w:val="22"/>
        </w:rPr>
        <w:t>ritten consent to participate was obtained</w:t>
      </w:r>
      <w:r w:rsidR="00235A0C" w:rsidRPr="00E5294F">
        <w:rPr>
          <w:szCs w:val="22"/>
        </w:rPr>
        <w:t xml:space="preserve"> </w:t>
      </w:r>
      <w:del w:id="416" w:author="Stacey Hancock" w:date="2019-06-17T16:04:00Z">
        <w:r w:rsidR="00235A0C" w:rsidRPr="00E5294F" w:rsidDel="00400FEF">
          <w:rPr>
            <w:szCs w:val="22"/>
          </w:rPr>
          <w:delText>for</w:delText>
        </w:r>
      </w:del>
      <w:ins w:id="417" w:author="Stacey Hancock" w:date="2019-06-17T16:04:00Z">
        <w:r w:rsidR="00400FEF">
          <w:rPr>
            <w:szCs w:val="22"/>
          </w:rPr>
          <w:t>from</w:t>
        </w:r>
      </w:ins>
      <w:r w:rsidR="00235A0C" w:rsidRPr="00E5294F">
        <w:rPr>
          <w:szCs w:val="22"/>
        </w:rPr>
        <w:t xml:space="preserve"> every </w:t>
      </w:r>
      <w:del w:id="418" w:author="Stacey Hancock" w:date="2019-06-17T16:13:00Z">
        <w:r w:rsidR="00235A0C" w:rsidRPr="00E5294F" w:rsidDel="00A34736">
          <w:rPr>
            <w:szCs w:val="22"/>
          </w:rPr>
          <w:delText>subject</w:delText>
        </w:r>
      </w:del>
      <w:ins w:id="419" w:author="Stacey Hancock" w:date="2019-06-17T16:13:00Z">
        <w:r w:rsidR="00A34736">
          <w:rPr>
            <w:szCs w:val="22"/>
          </w:rPr>
          <w:t>participant</w:t>
        </w:r>
      </w:ins>
      <w:r w:rsidR="00235A0C" w:rsidRPr="00E5294F">
        <w:rPr>
          <w:szCs w:val="22"/>
        </w:rPr>
        <w:t>.</w:t>
      </w:r>
      <w:ins w:id="420" w:author="Stacey Hancock" w:date="2019-06-17T16:12:00Z">
        <w:r w:rsidR="00E4255D">
          <w:rPr>
            <w:szCs w:val="22"/>
          </w:rPr>
          <w:t xml:space="preserve"> Names of par</w:t>
        </w:r>
      </w:ins>
      <w:ins w:id="421" w:author="Stacey Hancock" w:date="2019-06-17T16:13:00Z">
        <w:r w:rsidR="00E4255D">
          <w:rPr>
            <w:szCs w:val="22"/>
          </w:rPr>
          <w:t>ticipants used in this paper are pseudonyms.</w:t>
        </w:r>
      </w:ins>
      <w:r w:rsidR="00235A0C" w:rsidRPr="00E5294F">
        <w:rPr>
          <w:szCs w:val="22"/>
        </w:rPr>
        <w:t xml:space="preserve"> </w:t>
      </w:r>
      <w:r w:rsidR="001556A0">
        <w:t xml:space="preserve"> </w:t>
      </w:r>
      <w:r w:rsidR="00A26A25" w:rsidRPr="008B40B7">
        <w:t xml:space="preserve"> </w:t>
      </w:r>
    </w:p>
    <w:p w14:paraId="051B1B26" w14:textId="152C7311" w:rsidR="00131423" w:rsidRPr="008B40B7" w:rsidRDefault="0099286B" w:rsidP="00A26A25">
      <w:pPr>
        <w:pStyle w:val="Body"/>
      </w:pPr>
      <w:r w:rsidRPr="008B40B7">
        <w:t>The five</w:t>
      </w:r>
      <w:r w:rsidR="00A26A25" w:rsidRPr="008B40B7">
        <w:t xml:space="preserve"> students who agreed to be </w:t>
      </w:r>
      <w:r w:rsidR="00F97892" w:rsidRPr="008B40B7">
        <w:t xml:space="preserve">interviewed </w:t>
      </w:r>
      <w:r w:rsidRPr="008B40B7">
        <w:t xml:space="preserve">all </w:t>
      </w:r>
      <w:r w:rsidR="00F97892" w:rsidRPr="008B40B7">
        <w:t>identified as women</w:t>
      </w:r>
      <w:r w:rsidR="00A26A25" w:rsidRPr="008B40B7">
        <w:t xml:space="preserve">, and all had </w:t>
      </w:r>
      <w:r w:rsidR="00155518" w:rsidRPr="008B40B7">
        <w:t xml:space="preserve">taken the first course in the </w:t>
      </w:r>
      <w:r w:rsidR="003C2A4A" w:rsidRPr="00D22B1E">
        <w:rPr>
          <w:color w:val="FF0000"/>
        </w:rPr>
        <w:t xml:space="preserve">graduate-level </w:t>
      </w:r>
      <w:del w:id="422" w:author="Allison Theobold" w:date="2019-06-19T14:30:00Z">
        <w:r w:rsidR="003C2A4A" w:rsidRPr="00D22B1E" w:rsidDel="00F23523">
          <w:rPr>
            <w:color w:val="FF0000"/>
          </w:rPr>
          <w:delText>applied statistics</w:delText>
        </w:r>
      </w:del>
      <w:ins w:id="423" w:author="Allison Theobold" w:date="2019-06-19T14:30:00Z">
        <w:r w:rsidR="00F23523">
          <w:rPr>
            <w:color w:val="FF0000"/>
          </w:rPr>
          <w:t>Applied Statistics</w:t>
        </w:r>
      </w:ins>
      <w:r w:rsidR="003C2A4A" w:rsidRPr="00D22B1E">
        <w:rPr>
          <w:color w:val="FF0000"/>
        </w:rPr>
        <w:t xml:space="preserve"> </w:t>
      </w:r>
      <w:r w:rsidR="00155518" w:rsidRPr="008B40B7">
        <w:t>sequence</w:t>
      </w:r>
      <w:r w:rsidR="003F4E5E" w:rsidRPr="008B40B7">
        <w:t xml:space="preserve"> in the last two years</w:t>
      </w:r>
      <w:r w:rsidR="001023A0">
        <w:t xml:space="preserve">. </w:t>
      </w:r>
      <w:moveToRangeStart w:id="424" w:author="Stacey Hancock" w:date="2019-06-17T16:14:00Z" w:name="move11680492"/>
      <w:moveTo w:id="425" w:author="Stacey Hancock" w:date="2019-06-17T16:14:00Z">
        <w:r w:rsidR="00A34736" w:rsidRPr="008B40B7">
          <w:t xml:space="preserve">Four of the </w:t>
        </w:r>
      </w:moveTo>
      <w:ins w:id="426" w:author="Stacey Hancock" w:date="2019-06-17T16:14:00Z">
        <w:r w:rsidR="00A34736">
          <w:t xml:space="preserve">interview </w:t>
        </w:r>
      </w:ins>
      <w:moveTo w:id="427" w:author="Stacey Hancock" w:date="2019-06-17T16:14:00Z">
        <w:r w:rsidR="00A34736" w:rsidRPr="008B40B7">
          <w:t>participants had begun or were nearly finished with their master’s thesis, while Robin had just begun to work on the projects associated with her dissertation.</w:t>
        </w:r>
      </w:moveTo>
      <w:moveToRangeEnd w:id="424"/>
      <w:del w:id="428" w:author="Stacey Hancock" w:date="2019-06-17T16:16:00Z">
        <w:r w:rsidR="00A26A25" w:rsidRPr="008B40B7" w:rsidDel="00A34736">
          <w:delText>Additional details of the</w:delText>
        </w:r>
        <w:r w:rsidRPr="008B40B7" w:rsidDel="00A34736">
          <w:delText>se</w:delText>
        </w:r>
        <w:r w:rsidR="00A26A25" w:rsidRPr="008B40B7" w:rsidDel="00A34736">
          <w:delText xml:space="preserve"> five participants are summarized in Table 1. </w:delText>
        </w:r>
      </w:del>
    </w:p>
    <w:p w14:paraId="6FBEE28A" w14:textId="37523963" w:rsidR="00C642EE" w:rsidRDefault="00420B67" w:rsidP="00A26A25">
      <w:pPr>
        <w:pStyle w:val="Body"/>
        <w:rPr>
          <w:ins w:id="429" w:author="Allison Theobold" w:date="2019-06-19T12:52:00Z"/>
        </w:rPr>
      </w:pPr>
      <w:commentRangeStart w:id="430"/>
      <w:commentRangeStart w:id="431"/>
      <w:commentRangeStart w:id="432"/>
      <w:commentRangeStart w:id="433"/>
      <w:r w:rsidRPr="00A66C8A">
        <w:rPr>
          <w:color w:val="FF0000"/>
          <w:rPrChange w:id="434" w:author="Allison Theobold" w:date="2019-06-19T12:50:00Z">
            <w:rPr/>
          </w:rPrChange>
        </w:rPr>
        <w:t xml:space="preserve">Of the five </w:t>
      </w:r>
      <w:r w:rsidR="0099286B" w:rsidRPr="00A66C8A">
        <w:rPr>
          <w:color w:val="FF0000"/>
          <w:rPrChange w:id="435" w:author="Allison Theobold" w:date="2019-06-19T12:50:00Z">
            <w:rPr/>
          </w:rPrChange>
        </w:rPr>
        <w:t xml:space="preserve">interview </w:t>
      </w:r>
      <w:r w:rsidRPr="00A66C8A">
        <w:rPr>
          <w:color w:val="FF0000"/>
          <w:rPrChange w:id="436" w:author="Allison Theobold" w:date="2019-06-19T12:50:00Z">
            <w:rPr/>
          </w:rPrChange>
        </w:rPr>
        <w:t xml:space="preserve">participants, </w:t>
      </w:r>
      <w:ins w:id="437" w:author="Allison Theobold" w:date="2019-06-19T12:50:00Z">
        <w:r w:rsidR="00A66C8A" w:rsidRPr="00A66C8A">
          <w:rPr>
            <w:color w:val="FF0000"/>
            <w:rPrChange w:id="438" w:author="Allison Theobold" w:date="2019-06-19T12:50:00Z">
              <w:rPr/>
            </w:rPrChange>
          </w:rPr>
          <w:t>Stephanie,</w:t>
        </w:r>
      </w:ins>
      <w:ins w:id="439" w:author="Allison Theobold" w:date="2019-06-19T12:49:00Z">
        <w:r w:rsidR="00A66C8A" w:rsidRPr="00A66C8A">
          <w:rPr>
            <w:color w:val="FF0000"/>
            <w:rPrChange w:id="440" w:author="Allison Theobold" w:date="2019-06-19T12:50:00Z">
              <w:rPr/>
            </w:rPrChange>
          </w:rPr>
          <w:t xml:space="preserve"> was completing </w:t>
        </w:r>
      </w:ins>
      <w:del w:id="441" w:author="Allison Theobold" w:date="2019-06-19T12:49:00Z">
        <w:r w:rsidRPr="00A66C8A" w:rsidDel="00A66C8A">
          <w:rPr>
            <w:color w:val="FF0000"/>
            <w:rPrChange w:id="442" w:author="Allison Theobold" w:date="2019-06-19T12:50:00Z">
              <w:rPr/>
            </w:rPrChange>
          </w:rPr>
          <w:delText>four</w:delText>
        </w:r>
        <w:r w:rsidR="00A26A25" w:rsidRPr="00A66C8A" w:rsidDel="00A66C8A">
          <w:rPr>
            <w:color w:val="FF0000"/>
            <w:rPrChange w:id="443" w:author="Allison Theobold" w:date="2019-06-19T12:50:00Z">
              <w:rPr/>
            </w:rPrChange>
          </w:rPr>
          <w:delText xml:space="preserve"> were taking </w:delText>
        </w:r>
      </w:del>
      <w:ins w:id="444" w:author="Allison Theobold" w:date="2019-06-19T12:49:00Z">
        <w:r w:rsidR="00A66C8A" w:rsidRPr="00A66C8A">
          <w:rPr>
            <w:color w:val="FF0000"/>
            <w:rPrChange w:id="445" w:author="Allison Theobold" w:date="2019-06-19T12:50:00Z">
              <w:rPr/>
            </w:rPrChange>
          </w:rPr>
          <w:t xml:space="preserve">a </w:t>
        </w:r>
      </w:ins>
      <w:del w:id="446" w:author="Allison Theobold" w:date="2019-06-19T12:49:00Z">
        <w:r w:rsidR="00A26A25" w:rsidRPr="00A66C8A" w:rsidDel="00A66C8A">
          <w:rPr>
            <w:color w:val="FF0000"/>
            <w:rPrChange w:id="447" w:author="Allison Theobold" w:date="2019-06-19T12:50:00Z">
              <w:rPr/>
            </w:rPrChange>
          </w:rPr>
          <w:delText xml:space="preserve">the four </w:delText>
        </w:r>
        <w:r w:rsidR="00F61FE5" w:rsidRPr="00A66C8A" w:rsidDel="00A66C8A">
          <w:rPr>
            <w:color w:val="FF0000"/>
            <w:rPrChange w:id="448" w:author="Allison Theobold" w:date="2019-06-19T12:50:00Z">
              <w:rPr/>
            </w:rPrChange>
          </w:rPr>
          <w:delText xml:space="preserve">graduate-level </w:delText>
        </w:r>
        <w:r w:rsidR="00A26A25" w:rsidRPr="00A66C8A" w:rsidDel="00A66C8A">
          <w:rPr>
            <w:color w:val="FF0000"/>
            <w:rPrChange w:id="449" w:author="Allison Theobold" w:date="2019-06-19T12:50:00Z">
              <w:rPr/>
            </w:rPrChange>
          </w:rPr>
          <w:delText xml:space="preserve">statistics courses required for completion of </w:delText>
        </w:r>
        <w:r w:rsidR="00176099" w:rsidRPr="00A66C8A" w:rsidDel="00A66C8A">
          <w:rPr>
            <w:color w:val="FF0000"/>
            <w:rPrChange w:id="450" w:author="Allison Theobold" w:date="2019-06-19T12:50:00Z">
              <w:rPr/>
            </w:rPrChange>
          </w:rPr>
          <w:delText>a</w:delText>
        </w:r>
        <w:r w:rsidR="00747F00" w:rsidRPr="00A66C8A" w:rsidDel="00A66C8A">
          <w:rPr>
            <w:color w:val="FF0000"/>
            <w:rPrChange w:id="451" w:author="Allison Theobold" w:date="2019-06-19T12:50:00Z">
              <w:rPr/>
            </w:rPrChange>
          </w:rPr>
          <w:delText xml:space="preserve"> </w:delText>
        </w:r>
      </w:del>
      <w:r w:rsidR="00A26A25" w:rsidRPr="00A66C8A">
        <w:rPr>
          <w:color w:val="FF0000"/>
          <w:rPrChange w:id="452" w:author="Allison Theobold" w:date="2019-06-19T12:50:00Z">
            <w:rPr/>
          </w:rPrChange>
        </w:rPr>
        <w:t xml:space="preserve">Graduate Certificate in </w:t>
      </w:r>
      <w:del w:id="453" w:author="Allison Theobold" w:date="2019-06-19T14:30:00Z">
        <w:r w:rsidR="00A26A25" w:rsidRPr="00A66C8A" w:rsidDel="00F23523">
          <w:rPr>
            <w:color w:val="FF0000"/>
            <w:rPrChange w:id="454" w:author="Allison Theobold" w:date="2019-06-19T12:50:00Z">
              <w:rPr/>
            </w:rPrChange>
          </w:rPr>
          <w:delText>Applied Statistic</w:delText>
        </w:r>
        <w:r w:rsidR="00041050" w:rsidRPr="00A66C8A" w:rsidDel="00F23523">
          <w:rPr>
            <w:color w:val="FF0000"/>
            <w:rPrChange w:id="455" w:author="Allison Theobold" w:date="2019-06-19T12:50:00Z">
              <w:rPr/>
            </w:rPrChange>
          </w:rPr>
          <w:delText>s</w:delText>
        </w:r>
      </w:del>
      <w:commentRangeEnd w:id="430"/>
      <w:ins w:id="456" w:author="Allison Theobold" w:date="2019-06-19T14:30:00Z">
        <w:r w:rsidR="00F23523">
          <w:rPr>
            <w:color w:val="FF0000"/>
          </w:rPr>
          <w:t>Applied Statistics</w:t>
        </w:r>
      </w:ins>
      <w:r w:rsidR="00400FEF" w:rsidRPr="00A66C8A">
        <w:rPr>
          <w:rStyle w:val="CommentReference"/>
          <w:color w:val="FF0000"/>
          <w:rPrChange w:id="457" w:author="Allison Theobold" w:date="2019-06-19T12:50:00Z">
            <w:rPr>
              <w:rStyle w:val="CommentReference"/>
            </w:rPr>
          </w:rPrChange>
        </w:rPr>
        <w:commentReference w:id="430"/>
      </w:r>
      <w:commentRangeEnd w:id="431"/>
      <w:r w:rsidR="0095213A" w:rsidRPr="00A66C8A">
        <w:rPr>
          <w:rStyle w:val="CommentReference"/>
          <w:color w:val="FF0000"/>
          <w:rPrChange w:id="458" w:author="Allison Theobold" w:date="2019-06-19T12:50:00Z">
            <w:rPr>
              <w:rStyle w:val="CommentReference"/>
            </w:rPr>
          </w:rPrChange>
        </w:rPr>
        <w:commentReference w:id="431"/>
      </w:r>
      <w:r w:rsidR="00BA3E64" w:rsidRPr="00A66C8A">
        <w:rPr>
          <w:color w:val="FF0000"/>
          <w:rPrChange w:id="459" w:author="Allison Theobold" w:date="2019-06-19T12:50:00Z">
            <w:rPr/>
          </w:rPrChange>
        </w:rPr>
        <w:t>.</w:t>
      </w:r>
      <w:commentRangeEnd w:id="432"/>
      <w:ins w:id="460" w:author="Allison Theobold" w:date="2019-06-19T12:50:00Z">
        <w:r w:rsidR="00A66C8A" w:rsidRPr="00A66C8A">
          <w:rPr>
            <w:color w:val="FF0000"/>
            <w:rPrChange w:id="461" w:author="Allison Theobold" w:date="2019-06-19T12:50:00Z">
              <w:rPr/>
            </w:rPrChange>
          </w:rPr>
          <w:t xml:space="preserve"> Beth, Kelly, and Robin had all taken another</w:t>
        </w:r>
        <w:r w:rsidR="00A66C8A">
          <w:rPr>
            <w:color w:val="FF0000"/>
          </w:rPr>
          <w:t xml:space="preserve"> Statistics cours</w:t>
        </w:r>
      </w:ins>
      <w:ins w:id="462" w:author="Allison Theobold" w:date="2019-06-19T12:51:00Z">
        <w:r w:rsidR="00A66C8A">
          <w:rPr>
            <w:color w:val="FF0000"/>
          </w:rPr>
          <w:t xml:space="preserve">e outside of the </w:t>
        </w:r>
      </w:ins>
      <w:ins w:id="463" w:author="Allison Theobold" w:date="2019-06-19T14:30:00Z">
        <w:r w:rsidR="00F23523">
          <w:rPr>
            <w:color w:val="FF0000"/>
          </w:rPr>
          <w:t>Applied Statistics</w:t>
        </w:r>
      </w:ins>
      <w:ins w:id="464" w:author="Allison Theobold" w:date="2019-06-19T12:51:00Z">
        <w:r w:rsidR="00A66C8A">
          <w:rPr>
            <w:color w:val="FF0000"/>
          </w:rPr>
          <w:t xml:space="preserve"> course sequence. </w:t>
        </w:r>
      </w:ins>
      <w:r w:rsidR="006B6101">
        <w:rPr>
          <w:rStyle w:val="CommentReference"/>
        </w:rPr>
        <w:commentReference w:id="432"/>
      </w:r>
      <w:commentRangeEnd w:id="433"/>
      <w:r w:rsidR="00E6359D">
        <w:rPr>
          <w:rStyle w:val="CommentReference"/>
        </w:rPr>
        <w:commentReference w:id="433"/>
      </w:r>
      <w:del w:id="465" w:author="Allison Theobold" w:date="2019-06-19T12:51:00Z">
        <w:r w:rsidR="00BA3E64" w:rsidRPr="008B40B7" w:rsidDel="00A66C8A">
          <w:delText xml:space="preserve"> </w:delText>
        </w:r>
        <w:r w:rsidR="00A26A25" w:rsidRPr="008B40B7" w:rsidDel="00A66C8A">
          <w:delText>However,</w:delText>
        </w:r>
        <w:r w:rsidR="00C66CC2" w:rsidRPr="008B40B7" w:rsidDel="00A66C8A">
          <w:delText xml:space="preserve"> one participant,</w:delText>
        </w:r>
        <w:r w:rsidR="00A26A25" w:rsidRPr="008B40B7" w:rsidDel="00A66C8A">
          <w:delText xml:space="preserve"> </w:delText>
        </w:r>
      </w:del>
      <w:r w:rsidR="00A26A25" w:rsidRPr="008B40B7">
        <w:t xml:space="preserve">Catherine’s only prior </w:t>
      </w:r>
      <w:ins w:id="466" w:author="Allison Theobold" w:date="2019-06-19T14:33:00Z">
        <w:r w:rsidR="00C01B36">
          <w:t>S</w:t>
        </w:r>
      </w:ins>
      <w:del w:id="467" w:author="Allison Theobold" w:date="2019-06-19T14:33:00Z">
        <w:r w:rsidR="00A26A25" w:rsidRPr="008B40B7" w:rsidDel="00C01B36">
          <w:delText>s</w:delText>
        </w:r>
      </w:del>
      <w:r w:rsidR="00A26A25" w:rsidRPr="008B40B7">
        <w:t xml:space="preserve">tatistics course had been the </w:t>
      </w:r>
      <w:r w:rsidR="006A20A7" w:rsidRPr="008B40B7">
        <w:t xml:space="preserve">first semester of the graduate-level </w:t>
      </w:r>
      <w:del w:id="468" w:author="Allison Theobold" w:date="2019-06-19T14:30:00Z">
        <w:r w:rsidR="006A20A7" w:rsidRPr="008B40B7" w:rsidDel="00F23523">
          <w:delText>applied statistics</w:delText>
        </w:r>
      </w:del>
      <w:ins w:id="469" w:author="Allison Theobold" w:date="2019-06-19T14:30:00Z">
        <w:r w:rsidR="00F23523">
          <w:t>Applied Statistics</w:t>
        </w:r>
      </w:ins>
      <w:r w:rsidR="006A20A7" w:rsidRPr="008B40B7">
        <w:t xml:space="preserve"> course sequence</w:t>
      </w:r>
      <w:r w:rsidR="00A26A25" w:rsidRPr="008B40B7">
        <w:t>.</w:t>
      </w:r>
      <w:ins w:id="470" w:author="Allison Theobold" w:date="2019-06-19T09:10:00Z">
        <w:r w:rsidR="00931D69">
          <w:t xml:space="preserve"> </w:t>
        </w:r>
      </w:ins>
    </w:p>
    <w:p w14:paraId="1929E20B" w14:textId="6C34E6D3" w:rsidR="00A34736" w:rsidRDefault="00931D69" w:rsidP="00A26A25">
      <w:pPr>
        <w:pStyle w:val="Body"/>
        <w:rPr>
          <w:ins w:id="471" w:author="Stacey Hancock" w:date="2019-06-17T16:16:00Z"/>
        </w:rPr>
      </w:pPr>
      <w:ins w:id="472" w:author="Allison Theobold" w:date="2019-06-19T09:10:00Z">
        <w:r w:rsidRPr="00931D69">
          <w:rPr>
            <w:color w:val="FF0000"/>
            <w:rPrChange w:id="473" w:author="Allison Theobold" w:date="2019-06-19T09:10:00Z">
              <w:rPr/>
            </w:rPrChange>
          </w:rPr>
          <w:t>T</w:t>
        </w:r>
      </w:ins>
      <w:ins w:id="474" w:author="Allison Theobold" w:date="2019-06-19T09:09:00Z">
        <w:r w:rsidRPr="00931D69">
          <w:rPr>
            <w:color w:val="FF0000"/>
            <w:rPrChange w:id="475" w:author="Allison Theobold" w:date="2019-06-19T09:10:00Z">
              <w:rPr/>
            </w:rPrChange>
          </w:rPr>
          <w:t xml:space="preserve">he Graduate Certificate in </w:t>
        </w:r>
      </w:ins>
      <w:ins w:id="476" w:author="Allison Theobold" w:date="2019-06-19T14:30:00Z">
        <w:r w:rsidR="00F23523">
          <w:rPr>
            <w:color w:val="FF0000"/>
          </w:rPr>
          <w:t>Applied Statistics</w:t>
        </w:r>
      </w:ins>
      <w:ins w:id="477" w:author="Allison Theobold" w:date="2019-06-19T09:10:00Z">
        <w:r w:rsidRPr="00931D69">
          <w:rPr>
            <w:color w:val="FF0000"/>
            <w:rPrChange w:id="478" w:author="Allison Theobold" w:date="2019-06-19T09:10:00Z">
              <w:rPr/>
            </w:rPrChange>
          </w:rPr>
          <w:t xml:space="preserve"> requires the completion of t</w:t>
        </w:r>
      </w:ins>
      <w:ins w:id="479" w:author="Allison Theobold" w:date="2019-06-19T09:08:00Z">
        <w:r w:rsidRPr="00D22B1E">
          <w:rPr>
            <w:color w:val="FF0000"/>
          </w:rPr>
          <w:t xml:space="preserve">he graduate-level </w:t>
        </w:r>
      </w:ins>
      <w:ins w:id="480" w:author="Allison Theobold" w:date="2019-06-19T14:30:00Z">
        <w:r w:rsidR="00F23523">
          <w:rPr>
            <w:color w:val="FF0000"/>
          </w:rPr>
          <w:t>Applied Statistics</w:t>
        </w:r>
      </w:ins>
      <w:ins w:id="481" w:author="Allison Theobold" w:date="2019-06-19T09:08:00Z">
        <w:r w:rsidRPr="00D22B1E">
          <w:rPr>
            <w:color w:val="FF0000"/>
          </w:rPr>
          <w:t xml:space="preserve"> course sequence,</w:t>
        </w:r>
        <w:r>
          <w:rPr>
            <w:color w:val="FF0000"/>
          </w:rPr>
          <w:t xml:space="preserve"> as well as, </w:t>
        </w:r>
        <w:r w:rsidRPr="00D22B1E">
          <w:rPr>
            <w:color w:val="FF0000"/>
          </w:rPr>
          <w:t xml:space="preserve"> sampling or experimental design, and one additional upper-level </w:t>
        </w:r>
      </w:ins>
      <w:ins w:id="482" w:author="Allison Theobold" w:date="2019-06-19T14:34:00Z">
        <w:r w:rsidR="00C01B36">
          <w:rPr>
            <w:color w:val="FF0000"/>
          </w:rPr>
          <w:t>S</w:t>
        </w:r>
      </w:ins>
      <w:ins w:id="483" w:author="Allison Theobold" w:date="2019-06-19T09:08:00Z">
        <w:r w:rsidRPr="00D22B1E">
          <w:rPr>
            <w:color w:val="FF0000"/>
          </w:rPr>
          <w:t xml:space="preserve">tatistics course. </w:t>
        </w:r>
        <w:commentRangeStart w:id="484"/>
        <w:commentRangeStart w:id="485"/>
        <w:r w:rsidRPr="00D22B1E">
          <w:rPr>
            <w:color w:val="FF0000"/>
          </w:rPr>
          <w:t>The experimental design course covers the foundations of design and analysis of experiments, including a large variety of experimental methods, starting from matrix forms and moving through factorial, balanced complete and incomplete blocking</w:t>
        </w:r>
        <w:r>
          <w:rPr>
            <w:color w:val="FF0000"/>
          </w:rPr>
          <w:t xml:space="preserve">, </w:t>
        </w:r>
        <w:r w:rsidRPr="00D22B1E">
          <w:rPr>
            <w:color w:val="FF0000"/>
          </w:rPr>
          <w:t xml:space="preserve">and split plot designs. The sampling course covers the cornerstones of sampling methodology, including a wide variety of probability samples, from simple random sampling to systematic sampling, and cluster sampling. Both courses are taught </w:t>
        </w:r>
        <w:r w:rsidRPr="00D22B1E">
          <w:rPr>
            <w:color w:val="FF0000"/>
          </w:rPr>
          <w:lastRenderedPageBreak/>
          <w:t xml:space="preserve">using a SAS programming environment, where students are typically given code to modify. </w:t>
        </w:r>
        <w:commentRangeEnd w:id="484"/>
        <w:r>
          <w:rPr>
            <w:rStyle w:val="CommentReference"/>
          </w:rPr>
          <w:commentReference w:id="484"/>
        </w:r>
        <w:commentRangeEnd w:id="485"/>
        <w:r>
          <w:rPr>
            <w:rStyle w:val="CommentReference"/>
          </w:rPr>
          <w:commentReference w:id="485"/>
        </w:r>
        <w:r w:rsidRPr="00D22B1E">
          <w:rPr>
            <w:color w:val="FF0000"/>
          </w:rPr>
          <w:t xml:space="preserve">Other courses </w:t>
        </w:r>
        <w:r>
          <w:rPr>
            <w:color w:val="FF0000"/>
          </w:rPr>
          <w:t xml:space="preserve">often </w:t>
        </w:r>
        <w:r w:rsidRPr="00D22B1E">
          <w:rPr>
            <w:color w:val="FF0000"/>
          </w:rPr>
          <w:t xml:space="preserve">taken for completion of this certificate include time series analysis, multivariate analysis, mixed effects models, and generalized linear </w:t>
        </w:r>
        <w:commentRangeStart w:id="486"/>
        <w:commentRangeStart w:id="487"/>
        <w:r w:rsidRPr="00D22B1E">
          <w:rPr>
            <w:color w:val="FF0000"/>
          </w:rPr>
          <w:t>models</w:t>
        </w:r>
        <w:commentRangeEnd w:id="486"/>
        <w:r>
          <w:rPr>
            <w:rStyle w:val="CommentReference"/>
          </w:rPr>
          <w:commentReference w:id="486"/>
        </w:r>
        <w:commentRangeEnd w:id="487"/>
        <w:r>
          <w:rPr>
            <w:rStyle w:val="CommentReference"/>
          </w:rPr>
          <w:commentReference w:id="487"/>
        </w:r>
        <w:r w:rsidRPr="00D22B1E">
          <w:rPr>
            <w:color w:val="FF0000"/>
          </w:rPr>
          <w:t>.</w:t>
        </w:r>
      </w:ins>
      <w:ins w:id="488" w:author="Allison Theobold" w:date="2019-06-19T12:52:00Z">
        <w:r w:rsidR="00C642EE">
          <w:rPr>
            <w:color w:val="FF0000"/>
          </w:rPr>
          <w:t xml:space="preserve"> Over the last 5 years, the </w:t>
        </w:r>
      </w:ins>
      <w:ins w:id="489" w:author="Allison Theobold" w:date="2019-06-19T12:54:00Z">
        <w:r w:rsidR="00A453DF">
          <w:rPr>
            <w:color w:val="FF0000"/>
          </w:rPr>
          <w:t xml:space="preserve">first semester </w:t>
        </w:r>
      </w:ins>
      <w:ins w:id="490" w:author="Allison Theobold" w:date="2019-06-19T12:52:00Z">
        <w:r w:rsidR="00C642EE">
          <w:rPr>
            <w:color w:val="FF0000"/>
          </w:rPr>
          <w:t>grad</w:t>
        </w:r>
        <w:r w:rsidR="00C642EE" w:rsidRPr="00C23B06">
          <w:rPr>
            <w:color w:val="FF0000"/>
          </w:rPr>
          <w:t>ua</w:t>
        </w:r>
        <w:r w:rsidR="00C642EE" w:rsidRPr="00C642EE">
          <w:rPr>
            <w:color w:val="FF0000"/>
          </w:rPr>
          <w:t xml:space="preserve">te-level </w:t>
        </w:r>
      </w:ins>
      <w:ins w:id="491" w:author="Allison Theobold" w:date="2019-06-19T14:30:00Z">
        <w:r w:rsidR="00F23523">
          <w:rPr>
            <w:color w:val="FF0000"/>
          </w:rPr>
          <w:t>Applied Statistics</w:t>
        </w:r>
      </w:ins>
      <w:ins w:id="492" w:author="Allison Theobold" w:date="2019-06-19T12:52:00Z">
        <w:r w:rsidR="00C642EE" w:rsidRPr="00C23B06">
          <w:rPr>
            <w:color w:val="FF0000"/>
          </w:rPr>
          <w:t xml:space="preserve"> course sequence has</w:t>
        </w:r>
        <w:r w:rsidR="00C642EE" w:rsidRPr="00C642EE">
          <w:rPr>
            <w:color w:val="FF0000"/>
          </w:rPr>
          <w:t xml:space="preserve"> serviced </w:t>
        </w:r>
      </w:ins>
      <w:ins w:id="493" w:author="Allison Theobold" w:date="2019-06-19T14:04:00Z">
        <w:r w:rsidR="00E34379">
          <w:rPr>
            <w:color w:val="FF0000"/>
          </w:rPr>
          <w:t>101</w:t>
        </w:r>
      </w:ins>
      <w:ins w:id="494" w:author="Allison Theobold" w:date="2019-06-19T12:52:00Z">
        <w:r w:rsidR="00C642EE" w:rsidRPr="00C23B06">
          <w:rPr>
            <w:color w:val="FF0000"/>
          </w:rPr>
          <w:t xml:space="preserve"> students from </w:t>
        </w:r>
      </w:ins>
      <w:ins w:id="495" w:author="Allison Theobold" w:date="2019-06-19T12:53:00Z">
        <w:r w:rsidR="00C642EE" w:rsidRPr="00C642EE">
          <w:rPr>
            <w:color w:val="FF0000"/>
            <w:rPrChange w:id="496" w:author="Allison Theobold" w:date="2019-06-19T12:53:00Z">
              <w:rPr/>
            </w:rPrChange>
          </w:rPr>
          <w:t>Ecology, Land Resources and Environmental Sciences, Animal and Range Sciences, and Plant Sciences</w:t>
        </w:r>
        <w:r w:rsidR="00827171">
          <w:rPr>
            <w:color w:val="FF0000"/>
          </w:rPr>
          <w:t xml:space="preserve">. </w:t>
        </w:r>
      </w:ins>
      <w:ins w:id="497" w:author="Allison Theobold" w:date="2019-06-20T11:25:00Z">
        <w:r w:rsidR="00A35FEC">
          <w:rPr>
            <w:color w:val="FF0000"/>
          </w:rPr>
          <w:t xml:space="preserve">Of those 101 graduate </w:t>
        </w:r>
        <w:r w:rsidR="00DD13BB">
          <w:rPr>
            <w:color w:val="FF0000"/>
          </w:rPr>
          <w:t>environmental science students</w:t>
        </w:r>
      </w:ins>
      <w:ins w:id="498" w:author="Allison Theobold" w:date="2019-06-20T11:26:00Z">
        <w:r w:rsidR="00DD13BB">
          <w:rPr>
            <w:color w:val="FF0000"/>
          </w:rPr>
          <w:t xml:space="preserve"> 63% have gone on to complete t</w:t>
        </w:r>
      </w:ins>
      <w:ins w:id="499" w:author="Allison Theobold" w:date="2019-06-19T12:54:00Z">
        <w:r w:rsidR="00A453DF">
          <w:rPr>
            <w:color w:val="FF0000"/>
          </w:rPr>
          <w:t>he second semester grad</w:t>
        </w:r>
        <w:r w:rsidR="00A453DF" w:rsidRPr="009C6C28">
          <w:rPr>
            <w:color w:val="FF0000"/>
          </w:rPr>
          <w:t xml:space="preserve">uate-level </w:t>
        </w:r>
      </w:ins>
      <w:ins w:id="500" w:author="Allison Theobold" w:date="2019-06-19T14:30:00Z">
        <w:r w:rsidR="00F23523">
          <w:rPr>
            <w:color w:val="FF0000"/>
          </w:rPr>
          <w:t>Applied Statistics</w:t>
        </w:r>
      </w:ins>
      <w:ins w:id="501" w:author="Allison Theobold" w:date="2019-06-19T12:54:00Z">
        <w:r w:rsidR="00A453DF" w:rsidRPr="009C6C28">
          <w:rPr>
            <w:color w:val="FF0000"/>
          </w:rPr>
          <w:t xml:space="preserve"> course sequence</w:t>
        </w:r>
      </w:ins>
      <w:ins w:id="502" w:author="Allison Theobold" w:date="2019-06-20T11:26:00Z">
        <w:r w:rsidR="00DD13BB">
          <w:rPr>
            <w:color w:val="FF0000"/>
          </w:rPr>
          <w:t xml:space="preserve">, </w:t>
        </w:r>
      </w:ins>
      <w:ins w:id="503" w:author="Allison Theobold" w:date="2019-06-19T14:04:00Z">
        <w:r w:rsidR="00E34379">
          <w:rPr>
            <w:color w:val="FF0000"/>
          </w:rPr>
          <w:t xml:space="preserve">and </w:t>
        </w:r>
      </w:ins>
      <w:ins w:id="504" w:author="Allison Theobold" w:date="2019-06-20T11:26:00Z">
        <w:r w:rsidR="00DD13BB">
          <w:rPr>
            <w:color w:val="FF0000"/>
          </w:rPr>
          <w:t xml:space="preserve">5% </w:t>
        </w:r>
      </w:ins>
      <w:ins w:id="505" w:author="Allison Theobold" w:date="2019-06-19T12:53:00Z">
        <w:r w:rsidR="00827171">
          <w:rPr>
            <w:color w:val="FF0000"/>
          </w:rPr>
          <w:t>have completed the</w:t>
        </w:r>
      </w:ins>
      <w:ins w:id="506" w:author="Allison Theobold" w:date="2019-06-19T12:54:00Z">
        <w:r w:rsidR="00827171">
          <w:rPr>
            <w:color w:val="FF0000"/>
          </w:rPr>
          <w:t xml:space="preserve"> </w:t>
        </w:r>
        <w:r w:rsidR="00827171" w:rsidRPr="009C6C28">
          <w:rPr>
            <w:color w:val="FF0000"/>
          </w:rPr>
          <w:t xml:space="preserve">Graduate Certificate in </w:t>
        </w:r>
      </w:ins>
      <w:ins w:id="507" w:author="Allison Theobold" w:date="2019-06-19T14:30:00Z">
        <w:r w:rsidR="00F23523">
          <w:rPr>
            <w:color w:val="FF0000"/>
          </w:rPr>
          <w:t>Applied Statistics</w:t>
        </w:r>
      </w:ins>
      <w:ins w:id="508" w:author="Allison Theobold" w:date="2019-06-19T12:54:00Z">
        <w:r w:rsidR="00827171">
          <w:rPr>
            <w:color w:val="FF0000"/>
          </w:rPr>
          <w:t xml:space="preserve">. </w:t>
        </w:r>
      </w:ins>
      <w:ins w:id="509" w:author="Allison Theobold" w:date="2019-06-19T12:53:00Z">
        <w:r w:rsidR="00827171">
          <w:rPr>
            <w:color w:val="FF0000"/>
          </w:rPr>
          <w:t xml:space="preserve"> </w:t>
        </w:r>
      </w:ins>
      <w:ins w:id="510" w:author="Allison Theobold" w:date="2019-06-19T12:52:00Z">
        <w:r w:rsidR="00C642EE">
          <w:rPr>
            <w:color w:val="FF0000"/>
          </w:rPr>
          <w:t xml:space="preserve"> </w:t>
        </w:r>
      </w:ins>
      <w:ins w:id="511" w:author="Allison Theobold" w:date="2019-06-19T09:08:00Z">
        <w:r w:rsidRPr="00D22B1E">
          <w:rPr>
            <w:color w:val="FF0000"/>
          </w:rPr>
          <w:t xml:space="preserve"> </w:t>
        </w:r>
      </w:ins>
      <w:r w:rsidR="00514FBC">
        <w:t xml:space="preserve"> </w:t>
      </w:r>
    </w:p>
    <w:p w14:paraId="45FE1C55" w14:textId="0A2D3867" w:rsidR="00A26A25" w:rsidRPr="008B40B7" w:rsidRDefault="00A26A25" w:rsidP="00A26A25">
      <w:pPr>
        <w:pStyle w:val="Body"/>
      </w:pPr>
      <w:r w:rsidRPr="00D22B1E">
        <w:rPr>
          <w:color w:val="FF0000"/>
        </w:rPr>
        <w:t xml:space="preserve">Every </w:t>
      </w:r>
      <w:ins w:id="512" w:author="Stacey Hancock" w:date="2019-06-17T16:17:00Z">
        <w:r w:rsidR="00A34736">
          <w:rPr>
            <w:color w:val="FF0000"/>
          </w:rPr>
          <w:t xml:space="preserve">interview </w:t>
        </w:r>
      </w:ins>
      <w:r w:rsidRPr="00D22B1E">
        <w:rPr>
          <w:color w:val="FF0000"/>
        </w:rPr>
        <w:t xml:space="preserve">participant </w:t>
      </w:r>
      <w:r w:rsidR="001C64C3">
        <w:rPr>
          <w:color w:val="FF0000"/>
        </w:rPr>
        <w:t>from</w:t>
      </w:r>
      <w:r w:rsidR="00DA2705">
        <w:rPr>
          <w:color w:val="FF0000"/>
        </w:rPr>
        <w:t xml:space="preserve"> the Ecology and Land Resources Environmental Science departments </w:t>
      </w:r>
      <w:r w:rsidRPr="00D22B1E">
        <w:rPr>
          <w:color w:val="FF0000"/>
        </w:rPr>
        <w:t>voiced</w:t>
      </w:r>
      <w:r w:rsidRPr="008B40B7">
        <w:t xml:space="preserve"> </w:t>
      </w:r>
      <w:r w:rsidR="004862CF" w:rsidRPr="008B40B7">
        <w:rPr>
          <w:color w:val="FF0000"/>
        </w:rPr>
        <w:t>that they</w:t>
      </w:r>
      <w:r w:rsidR="00BB1E2C">
        <w:rPr>
          <w:color w:val="FF0000"/>
        </w:rPr>
        <w:t xml:space="preserve"> had taken </w:t>
      </w:r>
      <w:r w:rsidR="00DA2705">
        <w:rPr>
          <w:color w:val="FF0000"/>
        </w:rPr>
        <w:t xml:space="preserve">a required </w:t>
      </w:r>
      <w:r w:rsidR="006E6B4A">
        <w:rPr>
          <w:color w:val="FF0000"/>
        </w:rPr>
        <w:t xml:space="preserve">course </w:t>
      </w:r>
      <w:r w:rsidR="00DA2705">
        <w:rPr>
          <w:color w:val="FF0000"/>
        </w:rPr>
        <w:t xml:space="preserve">for their graduate coursework </w:t>
      </w:r>
      <w:r w:rsidR="00BB1E2C">
        <w:rPr>
          <w:color w:val="FF0000"/>
        </w:rPr>
        <w:t xml:space="preserve">which </w:t>
      </w:r>
      <w:r w:rsidR="00DA2705">
        <w:rPr>
          <w:color w:val="FF0000"/>
        </w:rPr>
        <w:t xml:space="preserve">introduced </w:t>
      </w:r>
      <w:r w:rsidR="00BB1E2C">
        <w:rPr>
          <w:color w:val="FF0000"/>
        </w:rPr>
        <w:t xml:space="preserve">Access databases, providing them with </w:t>
      </w:r>
      <w:r w:rsidR="004862CF" w:rsidRPr="008B40B7">
        <w:rPr>
          <w:color w:val="FF0000"/>
        </w:rPr>
        <w:t xml:space="preserve"> experiences working in SQL</w:t>
      </w:r>
      <w:r w:rsidR="00BB1E2C">
        <w:rPr>
          <w:color w:val="FF0000"/>
        </w:rPr>
        <w:t>. Robin and Stephanie continued to use SQL during their independent research</w:t>
      </w:r>
      <w:r w:rsidR="00DA2705">
        <w:rPr>
          <w:color w:val="FF0000"/>
        </w:rPr>
        <w:t xml:space="preserve"> and Beth learned SQL independently at the recommendation of her adviser.</w:t>
      </w:r>
      <w:r w:rsidR="00EA35DE">
        <w:rPr>
          <w:color w:val="FF0000"/>
        </w:rPr>
        <w:t xml:space="preserve"> Unlike many environmental science graduate students</w:t>
      </w:r>
      <w:r w:rsidR="00EA35DE" w:rsidRPr="00136BEE">
        <w:rPr>
          <w:color w:val="FF0000"/>
        </w:rPr>
        <w:t xml:space="preserve">, </w:t>
      </w:r>
      <w:r w:rsidR="001E40C4" w:rsidRPr="00D22B1E">
        <w:rPr>
          <w:color w:val="FF0000"/>
        </w:rPr>
        <w:t>S</w:t>
      </w:r>
      <w:r w:rsidRPr="00D22B1E">
        <w:rPr>
          <w:color w:val="FF0000"/>
        </w:rPr>
        <w:t>tephanie</w:t>
      </w:r>
      <w:r w:rsidR="00BF77F9" w:rsidRPr="00D22B1E">
        <w:rPr>
          <w:color w:val="FF0000"/>
        </w:rPr>
        <w:t xml:space="preserve"> had experience with </w:t>
      </w:r>
      <w:r w:rsidRPr="00D22B1E">
        <w:rPr>
          <w:color w:val="FF0000"/>
        </w:rPr>
        <w:t>Java</w:t>
      </w:r>
      <w:r w:rsidR="00BF77F9" w:rsidRPr="00D22B1E">
        <w:rPr>
          <w:color w:val="FF0000"/>
        </w:rPr>
        <w:t xml:space="preserve"> from her undergraduate coursework and gained knowledge for working in Python</w:t>
      </w:r>
      <w:r w:rsidR="003C2A4A">
        <w:rPr>
          <w:color w:val="FF0000"/>
        </w:rPr>
        <w:t xml:space="preserve"> and </w:t>
      </w:r>
      <w:r w:rsidR="003C2A4A" w:rsidRPr="00D22B1E">
        <w:rPr>
          <w:rFonts w:ascii="Courier New" w:hAnsi="Courier New" w:cs="Courier New"/>
          <w:color w:val="FF0000"/>
        </w:rPr>
        <w:t>R</w:t>
      </w:r>
      <w:r w:rsidR="00BF77F9" w:rsidRPr="00D22B1E">
        <w:rPr>
          <w:color w:val="FF0000"/>
        </w:rPr>
        <w:t xml:space="preserve"> from a </w:t>
      </w:r>
      <w:r w:rsidRPr="00D22B1E">
        <w:rPr>
          <w:color w:val="FF0000"/>
        </w:rPr>
        <w:t>year’s work as a research assistant</w:t>
      </w:r>
      <w:r w:rsidR="00BF77F9" w:rsidRPr="00D22B1E">
        <w:rPr>
          <w:color w:val="FF0000"/>
        </w:rPr>
        <w:t xml:space="preserve"> </w:t>
      </w:r>
      <w:r w:rsidRPr="00D22B1E">
        <w:rPr>
          <w:color w:val="FF0000"/>
        </w:rPr>
        <w:t>prior to enrolling in graduate school.</w:t>
      </w:r>
      <w:r w:rsidRPr="008B40B7">
        <w:t xml:space="preserve"> </w:t>
      </w:r>
      <w:ins w:id="513" w:author="Stacey Hancock" w:date="2019-06-17T16:16:00Z">
        <w:r w:rsidR="00A34736">
          <w:t>D</w:t>
        </w:r>
        <w:r w:rsidR="00A34736" w:rsidRPr="008B40B7">
          <w:t xml:space="preserve">etails of these five participants are summarized in Table 1. </w:t>
        </w:r>
      </w:ins>
      <w:moveFromRangeStart w:id="514" w:author="Stacey Hancock" w:date="2019-06-17T16:14:00Z" w:name="move11680492"/>
      <w:moveFrom w:id="515" w:author="Stacey Hancock" w:date="2019-06-17T16:14:00Z">
        <w:r w:rsidRPr="008B40B7" w:rsidDel="00A34736">
          <w:t>Four of the participants had begun or were nearly finished with their master’s thesis, while Robin had just begun to work on the projects associated with her dissertation.</w:t>
        </w:r>
      </w:moveFrom>
      <w:moveFromRangeEnd w:id="514"/>
    </w:p>
    <w:p w14:paraId="4091BEE6" w14:textId="77777777" w:rsidR="00A26A25" w:rsidRPr="008B40B7" w:rsidRDefault="00A26A25" w:rsidP="00A26A25">
      <w:pPr>
        <w:pStyle w:val="Body"/>
      </w:pPr>
    </w:p>
    <w:p w14:paraId="3255451D" w14:textId="2C344F63" w:rsidR="00A26A25" w:rsidRPr="008B40B7" w:rsidRDefault="00A26A25" w:rsidP="00A26A25">
      <w:pPr>
        <w:pStyle w:val="TableFigureHeading"/>
      </w:pPr>
      <w:r w:rsidRPr="008B40B7">
        <w:t>Table 1. Academic demographics of participants: degree seeking, program of study, academic year they to</w:t>
      </w:r>
      <w:r w:rsidR="00C66CC2" w:rsidRPr="008B40B7">
        <w:t>ok</w:t>
      </w:r>
      <w:r w:rsidR="001D22E5" w:rsidRPr="008B40B7">
        <w:t xml:space="preserve"> the </w:t>
      </w:r>
      <w:r w:rsidR="00C66CC2" w:rsidRPr="008B40B7">
        <w:t xml:space="preserve">first </w:t>
      </w:r>
      <w:r w:rsidR="001D22E5" w:rsidRPr="008B40B7">
        <w:t xml:space="preserve">semester graduate-level </w:t>
      </w:r>
      <w:del w:id="516" w:author="Allison Theobold" w:date="2019-06-19T14:30:00Z">
        <w:r w:rsidR="001D22E5" w:rsidRPr="008B40B7" w:rsidDel="00F23523">
          <w:delText>applied statistics</w:delText>
        </w:r>
      </w:del>
      <w:ins w:id="517" w:author="Allison Theobold" w:date="2019-06-19T14:30:00Z">
        <w:r w:rsidR="00F23523">
          <w:t>Applied Statistics</w:t>
        </w:r>
      </w:ins>
      <w:r w:rsidR="00641AA1" w:rsidRPr="008B40B7">
        <w:t xml:space="preserve"> </w:t>
      </w:r>
      <w:r w:rsidR="00577483" w:rsidRPr="002C1002">
        <w:t>(GLAS)</w:t>
      </w:r>
      <w:r w:rsidR="00577483" w:rsidRPr="008B40B7" w:rsidDel="00577483">
        <w:t xml:space="preserve"> </w:t>
      </w:r>
      <w:r w:rsidR="001D22E5" w:rsidRPr="008B40B7">
        <w:t xml:space="preserve">course </w:t>
      </w:r>
      <w:r w:rsidRPr="008B40B7">
        <w:t xml:space="preserve">(Fall, Spring), </w:t>
      </w:r>
      <w:r w:rsidR="005E22F8" w:rsidRPr="00D22B1E">
        <w:rPr>
          <w:color w:val="FF0000"/>
        </w:rPr>
        <w:t xml:space="preserve">names of </w:t>
      </w:r>
      <w:del w:id="518" w:author="Allison Theobold" w:date="2019-06-19T14:34:00Z">
        <w:r w:rsidRPr="00D22B1E" w:rsidDel="00C01B36">
          <w:rPr>
            <w:color w:val="FF0000"/>
          </w:rPr>
          <w:delText>s</w:delText>
        </w:r>
      </w:del>
      <w:ins w:id="519" w:author="Allison Theobold" w:date="2019-06-19T14:34:00Z">
        <w:r w:rsidR="00C01B36">
          <w:rPr>
            <w:color w:val="FF0000"/>
          </w:rPr>
          <w:t>S</w:t>
        </w:r>
      </w:ins>
      <w:r w:rsidRPr="00D22B1E">
        <w:rPr>
          <w:color w:val="FF0000"/>
        </w:rPr>
        <w:t>tatistics</w:t>
      </w:r>
      <w:r w:rsidR="005E22F8" w:rsidRPr="00D22B1E">
        <w:rPr>
          <w:color w:val="FF0000"/>
        </w:rPr>
        <w:t xml:space="preserve"> courses they had taken during graduate school,</w:t>
      </w:r>
      <w:r w:rsidR="005E22F8" w:rsidRPr="00D22B1E" w:rsidDel="005E22F8">
        <w:rPr>
          <w:color w:val="FF0000"/>
        </w:rPr>
        <w:t xml:space="preserve"> </w:t>
      </w:r>
      <w:r w:rsidRPr="00D22B1E">
        <w:rPr>
          <w:color w:val="FF0000"/>
        </w:rPr>
        <w:t xml:space="preserve"> programming languages they </w:t>
      </w:r>
      <w:r w:rsidR="008E0255" w:rsidRPr="00D22B1E">
        <w:rPr>
          <w:color w:val="FF0000"/>
        </w:rPr>
        <w:t>had experience</w:t>
      </w:r>
      <w:r w:rsidR="005E22F8">
        <w:rPr>
          <w:color w:val="FF0000"/>
        </w:rPr>
        <w:t>d in their coursework</w:t>
      </w:r>
      <w:r w:rsidRPr="00D22B1E">
        <w:rPr>
          <w:color w:val="FF0000"/>
        </w:rPr>
        <w:t>,</w:t>
      </w:r>
      <w:r w:rsidR="005E22F8">
        <w:rPr>
          <w:color w:val="FF0000"/>
        </w:rPr>
        <w:t xml:space="preserve"> programming languages they employed during their independent research, </w:t>
      </w:r>
      <w:r w:rsidRPr="008B40B7">
        <w:t xml:space="preserve">and amount of independent research they had completed. </w:t>
      </w:r>
    </w:p>
    <w:p w14:paraId="0C492EEC" w14:textId="77777777" w:rsidR="00A26A25" w:rsidRPr="008B40B7" w:rsidRDefault="00A26A25" w:rsidP="00A26A25">
      <w:pPr>
        <w:pStyle w:val="TableFigureHeading"/>
      </w:pPr>
      <w:r w:rsidRPr="008B40B7">
        <w:t xml:space="preserve"> </w:t>
      </w:r>
    </w:p>
    <w:tbl>
      <w:tblPr>
        <w:tblStyle w:val="TableGrid"/>
        <w:tblW w:w="9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900"/>
        <w:gridCol w:w="1440"/>
        <w:gridCol w:w="900"/>
        <w:gridCol w:w="1350"/>
        <w:gridCol w:w="1260"/>
        <w:gridCol w:w="1170"/>
        <w:gridCol w:w="1260"/>
      </w:tblGrid>
      <w:tr w:rsidR="009C50B2" w:rsidRPr="008B40B7" w14:paraId="3F5968F3" w14:textId="77777777" w:rsidTr="00D22B1E">
        <w:trPr>
          <w:trHeight w:val="902"/>
        </w:trPr>
        <w:tc>
          <w:tcPr>
            <w:tcW w:w="1350" w:type="dxa"/>
            <w:tcBorders>
              <w:top w:val="single" w:sz="4" w:space="0" w:color="auto"/>
              <w:bottom w:val="single" w:sz="4" w:space="0" w:color="auto"/>
            </w:tcBorders>
          </w:tcPr>
          <w:p w14:paraId="6E99CEDA" w14:textId="77777777" w:rsidR="00950173" w:rsidRPr="00D22B1E" w:rsidRDefault="00950173" w:rsidP="003124DD">
            <w:pPr>
              <w:pStyle w:val="TableFigureBody"/>
              <w:jc w:val="left"/>
              <w:rPr>
                <w:b/>
                <w:i/>
                <w:color w:val="FF0000"/>
              </w:rPr>
            </w:pPr>
            <w:r w:rsidRPr="00D22B1E">
              <w:rPr>
                <w:b/>
                <w:i/>
                <w:color w:val="FF0000"/>
              </w:rPr>
              <w:t>Name (pseudonym)</w:t>
            </w:r>
          </w:p>
        </w:tc>
        <w:tc>
          <w:tcPr>
            <w:tcW w:w="900" w:type="dxa"/>
            <w:tcBorders>
              <w:top w:val="single" w:sz="4" w:space="0" w:color="auto"/>
              <w:bottom w:val="single" w:sz="4" w:space="0" w:color="auto"/>
            </w:tcBorders>
          </w:tcPr>
          <w:p w14:paraId="1DA1671A" w14:textId="732D22BA" w:rsidR="00950173" w:rsidRPr="00D22B1E" w:rsidRDefault="00950173" w:rsidP="003124DD">
            <w:pPr>
              <w:pStyle w:val="TableFigureBody"/>
              <w:jc w:val="left"/>
              <w:rPr>
                <w:b/>
                <w:i/>
                <w:color w:val="FF0000"/>
              </w:rPr>
            </w:pPr>
            <w:r w:rsidRPr="00D22B1E">
              <w:rPr>
                <w:b/>
                <w:i/>
                <w:color w:val="FF0000"/>
              </w:rPr>
              <w:t>Degree</w:t>
            </w:r>
            <w:r w:rsidR="009C50B2" w:rsidRPr="00D22B1E">
              <w:rPr>
                <w:b/>
                <w:i/>
                <w:color w:val="FF0000"/>
              </w:rPr>
              <w:t xml:space="preserve"> Seeking</w:t>
            </w:r>
          </w:p>
        </w:tc>
        <w:tc>
          <w:tcPr>
            <w:tcW w:w="1440" w:type="dxa"/>
            <w:tcBorders>
              <w:top w:val="single" w:sz="4" w:space="0" w:color="auto"/>
              <w:bottom w:val="single" w:sz="4" w:space="0" w:color="auto"/>
            </w:tcBorders>
          </w:tcPr>
          <w:p w14:paraId="53FD051E" w14:textId="01F6B558" w:rsidR="00950173" w:rsidRPr="00D22B1E" w:rsidRDefault="001C64C3" w:rsidP="003124DD">
            <w:pPr>
              <w:pStyle w:val="TableFigureBody"/>
              <w:jc w:val="left"/>
              <w:rPr>
                <w:b/>
                <w:i/>
                <w:color w:val="FF0000"/>
              </w:rPr>
            </w:pPr>
            <w:r w:rsidRPr="00D22B1E">
              <w:rPr>
                <w:b/>
                <w:i/>
                <w:color w:val="FF0000"/>
              </w:rPr>
              <w:t>Department</w:t>
            </w:r>
          </w:p>
        </w:tc>
        <w:tc>
          <w:tcPr>
            <w:tcW w:w="900" w:type="dxa"/>
            <w:tcBorders>
              <w:top w:val="single" w:sz="4" w:space="0" w:color="auto"/>
              <w:bottom w:val="single" w:sz="4" w:space="0" w:color="auto"/>
            </w:tcBorders>
          </w:tcPr>
          <w:p w14:paraId="2CBA4457" w14:textId="71AE4816" w:rsidR="00950173" w:rsidRPr="00D22B1E" w:rsidRDefault="00950173" w:rsidP="003124DD">
            <w:pPr>
              <w:pStyle w:val="TableFigureBody"/>
              <w:jc w:val="left"/>
              <w:rPr>
                <w:b/>
                <w:i/>
                <w:color w:val="FF0000"/>
              </w:rPr>
            </w:pPr>
            <w:r w:rsidRPr="00D22B1E">
              <w:rPr>
                <w:b/>
                <w:i/>
                <w:color w:val="FF0000"/>
              </w:rPr>
              <w:t xml:space="preserve">GLAS I </w:t>
            </w:r>
          </w:p>
        </w:tc>
        <w:tc>
          <w:tcPr>
            <w:tcW w:w="1350" w:type="dxa"/>
            <w:tcBorders>
              <w:top w:val="single" w:sz="4" w:space="0" w:color="auto"/>
              <w:bottom w:val="single" w:sz="4" w:space="0" w:color="auto"/>
            </w:tcBorders>
          </w:tcPr>
          <w:p w14:paraId="00DC7B6D" w14:textId="566163C1" w:rsidR="00950173" w:rsidRPr="00D22B1E" w:rsidRDefault="00950173" w:rsidP="003124DD">
            <w:pPr>
              <w:pStyle w:val="TableFigureBody"/>
              <w:jc w:val="left"/>
              <w:rPr>
                <w:b/>
                <w:i/>
                <w:color w:val="FF0000"/>
              </w:rPr>
            </w:pPr>
            <w:r w:rsidRPr="00D22B1E">
              <w:rPr>
                <w:b/>
                <w:i/>
                <w:color w:val="FF0000"/>
              </w:rPr>
              <w:t>Statistics Courses</w:t>
            </w:r>
          </w:p>
        </w:tc>
        <w:tc>
          <w:tcPr>
            <w:tcW w:w="1260" w:type="dxa"/>
            <w:tcBorders>
              <w:top w:val="single" w:sz="4" w:space="0" w:color="auto"/>
              <w:bottom w:val="single" w:sz="4" w:space="0" w:color="auto"/>
            </w:tcBorders>
          </w:tcPr>
          <w:p w14:paraId="7C05EC45" w14:textId="01A11CB8" w:rsidR="00950173" w:rsidRPr="00D22B1E" w:rsidRDefault="00950173" w:rsidP="003124DD">
            <w:pPr>
              <w:pStyle w:val="TableFigureBody"/>
              <w:jc w:val="left"/>
              <w:rPr>
                <w:b/>
                <w:i/>
                <w:color w:val="FF0000"/>
              </w:rPr>
            </w:pPr>
            <w:r w:rsidRPr="00D22B1E">
              <w:rPr>
                <w:b/>
                <w:i/>
                <w:color w:val="FF0000"/>
              </w:rPr>
              <w:t xml:space="preserve">Languages </w:t>
            </w:r>
            <w:r w:rsidR="001D1AF3" w:rsidRPr="00D22B1E">
              <w:rPr>
                <w:b/>
                <w:i/>
                <w:color w:val="FF0000"/>
              </w:rPr>
              <w:t xml:space="preserve">Introduced in </w:t>
            </w:r>
            <w:r w:rsidRPr="00D22B1E">
              <w:rPr>
                <w:b/>
                <w:i/>
                <w:color w:val="FF0000"/>
              </w:rPr>
              <w:t>Coursework</w:t>
            </w:r>
          </w:p>
        </w:tc>
        <w:tc>
          <w:tcPr>
            <w:tcW w:w="1170" w:type="dxa"/>
            <w:tcBorders>
              <w:top w:val="single" w:sz="4" w:space="0" w:color="auto"/>
              <w:bottom w:val="single" w:sz="4" w:space="0" w:color="auto"/>
            </w:tcBorders>
          </w:tcPr>
          <w:p w14:paraId="7FBA76F7" w14:textId="00AB5334" w:rsidR="00950173" w:rsidRPr="00D22B1E" w:rsidRDefault="00950173" w:rsidP="003124DD">
            <w:pPr>
              <w:pStyle w:val="TableFigureBody"/>
              <w:jc w:val="left"/>
              <w:rPr>
                <w:b/>
                <w:i/>
                <w:color w:val="FF0000"/>
              </w:rPr>
            </w:pPr>
            <w:r w:rsidRPr="00D22B1E">
              <w:rPr>
                <w:b/>
                <w:i/>
                <w:color w:val="FF0000"/>
              </w:rPr>
              <w:t xml:space="preserve">Languages </w:t>
            </w:r>
            <w:r w:rsidR="001D1AF3" w:rsidRPr="00D22B1E">
              <w:rPr>
                <w:b/>
                <w:i/>
                <w:color w:val="FF0000"/>
              </w:rPr>
              <w:t xml:space="preserve">Employed </w:t>
            </w:r>
            <w:r w:rsidRPr="00D22B1E">
              <w:rPr>
                <w:b/>
                <w:i/>
                <w:color w:val="FF0000"/>
              </w:rPr>
              <w:t>in Research</w:t>
            </w:r>
          </w:p>
        </w:tc>
        <w:tc>
          <w:tcPr>
            <w:tcW w:w="1260" w:type="dxa"/>
            <w:tcBorders>
              <w:top w:val="single" w:sz="4" w:space="0" w:color="auto"/>
              <w:bottom w:val="single" w:sz="4" w:space="0" w:color="auto"/>
            </w:tcBorders>
          </w:tcPr>
          <w:p w14:paraId="0A46207F" w14:textId="7F3718AC" w:rsidR="00950173" w:rsidRPr="00D22B1E" w:rsidRDefault="00950173" w:rsidP="003124DD">
            <w:pPr>
              <w:pStyle w:val="TableFigureBody"/>
              <w:jc w:val="left"/>
              <w:rPr>
                <w:b/>
                <w:i/>
                <w:color w:val="FF0000"/>
              </w:rPr>
            </w:pPr>
            <w:r w:rsidRPr="00D22B1E">
              <w:rPr>
                <w:b/>
                <w:i/>
                <w:color w:val="FF0000"/>
              </w:rPr>
              <w:t>Independent Research</w:t>
            </w:r>
          </w:p>
        </w:tc>
      </w:tr>
      <w:tr w:rsidR="009C50B2" w:rsidRPr="008B40B7" w14:paraId="347874F6" w14:textId="77777777" w:rsidTr="00D22B1E">
        <w:trPr>
          <w:trHeight w:val="451"/>
        </w:trPr>
        <w:tc>
          <w:tcPr>
            <w:tcW w:w="1350" w:type="dxa"/>
            <w:tcBorders>
              <w:top w:val="single" w:sz="4" w:space="0" w:color="auto"/>
            </w:tcBorders>
          </w:tcPr>
          <w:p w14:paraId="641C10AF" w14:textId="77777777" w:rsidR="00950173" w:rsidRPr="00D22B1E" w:rsidRDefault="00950173" w:rsidP="00717B5A">
            <w:pPr>
              <w:pStyle w:val="Body"/>
              <w:ind w:firstLine="0"/>
              <w:rPr>
                <w:color w:val="FF0000"/>
              </w:rPr>
            </w:pPr>
            <w:r w:rsidRPr="00D22B1E">
              <w:rPr>
                <w:color w:val="FF0000"/>
              </w:rPr>
              <w:t>Beth</w:t>
            </w:r>
          </w:p>
        </w:tc>
        <w:tc>
          <w:tcPr>
            <w:tcW w:w="900" w:type="dxa"/>
            <w:tcBorders>
              <w:top w:val="single" w:sz="4" w:space="0" w:color="auto"/>
            </w:tcBorders>
          </w:tcPr>
          <w:p w14:paraId="23B904AF" w14:textId="77777777" w:rsidR="00950173" w:rsidRPr="00D22B1E" w:rsidRDefault="00950173" w:rsidP="00717B5A">
            <w:pPr>
              <w:pStyle w:val="Body"/>
              <w:ind w:firstLine="0"/>
              <w:rPr>
                <w:color w:val="FF0000"/>
              </w:rPr>
            </w:pPr>
            <w:r w:rsidRPr="00D22B1E">
              <w:rPr>
                <w:color w:val="FF0000"/>
              </w:rPr>
              <w:t>MS</w:t>
            </w:r>
          </w:p>
        </w:tc>
        <w:tc>
          <w:tcPr>
            <w:tcW w:w="1440" w:type="dxa"/>
            <w:tcBorders>
              <w:top w:val="single" w:sz="4" w:space="0" w:color="auto"/>
            </w:tcBorders>
          </w:tcPr>
          <w:p w14:paraId="0BF571C3" w14:textId="77777777" w:rsidR="00950173" w:rsidRPr="00D22B1E" w:rsidRDefault="00950173" w:rsidP="00717B5A">
            <w:pPr>
              <w:pStyle w:val="Body"/>
              <w:ind w:firstLine="0"/>
              <w:rPr>
                <w:color w:val="FF0000"/>
              </w:rPr>
            </w:pPr>
            <w:r w:rsidRPr="00D22B1E">
              <w:rPr>
                <w:color w:val="FF0000"/>
              </w:rPr>
              <w:t>Animal Range Science</w:t>
            </w:r>
          </w:p>
        </w:tc>
        <w:tc>
          <w:tcPr>
            <w:tcW w:w="900" w:type="dxa"/>
            <w:tcBorders>
              <w:top w:val="single" w:sz="4" w:space="0" w:color="auto"/>
            </w:tcBorders>
          </w:tcPr>
          <w:p w14:paraId="621A048E" w14:textId="77777777" w:rsidR="00950173" w:rsidRPr="00D22B1E" w:rsidRDefault="00950173" w:rsidP="00717B5A">
            <w:pPr>
              <w:pStyle w:val="Body"/>
              <w:ind w:firstLine="0"/>
              <w:rPr>
                <w:color w:val="FF0000"/>
              </w:rPr>
            </w:pPr>
            <w:r w:rsidRPr="00D22B1E">
              <w:rPr>
                <w:color w:val="FF0000"/>
              </w:rPr>
              <w:t>F 2015</w:t>
            </w:r>
          </w:p>
        </w:tc>
        <w:tc>
          <w:tcPr>
            <w:tcW w:w="1350" w:type="dxa"/>
            <w:tcBorders>
              <w:top w:val="single" w:sz="4" w:space="0" w:color="auto"/>
            </w:tcBorders>
          </w:tcPr>
          <w:p w14:paraId="66DE5C2B" w14:textId="77777777" w:rsidR="003338CA" w:rsidRPr="00D22B1E" w:rsidRDefault="00ED1610" w:rsidP="00717B5A">
            <w:pPr>
              <w:pStyle w:val="Body"/>
              <w:ind w:firstLine="0"/>
              <w:rPr>
                <w:color w:val="FF0000"/>
              </w:rPr>
            </w:pPr>
            <w:r w:rsidRPr="00D22B1E">
              <w:rPr>
                <w:color w:val="FF0000"/>
              </w:rPr>
              <w:t>GLAS I,</w:t>
            </w:r>
          </w:p>
          <w:p w14:paraId="1B2D96B4" w14:textId="1CD75FE4" w:rsidR="00950173" w:rsidRPr="00D22B1E" w:rsidRDefault="00A91EC7" w:rsidP="00717B5A">
            <w:pPr>
              <w:pStyle w:val="Body"/>
              <w:ind w:firstLine="0"/>
              <w:rPr>
                <w:color w:val="FF0000"/>
              </w:rPr>
            </w:pPr>
            <w:r w:rsidRPr="00D22B1E">
              <w:rPr>
                <w:color w:val="FF0000"/>
              </w:rPr>
              <w:t>Experimental Design</w:t>
            </w:r>
            <w:del w:id="520" w:author="Allison Theobold" w:date="2019-06-19T12:48:00Z">
              <w:r w:rsidRPr="00D22B1E" w:rsidDel="00CD4CF7">
                <w:rPr>
                  <w:color w:val="FF0000"/>
                </w:rPr>
                <w:delText>,</w:delText>
              </w:r>
            </w:del>
            <w:del w:id="521" w:author="Allison Theobold" w:date="2019-06-19T12:47:00Z">
              <w:r w:rsidRPr="00D22B1E" w:rsidDel="00CD4CF7">
                <w:rPr>
                  <w:color w:val="FF0000"/>
                </w:rPr>
                <w:delText xml:space="preserve"> Sa</w:delText>
              </w:r>
              <w:r w:rsidR="007E79B0" w:rsidRPr="00D22B1E" w:rsidDel="00CD4CF7">
                <w:rPr>
                  <w:color w:val="FF0000"/>
                </w:rPr>
                <w:delText>m</w:delText>
              </w:r>
              <w:r w:rsidRPr="00D22B1E" w:rsidDel="00CD4CF7">
                <w:rPr>
                  <w:color w:val="FF0000"/>
                </w:rPr>
                <w:delText>pling</w:delText>
              </w:r>
            </w:del>
            <w:r w:rsidR="00ED1610" w:rsidRPr="00D22B1E">
              <w:rPr>
                <w:color w:val="FF0000"/>
              </w:rPr>
              <w:t xml:space="preserve"> </w:t>
            </w:r>
          </w:p>
        </w:tc>
        <w:tc>
          <w:tcPr>
            <w:tcW w:w="1260" w:type="dxa"/>
            <w:tcBorders>
              <w:top w:val="single" w:sz="4" w:space="0" w:color="auto"/>
            </w:tcBorders>
          </w:tcPr>
          <w:p w14:paraId="43F06099" w14:textId="0D866548" w:rsidR="00950173" w:rsidRPr="003944E8" w:rsidRDefault="00950173" w:rsidP="00717B5A">
            <w:pPr>
              <w:pStyle w:val="Body"/>
              <w:ind w:firstLine="0"/>
              <w:rPr>
                <w:rFonts w:ascii="Courier New" w:hAnsi="Courier New" w:cs="Courier New"/>
                <w:color w:val="FF0000"/>
                <w:rPrChange w:id="522" w:author="Allison Theobold" w:date="2019-06-20T19:42:00Z">
                  <w:rPr>
                    <w:color w:val="FF0000"/>
                  </w:rPr>
                </w:rPrChange>
              </w:rPr>
            </w:pPr>
            <w:r w:rsidRPr="003944E8">
              <w:rPr>
                <w:rFonts w:ascii="Courier New" w:hAnsi="Courier New" w:cs="Courier New"/>
                <w:color w:val="FF0000"/>
                <w:rPrChange w:id="523" w:author="Allison Theobold" w:date="2019-06-20T19:42:00Z">
                  <w:rPr>
                    <w:color w:val="FF0000"/>
                  </w:rPr>
                </w:rPrChange>
              </w:rPr>
              <w:t>R</w:t>
            </w:r>
          </w:p>
        </w:tc>
        <w:tc>
          <w:tcPr>
            <w:tcW w:w="1170" w:type="dxa"/>
            <w:tcBorders>
              <w:top w:val="single" w:sz="4" w:space="0" w:color="auto"/>
            </w:tcBorders>
          </w:tcPr>
          <w:p w14:paraId="65C55A65" w14:textId="0F858C17" w:rsidR="00950173" w:rsidRPr="00D22B1E" w:rsidRDefault="00950173" w:rsidP="00717B5A">
            <w:pPr>
              <w:pStyle w:val="Body"/>
              <w:ind w:firstLine="0"/>
              <w:rPr>
                <w:color w:val="FF0000"/>
              </w:rPr>
            </w:pPr>
            <w:r w:rsidRPr="003944E8">
              <w:rPr>
                <w:rFonts w:ascii="Courier New" w:hAnsi="Courier New" w:cs="Courier New"/>
                <w:color w:val="FF0000"/>
                <w:rPrChange w:id="524" w:author="Allison Theobold" w:date="2019-06-20T19:42:00Z">
                  <w:rPr>
                    <w:color w:val="FF0000"/>
                  </w:rPr>
                </w:rPrChange>
              </w:rPr>
              <w:t>R</w:t>
            </w:r>
            <w:r w:rsidR="00032164" w:rsidRPr="00D22B1E">
              <w:rPr>
                <w:color w:val="FF0000"/>
              </w:rPr>
              <w:t>, SQL</w:t>
            </w:r>
          </w:p>
        </w:tc>
        <w:tc>
          <w:tcPr>
            <w:tcW w:w="1260" w:type="dxa"/>
            <w:tcBorders>
              <w:top w:val="single" w:sz="4" w:space="0" w:color="auto"/>
            </w:tcBorders>
          </w:tcPr>
          <w:p w14:paraId="77B6A22C" w14:textId="2F72E4EE" w:rsidR="00950173" w:rsidRPr="00D22B1E" w:rsidRDefault="00950173" w:rsidP="00717B5A">
            <w:pPr>
              <w:pStyle w:val="Body"/>
              <w:ind w:firstLine="0"/>
              <w:rPr>
                <w:color w:val="FF0000"/>
              </w:rPr>
            </w:pPr>
            <w:r w:rsidRPr="00D22B1E">
              <w:rPr>
                <w:color w:val="FF0000"/>
              </w:rPr>
              <w:t>Thesis</w:t>
            </w:r>
          </w:p>
        </w:tc>
      </w:tr>
      <w:tr w:rsidR="009C50B2" w:rsidRPr="008B40B7" w14:paraId="3B8F23B4" w14:textId="77777777" w:rsidTr="00D22B1E">
        <w:trPr>
          <w:trHeight w:val="902"/>
        </w:trPr>
        <w:tc>
          <w:tcPr>
            <w:tcW w:w="1350" w:type="dxa"/>
          </w:tcPr>
          <w:p w14:paraId="0C2BC854" w14:textId="77777777" w:rsidR="00950173" w:rsidRPr="00D22B1E" w:rsidRDefault="00950173" w:rsidP="00717B5A">
            <w:pPr>
              <w:pStyle w:val="Body"/>
              <w:ind w:firstLine="0"/>
              <w:rPr>
                <w:color w:val="FF0000"/>
              </w:rPr>
            </w:pPr>
            <w:r w:rsidRPr="00D22B1E">
              <w:rPr>
                <w:color w:val="FF0000"/>
              </w:rPr>
              <w:t>Catherine</w:t>
            </w:r>
          </w:p>
        </w:tc>
        <w:tc>
          <w:tcPr>
            <w:tcW w:w="900" w:type="dxa"/>
          </w:tcPr>
          <w:p w14:paraId="06B0F285" w14:textId="77777777" w:rsidR="00950173" w:rsidRPr="00D22B1E" w:rsidRDefault="00950173" w:rsidP="00717B5A">
            <w:pPr>
              <w:pStyle w:val="Body"/>
              <w:ind w:firstLine="0"/>
              <w:rPr>
                <w:color w:val="FF0000"/>
              </w:rPr>
            </w:pPr>
            <w:r w:rsidRPr="00D22B1E">
              <w:rPr>
                <w:color w:val="FF0000"/>
              </w:rPr>
              <w:t>MS</w:t>
            </w:r>
          </w:p>
        </w:tc>
        <w:tc>
          <w:tcPr>
            <w:tcW w:w="1440" w:type="dxa"/>
          </w:tcPr>
          <w:p w14:paraId="4D548E0A" w14:textId="506F43D4"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3FD9F88A" w14:textId="77777777" w:rsidR="00950173" w:rsidRPr="00D22B1E" w:rsidRDefault="00950173" w:rsidP="00717B5A">
            <w:pPr>
              <w:pStyle w:val="Body"/>
              <w:ind w:firstLine="0"/>
              <w:rPr>
                <w:color w:val="FF0000"/>
              </w:rPr>
            </w:pPr>
            <w:r w:rsidRPr="00D22B1E">
              <w:rPr>
                <w:color w:val="FF0000"/>
              </w:rPr>
              <w:t>F 2015</w:t>
            </w:r>
          </w:p>
        </w:tc>
        <w:tc>
          <w:tcPr>
            <w:tcW w:w="1350" w:type="dxa"/>
          </w:tcPr>
          <w:p w14:paraId="282096FB" w14:textId="77E823A7" w:rsidR="00950173" w:rsidRPr="00D22B1E" w:rsidRDefault="00ED1610" w:rsidP="00717B5A">
            <w:pPr>
              <w:pStyle w:val="Body"/>
              <w:ind w:firstLine="0"/>
              <w:rPr>
                <w:color w:val="FF0000"/>
              </w:rPr>
            </w:pPr>
            <w:r w:rsidRPr="00D22B1E">
              <w:rPr>
                <w:color w:val="FF0000"/>
              </w:rPr>
              <w:t>GLAS I</w:t>
            </w:r>
          </w:p>
        </w:tc>
        <w:tc>
          <w:tcPr>
            <w:tcW w:w="1260" w:type="dxa"/>
          </w:tcPr>
          <w:p w14:paraId="7452597F" w14:textId="0C3937EB" w:rsidR="00950173" w:rsidRPr="00D22B1E" w:rsidRDefault="00950173" w:rsidP="00717B5A">
            <w:pPr>
              <w:pStyle w:val="Body"/>
              <w:ind w:firstLine="0"/>
              <w:rPr>
                <w:color w:val="FF0000"/>
              </w:rPr>
            </w:pPr>
            <w:r w:rsidRPr="00D22B1E">
              <w:rPr>
                <w:color w:val="FF0000"/>
              </w:rPr>
              <w:t xml:space="preserve">SQL, </w:t>
            </w:r>
            <w:r w:rsidRPr="003944E8">
              <w:rPr>
                <w:rFonts w:ascii="Courier New" w:hAnsi="Courier New" w:cs="Courier New"/>
                <w:color w:val="FF0000"/>
                <w:rPrChange w:id="525" w:author="Allison Theobold" w:date="2019-06-20T19:42:00Z">
                  <w:rPr>
                    <w:color w:val="FF0000"/>
                  </w:rPr>
                </w:rPrChange>
              </w:rPr>
              <w:t>R</w:t>
            </w:r>
          </w:p>
        </w:tc>
        <w:tc>
          <w:tcPr>
            <w:tcW w:w="1170" w:type="dxa"/>
          </w:tcPr>
          <w:p w14:paraId="621E4F45" w14:textId="4243E324" w:rsidR="00950173" w:rsidRPr="003944E8" w:rsidRDefault="00950173" w:rsidP="00717B5A">
            <w:pPr>
              <w:pStyle w:val="Body"/>
              <w:ind w:firstLine="0"/>
              <w:rPr>
                <w:rFonts w:ascii="Courier New" w:hAnsi="Courier New" w:cs="Courier New"/>
                <w:color w:val="FF0000"/>
                <w:rPrChange w:id="526" w:author="Allison Theobold" w:date="2019-06-20T19:42:00Z">
                  <w:rPr>
                    <w:color w:val="FF0000"/>
                  </w:rPr>
                </w:rPrChange>
              </w:rPr>
            </w:pPr>
            <w:r w:rsidRPr="003944E8">
              <w:rPr>
                <w:rFonts w:ascii="Courier New" w:hAnsi="Courier New" w:cs="Courier New"/>
                <w:color w:val="FF0000"/>
                <w:rPrChange w:id="527" w:author="Allison Theobold" w:date="2019-06-20T19:42:00Z">
                  <w:rPr>
                    <w:color w:val="FF0000"/>
                  </w:rPr>
                </w:rPrChange>
              </w:rPr>
              <w:t>R</w:t>
            </w:r>
          </w:p>
        </w:tc>
        <w:tc>
          <w:tcPr>
            <w:tcW w:w="1260" w:type="dxa"/>
          </w:tcPr>
          <w:p w14:paraId="16404B22" w14:textId="5F29D006" w:rsidR="00950173" w:rsidRPr="00D22B1E" w:rsidRDefault="00950173" w:rsidP="00717B5A">
            <w:pPr>
              <w:pStyle w:val="Body"/>
              <w:ind w:firstLine="0"/>
              <w:rPr>
                <w:color w:val="FF0000"/>
              </w:rPr>
            </w:pPr>
            <w:r w:rsidRPr="00D22B1E">
              <w:rPr>
                <w:color w:val="FF0000"/>
              </w:rPr>
              <w:t>Thesis</w:t>
            </w:r>
          </w:p>
        </w:tc>
      </w:tr>
      <w:tr w:rsidR="009C50B2" w:rsidRPr="008B40B7" w14:paraId="4008AF17" w14:textId="77777777" w:rsidTr="00D22B1E">
        <w:trPr>
          <w:trHeight w:val="451"/>
        </w:trPr>
        <w:tc>
          <w:tcPr>
            <w:tcW w:w="1350" w:type="dxa"/>
          </w:tcPr>
          <w:p w14:paraId="7D598DBF" w14:textId="77777777" w:rsidR="00950173" w:rsidRPr="00D22B1E" w:rsidRDefault="00950173" w:rsidP="00717B5A">
            <w:pPr>
              <w:pStyle w:val="Body"/>
              <w:ind w:firstLine="0"/>
              <w:rPr>
                <w:color w:val="FF0000"/>
              </w:rPr>
            </w:pPr>
            <w:r w:rsidRPr="00D22B1E">
              <w:rPr>
                <w:color w:val="FF0000"/>
              </w:rPr>
              <w:t>Kelly</w:t>
            </w:r>
          </w:p>
        </w:tc>
        <w:tc>
          <w:tcPr>
            <w:tcW w:w="900" w:type="dxa"/>
          </w:tcPr>
          <w:p w14:paraId="6F9FE506" w14:textId="77777777" w:rsidR="00950173" w:rsidRPr="00D22B1E" w:rsidRDefault="00950173" w:rsidP="00717B5A">
            <w:pPr>
              <w:pStyle w:val="Body"/>
              <w:ind w:firstLine="0"/>
              <w:rPr>
                <w:color w:val="FF0000"/>
              </w:rPr>
            </w:pPr>
            <w:r w:rsidRPr="00D22B1E">
              <w:rPr>
                <w:color w:val="FF0000"/>
              </w:rPr>
              <w:t>MS</w:t>
            </w:r>
          </w:p>
        </w:tc>
        <w:tc>
          <w:tcPr>
            <w:tcW w:w="1440" w:type="dxa"/>
          </w:tcPr>
          <w:p w14:paraId="64221522" w14:textId="77777777" w:rsidR="00950173" w:rsidRPr="00D22B1E" w:rsidRDefault="00950173" w:rsidP="00717B5A">
            <w:pPr>
              <w:pStyle w:val="Body"/>
              <w:ind w:firstLine="0"/>
              <w:rPr>
                <w:color w:val="FF0000"/>
              </w:rPr>
            </w:pPr>
            <w:r w:rsidRPr="00D22B1E">
              <w:rPr>
                <w:color w:val="FF0000"/>
              </w:rPr>
              <w:t>Ecology</w:t>
            </w:r>
          </w:p>
        </w:tc>
        <w:tc>
          <w:tcPr>
            <w:tcW w:w="900" w:type="dxa"/>
          </w:tcPr>
          <w:p w14:paraId="0A91A03B" w14:textId="77777777" w:rsidR="00950173" w:rsidRPr="00D22B1E" w:rsidRDefault="00950173" w:rsidP="00717B5A">
            <w:pPr>
              <w:pStyle w:val="Body"/>
              <w:ind w:firstLine="0"/>
              <w:rPr>
                <w:color w:val="FF0000"/>
              </w:rPr>
            </w:pPr>
            <w:r w:rsidRPr="00D22B1E">
              <w:rPr>
                <w:color w:val="FF0000"/>
              </w:rPr>
              <w:t>S 2016</w:t>
            </w:r>
          </w:p>
        </w:tc>
        <w:tc>
          <w:tcPr>
            <w:tcW w:w="1350" w:type="dxa"/>
          </w:tcPr>
          <w:p w14:paraId="4BADC83E" w14:textId="02248BD3" w:rsidR="00A91EC7" w:rsidDel="00065AAA" w:rsidRDefault="00ED1610" w:rsidP="00717B5A">
            <w:pPr>
              <w:pStyle w:val="Body"/>
              <w:ind w:firstLine="0"/>
              <w:rPr>
                <w:del w:id="528" w:author="Allison Theobold" w:date="2019-06-19T12:48:00Z"/>
                <w:color w:val="FF0000"/>
              </w:rPr>
            </w:pPr>
            <w:r w:rsidRPr="00D22B1E">
              <w:rPr>
                <w:color w:val="FF0000"/>
              </w:rPr>
              <w:t>GLAS</w:t>
            </w:r>
            <w:r w:rsidR="00A91EC7" w:rsidRPr="00D22B1E">
              <w:rPr>
                <w:color w:val="FF0000"/>
              </w:rPr>
              <w:t xml:space="preserve"> </w:t>
            </w:r>
            <w:r w:rsidRPr="00D22B1E">
              <w:rPr>
                <w:color w:val="FF0000"/>
              </w:rPr>
              <w:t>I,</w:t>
            </w:r>
          </w:p>
          <w:p w14:paraId="4F14C703" w14:textId="77777777" w:rsidR="00065AAA" w:rsidRPr="00D22B1E" w:rsidRDefault="00065AAA" w:rsidP="00717B5A">
            <w:pPr>
              <w:pStyle w:val="Body"/>
              <w:ind w:firstLine="0"/>
              <w:rPr>
                <w:ins w:id="529" w:author="Allison Theobold" w:date="2019-06-19T12:48:00Z"/>
                <w:color w:val="FF0000"/>
              </w:rPr>
            </w:pPr>
          </w:p>
          <w:p w14:paraId="0FBCB9F9" w14:textId="6B23A21F" w:rsidR="00950173" w:rsidRPr="00D22B1E" w:rsidRDefault="00ED1610" w:rsidP="00717B5A">
            <w:pPr>
              <w:pStyle w:val="Body"/>
              <w:ind w:firstLine="0"/>
              <w:rPr>
                <w:color w:val="FF0000"/>
              </w:rPr>
            </w:pPr>
            <w:del w:id="530" w:author="Allison Theobold" w:date="2019-06-19T12:48:00Z">
              <w:r w:rsidRPr="00D22B1E" w:rsidDel="00065AAA">
                <w:rPr>
                  <w:color w:val="FF0000"/>
                </w:rPr>
                <w:delText xml:space="preserve">Experimental Design, </w:delText>
              </w:r>
            </w:del>
            <w:r w:rsidRPr="00D22B1E">
              <w:rPr>
                <w:color w:val="FF0000"/>
              </w:rPr>
              <w:t>Sampling</w:t>
            </w:r>
          </w:p>
        </w:tc>
        <w:tc>
          <w:tcPr>
            <w:tcW w:w="1260" w:type="dxa"/>
          </w:tcPr>
          <w:p w14:paraId="2144E6D7" w14:textId="153003AC" w:rsidR="00950173" w:rsidRPr="00D22B1E" w:rsidRDefault="00950173" w:rsidP="00717B5A">
            <w:pPr>
              <w:pStyle w:val="Body"/>
              <w:ind w:firstLine="0"/>
              <w:rPr>
                <w:color w:val="FF0000"/>
              </w:rPr>
            </w:pPr>
            <w:r w:rsidRPr="00D22B1E">
              <w:rPr>
                <w:color w:val="FF0000"/>
              </w:rPr>
              <w:t xml:space="preserve">SQL, </w:t>
            </w:r>
            <w:r w:rsidRPr="00FB4712">
              <w:rPr>
                <w:rFonts w:ascii="Courier New" w:hAnsi="Courier New" w:cs="Courier New"/>
                <w:color w:val="FF0000"/>
                <w:rPrChange w:id="531" w:author="Allison Theobold" w:date="2019-06-20T19:43:00Z">
                  <w:rPr>
                    <w:color w:val="FF0000"/>
                  </w:rPr>
                </w:rPrChange>
              </w:rPr>
              <w:t>R</w:t>
            </w:r>
          </w:p>
        </w:tc>
        <w:tc>
          <w:tcPr>
            <w:tcW w:w="1170" w:type="dxa"/>
          </w:tcPr>
          <w:p w14:paraId="3EAFEEE5" w14:textId="416DB1F2" w:rsidR="00950173" w:rsidRPr="003944E8" w:rsidRDefault="00950173" w:rsidP="00717B5A">
            <w:pPr>
              <w:pStyle w:val="Body"/>
              <w:ind w:firstLine="0"/>
              <w:rPr>
                <w:rFonts w:ascii="Courier New" w:hAnsi="Courier New" w:cs="Courier New"/>
                <w:color w:val="FF0000"/>
                <w:rPrChange w:id="532" w:author="Allison Theobold" w:date="2019-06-20T19:42:00Z">
                  <w:rPr>
                    <w:color w:val="FF0000"/>
                  </w:rPr>
                </w:rPrChange>
              </w:rPr>
            </w:pPr>
            <w:r w:rsidRPr="003944E8">
              <w:rPr>
                <w:rFonts w:ascii="Courier New" w:hAnsi="Courier New" w:cs="Courier New"/>
                <w:color w:val="FF0000"/>
                <w:rPrChange w:id="533" w:author="Allison Theobold" w:date="2019-06-20T19:42:00Z">
                  <w:rPr>
                    <w:color w:val="FF0000"/>
                  </w:rPr>
                </w:rPrChange>
              </w:rPr>
              <w:t>R</w:t>
            </w:r>
          </w:p>
        </w:tc>
        <w:tc>
          <w:tcPr>
            <w:tcW w:w="1260" w:type="dxa"/>
          </w:tcPr>
          <w:p w14:paraId="6B5892E8" w14:textId="3FD3E2C8" w:rsidR="00950173" w:rsidRPr="00D22B1E" w:rsidRDefault="00950173" w:rsidP="00717B5A">
            <w:pPr>
              <w:pStyle w:val="Body"/>
              <w:ind w:firstLine="0"/>
              <w:rPr>
                <w:color w:val="FF0000"/>
              </w:rPr>
            </w:pPr>
            <w:r w:rsidRPr="00D22B1E">
              <w:rPr>
                <w:color w:val="FF0000"/>
              </w:rPr>
              <w:t>Thesis</w:t>
            </w:r>
            <w:r w:rsidRPr="00D22B1E">
              <w:rPr>
                <w:color w:val="FF0000"/>
              </w:rPr>
              <w:br/>
            </w:r>
          </w:p>
        </w:tc>
      </w:tr>
      <w:tr w:rsidR="009C50B2" w:rsidRPr="008B40B7" w14:paraId="3125EFCF" w14:textId="77777777" w:rsidTr="00D22B1E">
        <w:trPr>
          <w:trHeight w:val="902"/>
        </w:trPr>
        <w:tc>
          <w:tcPr>
            <w:tcW w:w="1350" w:type="dxa"/>
          </w:tcPr>
          <w:p w14:paraId="2831D2E8" w14:textId="77777777" w:rsidR="00950173" w:rsidRPr="00D22B1E" w:rsidRDefault="00950173" w:rsidP="00717B5A">
            <w:pPr>
              <w:pStyle w:val="Body"/>
              <w:ind w:firstLine="0"/>
              <w:rPr>
                <w:color w:val="FF0000"/>
              </w:rPr>
            </w:pPr>
            <w:r w:rsidRPr="00D22B1E">
              <w:rPr>
                <w:color w:val="FF0000"/>
              </w:rPr>
              <w:t>Robin</w:t>
            </w:r>
          </w:p>
        </w:tc>
        <w:tc>
          <w:tcPr>
            <w:tcW w:w="900" w:type="dxa"/>
          </w:tcPr>
          <w:p w14:paraId="1A74E80C" w14:textId="77777777" w:rsidR="00950173" w:rsidRPr="00D22B1E" w:rsidRDefault="00950173" w:rsidP="00717B5A">
            <w:pPr>
              <w:pStyle w:val="Body"/>
              <w:ind w:firstLine="0"/>
              <w:rPr>
                <w:color w:val="FF0000"/>
              </w:rPr>
            </w:pPr>
            <w:r w:rsidRPr="00D22B1E">
              <w:rPr>
                <w:color w:val="FF0000"/>
              </w:rPr>
              <w:t>PhD</w:t>
            </w:r>
          </w:p>
        </w:tc>
        <w:tc>
          <w:tcPr>
            <w:tcW w:w="1440" w:type="dxa"/>
          </w:tcPr>
          <w:p w14:paraId="11F6DF11" w14:textId="76B7BEDB"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46D84653" w14:textId="77777777" w:rsidR="00950173" w:rsidRPr="00D22B1E" w:rsidRDefault="00950173" w:rsidP="00717B5A">
            <w:pPr>
              <w:pStyle w:val="Body"/>
              <w:ind w:firstLine="0"/>
              <w:rPr>
                <w:color w:val="FF0000"/>
              </w:rPr>
            </w:pPr>
            <w:r w:rsidRPr="00D22B1E">
              <w:rPr>
                <w:color w:val="FF0000"/>
              </w:rPr>
              <w:t>F 2015</w:t>
            </w:r>
          </w:p>
        </w:tc>
        <w:tc>
          <w:tcPr>
            <w:tcW w:w="1350" w:type="dxa"/>
          </w:tcPr>
          <w:p w14:paraId="3182A770" w14:textId="77777777" w:rsidR="00A91EC7" w:rsidRPr="00D22B1E" w:rsidRDefault="00ED1610" w:rsidP="00717B5A">
            <w:pPr>
              <w:pStyle w:val="Body"/>
              <w:ind w:firstLine="0"/>
              <w:rPr>
                <w:color w:val="FF0000"/>
              </w:rPr>
            </w:pPr>
            <w:r w:rsidRPr="00D22B1E">
              <w:rPr>
                <w:color w:val="FF0000"/>
              </w:rPr>
              <w:t>GLAS I,</w:t>
            </w:r>
          </w:p>
          <w:p w14:paraId="720EAC00" w14:textId="3F212B20" w:rsidR="00950173" w:rsidRPr="00D22B1E" w:rsidRDefault="00ED1610" w:rsidP="00717B5A">
            <w:pPr>
              <w:pStyle w:val="Body"/>
              <w:ind w:firstLine="0"/>
              <w:rPr>
                <w:color w:val="FF0000"/>
              </w:rPr>
            </w:pPr>
            <w:r w:rsidRPr="00D22B1E">
              <w:rPr>
                <w:color w:val="FF0000"/>
              </w:rPr>
              <w:t>Time Series</w:t>
            </w:r>
          </w:p>
        </w:tc>
        <w:tc>
          <w:tcPr>
            <w:tcW w:w="1260" w:type="dxa"/>
          </w:tcPr>
          <w:p w14:paraId="11B95AF3" w14:textId="4EB3AD0C" w:rsidR="00950173" w:rsidRPr="00D22B1E" w:rsidRDefault="00950173" w:rsidP="00717B5A">
            <w:pPr>
              <w:pStyle w:val="Body"/>
              <w:ind w:firstLine="0"/>
              <w:rPr>
                <w:color w:val="FF0000"/>
              </w:rPr>
            </w:pPr>
            <w:r w:rsidRPr="00D22B1E">
              <w:rPr>
                <w:color w:val="FF0000"/>
              </w:rPr>
              <w:t xml:space="preserve">Python, SQL, </w:t>
            </w:r>
            <w:r w:rsidRPr="00FB4712">
              <w:rPr>
                <w:rFonts w:ascii="Courier New" w:hAnsi="Courier New" w:cs="Courier New"/>
                <w:color w:val="FF0000"/>
                <w:rPrChange w:id="534" w:author="Allison Theobold" w:date="2019-06-20T19:43:00Z">
                  <w:rPr>
                    <w:color w:val="FF0000"/>
                  </w:rPr>
                </w:rPrChange>
              </w:rPr>
              <w:t>R</w:t>
            </w:r>
          </w:p>
        </w:tc>
        <w:tc>
          <w:tcPr>
            <w:tcW w:w="1170" w:type="dxa"/>
          </w:tcPr>
          <w:p w14:paraId="261D3C18" w14:textId="09FBEB91" w:rsidR="00950173" w:rsidRPr="00D22B1E" w:rsidRDefault="00950173" w:rsidP="00717B5A">
            <w:pPr>
              <w:pStyle w:val="Body"/>
              <w:ind w:firstLine="0"/>
              <w:jc w:val="left"/>
              <w:rPr>
                <w:color w:val="FF0000"/>
              </w:rPr>
            </w:pPr>
            <w:r w:rsidRPr="003944E8">
              <w:rPr>
                <w:rFonts w:ascii="Courier New" w:hAnsi="Courier New" w:cs="Courier New"/>
                <w:color w:val="FF0000"/>
                <w:rPrChange w:id="535" w:author="Allison Theobold" w:date="2019-06-20T19:42:00Z">
                  <w:rPr>
                    <w:color w:val="FF0000"/>
                  </w:rPr>
                </w:rPrChange>
              </w:rPr>
              <w:t>R</w:t>
            </w:r>
            <w:r w:rsidRPr="00D22B1E">
              <w:rPr>
                <w:color w:val="FF0000"/>
              </w:rPr>
              <w:t>, Python, SQL</w:t>
            </w:r>
          </w:p>
        </w:tc>
        <w:tc>
          <w:tcPr>
            <w:tcW w:w="1260" w:type="dxa"/>
          </w:tcPr>
          <w:p w14:paraId="0EE2E2DD" w14:textId="7E6C91AB" w:rsidR="00950173" w:rsidRPr="00D22B1E" w:rsidRDefault="00950173" w:rsidP="00717B5A">
            <w:pPr>
              <w:pStyle w:val="Body"/>
              <w:ind w:firstLine="0"/>
              <w:jc w:val="left"/>
              <w:rPr>
                <w:color w:val="FF0000"/>
              </w:rPr>
            </w:pPr>
            <w:r w:rsidRPr="00D22B1E">
              <w:rPr>
                <w:color w:val="FF0000"/>
              </w:rPr>
              <w:t>A few projects</w:t>
            </w:r>
          </w:p>
        </w:tc>
      </w:tr>
      <w:tr w:rsidR="009C50B2" w:rsidRPr="008B40B7" w14:paraId="209C5C91" w14:textId="77777777" w:rsidTr="00D22B1E">
        <w:trPr>
          <w:trHeight w:val="902"/>
        </w:trPr>
        <w:tc>
          <w:tcPr>
            <w:tcW w:w="1350" w:type="dxa"/>
          </w:tcPr>
          <w:p w14:paraId="176DA288" w14:textId="77777777" w:rsidR="00950173" w:rsidRPr="00D22B1E" w:rsidRDefault="00950173" w:rsidP="00717B5A">
            <w:pPr>
              <w:pStyle w:val="Body"/>
              <w:ind w:firstLine="0"/>
              <w:rPr>
                <w:color w:val="FF0000"/>
              </w:rPr>
            </w:pPr>
            <w:r w:rsidRPr="00D22B1E">
              <w:rPr>
                <w:color w:val="FF0000"/>
              </w:rPr>
              <w:t>Stephanie</w:t>
            </w:r>
          </w:p>
        </w:tc>
        <w:tc>
          <w:tcPr>
            <w:tcW w:w="900" w:type="dxa"/>
          </w:tcPr>
          <w:p w14:paraId="6400F613" w14:textId="77777777" w:rsidR="00950173" w:rsidRPr="00D22B1E" w:rsidRDefault="00950173" w:rsidP="00717B5A">
            <w:pPr>
              <w:pStyle w:val="Body"/>
              <w:ind w:firstLine="0"/>
              <w:rPr>
                <w:color w:val="FF0000"/>
              </w:rPr>
            </w:pPr>
            <w:r w:rsidRPr="00D22B1E">
              <w:rPr>
                <w:color w:val="FF0000"/>
              </w:rPr>
              <w:t>MS</w:t>
            </w:r>
          </w:p>
        </w:tc>
        <w:tc>
          <w:tcPr>
            <w:tcW w:w="1440" w:type="dxa"/>
          </w:tcPr>
          <w:p w14:paraId="13ED195C" w14:textId="002410B2"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09F2ABD4" w14:textId="77777777" w:rsidR="00950173" w:rsidRPr="00D22B1E" w:rsidRDefault="00950173" w:rsidP="00717B5A">
            <w:pPr>
              <w:pStyle w:val="Body"/>
              <w:ind w:firstLine="0"/>
              <w:rPr>
                <w:color w:val="FF0000"/>
              </w:rPr>
            </w:pPr>
            <w:r w:rsidRPr="00D22B1E">
              <w:rPr>
                <w:color w:val="FF0000"/>
              </w:rPr>
              <w:t>F 2015</w:t>
            </w:r>
          </w:p>
        </w:tc>
        <w:tc>
          <w:tcPr>
            <w:tcW w:w="1350" w:type="dxa"/>
          </w:tcPr>
          <w:p w14:paraId="33107887" w14:textId="77777777" w:rsidR="00A91EC7" w:rsidRPr="00D22B1E" w:rsidRDefault="00ED1610" w:rsidP="00717B5A">
            <w:pPr>
              <w:pStyle w:val="Body"/>
              <w:ind w:firstLine="0"/>
              <w:rPr>
                <w:color w:val="FF0000"/>
              </w:rPr>
            </w:pPr>
            <w:r w:rsidRPr="00D22B1E">
              <w:rPr>
                <w:color w:val="FF0000"/>
              </w:rPr>
              <w:t>GLAS I,</w:t>
            </w:r>
          </w:p>
          <w:p w14:paraId="3DB6897B" w14:textId="76803EFE" w:rsidR="00950173" w:rsidRPr="00D22B1E" w:rsidRDefault="00ED1610" w:rsidP="00717B5A">
            <w:pPr>
              <w:pStyle w:val="Body"/>
              <w:ind w:firstLine="0"/>
              <w:rPr>
                <w:color w:val="FF0000"/>
              </w:rPr>
            </w:pPr>
            <w:r w:rsidRPr="00D22B1E">
              <w:rPr>
                <w:color w:val="FF0000"/>
              </w:rPr>
              <w:t>Time Series, Experimental Design</w:t>
            </w:r>
          </w:p>
        </w:tc>
        <w:tc>
          <w:tcPr>
            <w:tcW w:w="1260" w:type="dxa"/>
          </w:tcPr>
          <w:p w14:paraId="7464F161" w14:textId="77777777" w:rsidR="00950173" w:rsidRPr="00D22B1E" w:rsidRDefault="00950173" w:rsidP="00717B5A">
            <w:pPr>
              <w:pStyle w:val="Body"/>
              <w:ind w:firstLine="0"/>
              <w:rPr>
                <w:color w:val="FF0000"/>
              </w:rPr>
            </w:pPr>
            <w:r w:rsidRPr="00D22B1E">
              <w:rPr>
                <w:color w:val="FF0000"/>
              </w:rPr>
              <w:t xml:space="preserve">Python, Java, SQL, </w:t>
            </w:r>
          </w:p>
          <w:p w14:paraId="079C2B41" w14:textId="40400DF9" w:rsidR="00950173" w:rsidRPr="003944E8" w:rsidRDefault="00950173" w:rsidP="00717B5A">
            <w:pPr>
              <w:pStyle w:val="Body"/>
              <w:ind w:firstLine="0"/>
              <w:rPr>
                <w:rFonts w:ascii="Courier New" w:hAnsi="Courier New" w:cs="Courier New"/>
                <w:color w:val="FF0000"/>
                <w:rPrChange w:id="536" w:author="Allison Theobold" w:date="2019-06-20T19:42:00Z">
                  <w:rPr>
                    <w:color w:val="FF0000"/>
                  </w:rPr>
                </w:rPrChange>
              </w:rPr>
            </w:pPr>
            <w:r w:rsidRPr="003944E8">
              <w:rPr>
                <w:rFonts w:ascii="Courier New" w:hAnsi="Courier New" w:cs="Courier New"/>
                <w:color w:val="FF0000"/>
                <w:rPrChange w:id="537" w:author="Allison Theobold" w:date="2019-06-20T19:42:00Z">
                  <w:rPr>
                    <w:color w:val="FF0000"/>
                  </w:rPr>
                </w:rPrChange>
              </w:rPr>
              <w:t>R</w:t>
            </w:r>
          </w:p>
        </w:tc>
        <w:tc>
          <w:tcPr>
            <w:tcW w:w="1170" w:type="dxa"/>
          </w:tcPr>
          <w:p w14:paraId="01F91CF6" w14:textId="77777777" w:rsidR="00950173" w:rsidRPr="00D22B1E" w:rsidRDefault="00950173" w:rsidP="00717B5A">
            <w:pPr>
              <w:pStyle w:val="Body"/>
              <w:ind w:firstLine="0"/>
              <w:rPr>
                <w:color w:val="FF0000"/>
              </w:rPr>
            </w:pPr>
            <w:r w:rsidRPr="003944E8">
              <w:rPr>
                <w:rFonts w:ascii="Courier New" w:hAnsi="Courier New" w:cs="Courier New"/>
                <w:color w:val="FF0000"/>
                <w:rPrChange w:id="538" w:author="Allison Theobold" w:date="2019-06-20T19:42:00Z">
                  <w:rPr>
                    <w:color w:val="FF0000"/>
                  </w:rPr>
                </w:rPrChange>
              </w:rPr>
              <w:t>R</w:t>
            </w:r>
            <w:r w:rsidRPr="00D22B1E">
              <w:rPr>
                <w:color w:val="FF0000"/>
              </w:rPr>
              <w:t>, Python,</w:t>
            </w:r>
          </w:p>
          <w:p w14:paraId="21994710" w14:textId="4CD8B3C7" w:rsidR="00950173" w:rsidRPr="00D22B1E" w:rsidRDefault="00950173" w:rsidP="00717B5A">
            <w:pPr>
              <w:pStyle w:val="Body"/>
              <w:ind w:firstLine="0"/>
              <w:rPr>
                <w:color w:val="FF0000"/>
              </w:rPr>
            </w:pPr>
            <w:r w:rsidRPr="00D22B1E">
              <w:rPr>
                <w:color w:val="FF0000"/>
              </w:rPr>
              <w:t>SQL</w:t>
            </w:r>
          </w:p>
        </w:tc>
        <w:tc>
          <w:tcPr>
            <w:tcW w:w="1260" w:type="dxa"/>
          </w:tcPr>
          <w:p w14:paraId="0D340B26" w14:textId="4A9718A5" w:rsidR="00950173" w:rsidRPr="00D22B1E" w:rsidRDefault="00950173" w:rsidP="00717B5A">
            <w:pPr>
              <w:pStyle w:val="Body"/>
              <w:ind w:firstLine="0"/>
              <w:rPr>
                <w:color w:val="FF0000"/>
              </w:rPr>
            </w:pPr>
            <w:r w:rsidRPr="00D22B1E">
              <w:rPr>
                <w:color w:val="FF0000"/>
              </w:rPr>
              <w:br/>
              <w:t>Thesis</w:t>
            </w:r>
          </w:p>
        </w:tc>
      </w:tr>
    </w:tbl>
    <w:p w14:paraId="2997DD26" w14:textId="77777777" w:rsidR="00A26A25" w:rsidRPr="008B40B7" w:rsidRDefault="00A26A25" w:rsidP="00A26A25">
      <w:pPr>
        <w:pStyle w:val="Body"/>
        <w:ind w:firstLine="0"/>
      </w:pPr>
      <w:r w:rsidRPr="008B40B7">
        <w:tab/>
      </w:r>
    </w:p>
    <w:p w14:paraId="420BD6AB" w14:textId="77777777" w:rsidR="00A26A25" w:rsidRPr="008B40B7" w:rsidRDefault="00A26A25" w:rsidP="00A26A25">
      <w:pPr>
        <w:pStyle w:val="Body"/>
        <w:ind w:firstLine="0"/>
      </w:pPr>
    </w:p>
    <w:p w14:paraId="5B372C1F" w14:textId="798225FE" w:rsidR="00A26A25" w:rsidRPr="008B40B7" w:rsidRDefault="00A26A25" w:rsidP="00A26A25">
      <w:pPr>
        <w:pStyle w:val="SubSectionHeading"/>
      </w:pPr>
      <w:r w:rsidRPr="008B40B7">
        <w:t xml:space="preserve"> Data collection</w:t>
      </w:r>
    </w:p>
    <w:p w14:paraId="6EA47E78" w14:textId="77777777" w:rsidR="00A26A25" w:rsidRPr="008B40B7" w:rsidRDefault="00A26A25" w:rsidP="00A26A25">
      <w:pPr>
        <w:pStyle w:val="Body"/>
      </w:pPr>
    </w:p>
    <w:p w14:paraId="26E1D79A" w14:textId="7418B60B" w:rsidR="00310916" w:rsidRDefault="00A26A25" w:rsidP="00D22B1E">
      <w:pPr>
        <w:pStyle w:val="Body"/>
        <w:rPr>
          <w:color w:val="FF0000"/>
        </w:rPr>
      </w:pPr>
      <w:r w:rsidRPr="008B40B7">
        <w:t xml:space="preserve">Following the preliminary survey, students who agreed to be interviewed were </w:t>
      </w:r>
      <w:r w:rsidR="00233CB8" w:rsidRPr="008B40B7">
        <w:t xml:space="preserve">audio recorded </w:t>
      </w:r>
      <w:r w:rsidRPr="008B40B7">
        <w:t xml:space="preserve"> work</w:t>
      </w:r>
      <w:r w:rsidR="00FB1D93" w:rsidRPr="008B40B7">
        <w:t>ing</w:t>
      </w:r>
      <w:r w:rsidRPr="008B40B7">
        <w:t xml:space="preserve"> through </w:t>
      </w:r>
      <w:r w:rsidR="007A03B5" w:rsidRPr="008B40B7">
        <w:t xml:space="preserve">a set of </w:t>
      </w:r>
      <w:r w:rsidRPr="008B40B7">
        <w:t xml:space="preserve">ecological applications of statistical computing. </w:t>
      </w:r>
      <w:r w:rsidRPr="00310916">
        <w:rPr>
          <w:color w:val="FF0000"/>
          <w:rPrChange w:id="539" w:author="Allison Theobold" w:date="2019-06-19T12:43:00Z">
            <w:rPr/>
          </w:rPrChange>
        </w:rPr>
        <w:t xml:space="preserve">These </w:t>
      </w:r>
      <w:r w:rsidR="007A03B5" w:rsidRPr="00310916">
        <w:rPr>
          <w:color w:val="FF0000"/>
          <w:rPrChange w:id="540" w:author="Allison Theobold" w:date="2019-06-19T12:43:00Z">
            <w:rPr/>
          </w:rPrChange>
        </w:rPr>
        <w:lastRenderedPageBreak/>
        <w:t xml:space="preserve">tasks </w:t>
      </w:r>
      <w:r w:rsidRPr="00310916">
        <w:rPr>
          <w:color w:val="FF0000"/>
          <w:rPrChange w:id="541" w:author="Allison Theobold" w:date="2019-06-19T12:43:00Z">
            <w:rPr/>
          </w:rPrChange>
        </w:rPr>
        <w:t>assessed students' abilities to reason through applications of statistical computing</w:t>
      </w:r>
      <w:ins w:id="542" w:author="Allison Theobold" w:date="2019-06-19T12:43:00Z">
        <w:r w:rsidR="00310916" w:rsidRPr="00310916">
          <w:rPr>
            <w:color w:val="FF0000"/>
            <w:rPrChange w:id="543" w:author="Allison Theobold" w:date="2019-06-19T12:43:00Z">
              <w:rPr/>
            </w:rPrChange>
          </w:rPr>
          <w:t xml:space="preserve">, covering </w:t>
        </w:r>
      </w:ins>
      <w:del w:id="544" w:author="Allison Theobold" w:date="2019-06-19T12:42:00Z">
        <w:r w:rsidRPr="00310916" w:rsidDel="00C55F08">
          <w:rPr>
            <w:color w:val="FF0000"/>
            <w:rPrChange w:id="545" w:author="Allison Theobold" w:date="2019-06-19T12:43:00Z">
              <w:rPr/>
            </w:rPrChange>
          </w:rPr>
          <w:delText>,</w:delText>
        </w:r>
      </w:del>
      <w:del w:id="546" w:author="Allison Theobold" w:date="2019-06-19T12:28:00Z">
        <w:r w:rsidRPr="00310916" w:rsidDel="00CE1DE9">
          <w:rPr>
            <w:color w:val="FF0000"/>
            <w:rPrChange w:id="547" w:author="Allison Theobold" w:date="2019-06-19T12:43:00Z">
              <w:rPr/>
            </w:rPrChange>
          </w:rPr>
          <w:delText xml:space="preserve"> </w:delText>
        </w:r>
        <w:r w:rsidRPr="00C23B06" w:rsidDel="00CE1DE9">
          <w:rPr>
            <w:color w:val="FF0000"/>
          </w:rPr>
          <w:delText xml:space="preserve">and </w:delText>
        </w:r>
      </w:del>
      <w:del w:id="548" w:author="Allison Theobold" w:date="2019-06-19T12:42:00Z">
        <w:r w:rsidRPr="00310916" w:rsidDel="00C55F08">
          <w:rPr>
            <w:color w:val="FF0000"/>
          </w:rPr>
          <w:delText>outlined</w:delText>
        </w:r>
        <w:r w:rsidR="003468FE" w:rsidRPr="00310916" w:rsidDel="00C55F08">
          <w:rPr>
            <w:color w:val="FF0000"/>
          </w:rPr>
          <w:delText xml:space="preserve"> t</w:delText>
        </w:r>
        <w:r w:rsidR="00A334B0" w:rsidRPr="00310916" w:rsidDel="00C55F08">
          <w:rPr>
            <w:color w:val="FF0000"/>
          </w:rPr>
          <w:delText>he</w:delText>
        </w:r>
        <w:r w:rsidR="003468FE" w:rsidRPr="00310916" w:rsidDel="00C55F08">
          <w:rPr>
            <w:color w:val="FF0000"/>
          </w:rPr>
          <w:delText xml:space="preserve">ir experiences </w:delText>
        </w:r>
        <w:r w:rsidR="00A334B0" w:rsidRPr="00310916" w:rsidDel="00C55F08">
          <w:rPr>
            <w:color w:val="FF0000"/>
          </w:rPr>
          <w:delText>acquir</w:delText>
        </w:r>
        <w:r w:rsidR="003468FE" w:rsidRPr="00310916" w:rsidDel="00C55F08">
          <w:rPr>
            <w:color w:val="FF0000"/>
          </w:rPr>
          <w:delText xml:space="preserve">ing each </w:delText>
        </w:r>
        <w:r w:rsidR="00A334B0" w:rsidRPr="00310916" w:rsidDel="00C55F08">
          <w:rPr>
            <w:color w:val="FF0000"/>
          </w:rPr>
          <w:delText>computational skill</w:delText>
        </w:r>
        <w:r w:rsidR="003468FE" w:rsidRPr="00310916" w:rsidDel="00C55F08">
          <w:rPr>
            <w:color w:val="FF0000"/>
          </w:rPr>
          <w:delText xml:space="preserve"> they employed.</w:delText>
        </w:r>
        <w:r w:rsidR="00CD3C16" w:rsidRPr="00310916" w:rsidDel="00C55F08">
          <w:rPr>
            <w:color w:val="FF0000"/>
          </w:rPr>
          <w:delText xml:space="preserve"> </w:delText>
        </w:r>
      </w:del>
      <w:del w:id="549" w:author="Allison Theobold" w:date="2019-06-19T12:43:00Z">
        <w:r w:rsidR="00CD3C16" w:rsidRPr="00310916" w:rsidDel="00310916">
          <w:rPr>
            <w:color w:val="FF0000"/>
          </w:rPr>
          <w:delText xml:space="preserve">The statistical computing </w:delText>
        </w:r>
      </w:del>
      <w:del w:id="550" w:author="Stacey Hancock" w:date="2019-06-17T16:24:00Z">
        <w:r w:rsidR="0036209E" w:rsidRPr="00310916" w:rsidDel="003D7C55">
          <w:rPr>
            <w:color w:val="FF0000"/>
          </w:rPr>
          <w:delText>problems</w:delText>
        </w:r>
      </w:del>
      <w:ins w:id="551" w:author="Stacey Hancock" w:date="2019-06-17T16:24:00Z">
        <w:del w:id="552" w:author="Allison Theobold" w:date="2019-06-19T12:43:00Z">
          <w:r w:rsidR="003D7C55" w:rsidRPr="00310916" w:rsidDel="00310916">
            <w:rPr>
              <w:color w:val="FF0000"/>
            </w:rPr>
            <w:delText>tasks</w:delText>
          </w:r>
        </w:del>
      </w:ins>
      <w:del w:id="553" w:author="Allison Theobold" w:date="2019-06-19T12:43:00Z">
        <w:r w:rsidR="00CD3C16" w:rsidRPr="00310916" w:rsidDel="00310916">
          <w:rPr>
            <w:color w:val="FF0000"/>
          </w:rPr>
          <w:delText xml:space="preserve"> covered </w:delText>
        </w:r>
      </w:del>
      <w:r w:rsidR="00CD3C16">
        <w:rPr>
          <w:color w:val="FF0000"/>
        </w:rPr>
        <w:t xml:space="preserve">a broad range of </w:t>
      </w:r>
      <w:del w:id="554" w:author="Stacey Hancock" w:date="2019-06-17T16:24:00Z">
        <w:r w:rsidR="00CD3C16" w:rsidDel="003D7C55">
          <w:rPr>
            <w:color w:val="FF0000"/>
          </w:rPr>
          <w:delText>tasks</w:delText>
        </w:r>
      </w:del>
      <w:ins w:id="555" w:author="Stacey Hancock" w:date="2019-06-17T16:24:00Z">
        <w:r w:rsidR="003D7C55">
          <w:rPr>
            <w:color w:val="FF0000"/>
          </w:rPr>
          <w:t>problems</w:t>
        </w:r>
      </w:ins>
      <w:r w:rsidR="00CD3C16">
        <w:rPr>
          <w:color w:val="FF0000"/>
        </w:rPr>
        <w:t xml:space="preserve"> that may be necessary for research in environmental science</w:t>
      </w:r>
      <w:ins w:id="556" w:author="Allison Theobold" w:date="2019-06-19T12:43:00Z">
        <w:r w:rsidR="00310916">
          <w:rPr>
            <w:color w:val="FF0000"/>
          </w:rPr>
          <w:t>.</w:t>
        </w:r>
      </w:ins>
      <w:del w:id="557" w:author="Allison Theobold" w:date="2019-06-19T12:43:00Z">
        <w:r w:rsidR="00CD3C16" w:rsidDel="00310916">
          <w:rPr>
            <w:color w:val="FF0000"/>
          </w:rPr>
          <w:delText xml:space="preserve">, and were intended to gain an understanding of how participants had acquired the statistical computing skills they were familiar with. </w:delText>
        </w:r>
      </w:del>
      <w:ins w:id="558" w:author="Allison Theobold" w:date="2019-06-19T12:43:00Z">
        <w:r w:rsidR="00310916">
          <w:rPr>
            <w:color w:val="FF0000"/>
          </w:rPr>
          <w:t xml:space="preserve"> </w:t>
        </w:r>
      </w:ins>
      <w:commentRangeStart w:id="559"/>
      <w:r w:rsidR="00CD3C16">
        <w:rPr>
          <w:color w:val="FF0000"/>
        </w:rPr>
        <w:t xml:space="preserve">These tasks were not intended </w:t>
      </w:r>
      <w:ins w:id="560" w:author="Allison Theobold" w:date="2019-06-19T12:44:00Z">
        <w:r w:rsidR="00310916">
          <w:rPr>
            <w:color w:val="FF0000"/>
          </w:rPr>
          <w:t xml:space="preserve">to determine what statistical computing knowledge each participant </w:t>
        </w:r>
      </w:ins>
      <w:del w:id="561" w:author="Allison Theobold" w:date="2019-06-19T12:44:00Z">
        <w:r w:rsidR="00CD3C16" w:rsidDel="00310916">
          <w:rPr>
            <w:color w:val="FF0000"/>
          </w:rPr>
          <w:delText>to determine what statistical computing knowledge participants d</w:delText>
        </w:r>
      </w:del>
      <w:ins w:id="562" w:author="Allison Theobold" w:date="2019-06-19T12:44:00Z">
        <w:r w:rsidR="00310916">
          <w:rPr>
            <w:color w:val="FF0000"/>
          </w:rPr>
          <w:t>d</w:t>
        </w:r>
      </w:ins>
      <w:r w:rsidR="00CD3C16">
        <w:rPr>
          <w:color w:val="FF0000"/>
        </w:rPr>
        <w:t>id or did not possess</w:t>
      </w:r>
      <w:commentRangeEnd w:id="559"/>
      <w:r w:rsidR="00912B28">
        <w:rPr>
          <w:rStyle w:val="CommentReference"/>
        </w:rPr>
        <w:commentReference w:id="559"/>
      </w:r>
      <w:r w:rsidR="00CD3C16">
        <w:rPr>
          <w:color w:val="FF0000"/>
        </w:rPr>
        <w:t>, but rather</w:t>
      </w:r>
      <w:ins w:id="563" w:author="Allison Theobold" w:date="2019-06-19T12:44:00Z">
        <w:r w:rsidR="00310916">
          <w:rPr>
            <w:color w:val="FF0000"/>
          </w:rPr>
          <w:t xml:space="preserve"> as an enty</w:t>
        </w:r>
      </w:ins>
      <w:ins w:id="564" w:author="Allison Theobold" w:date="2019-06-19T12:45:00Z">
        <w:r w:rsidR="00310916">
          <w:rPr>
            <w:color w:val="FF0000"/>
          </w:rPr>
          <w:t xml:space="preserve"> point</w:t>
        </w:r>
      </w:ins>
      <w:r w:rsidR="00CD3C16">
        <w:rPr>
          <w:color w:val="FF0000"/>
        </w:rPr>
        <w:t xml:space="preserve"> to</w:t>
      </w:r>
      <w:r w:rsidR="0003755A">
        <w:rPr>
          <w:color w:val="FF0000"/>
        </w:rPr>
        <w:t xml:space="preserve"> capture the experiences of these participants in acquiring </w:t>
      </w:r>
      <w:ins w:id="565" w:author="Allison Theobold" w:date="2019-06-19T12:45:00Z">
        <w:r w:rsidR="00310916">
          <w:rPr>
            <w:color w:val="FF0000"/>
          </w:rPr>
          <w:t xml:space="preserve">the </w:t>
        </w:r>
      </w:ins>
      <w:r w:rsidR="0003755A">
        <w:rPr>
          <w:color w:val="FF0000"/>
        </w:rPr>
        <w:t>statistical computing skills</w:t>
      </w:r>
      <w:ins w:id="566" w:author="Allison Theobold" w:date="2019-06-19T12:45:00Z">
        <w:r w:rsidR="00310916">
          <w:rPr>
            <w:color w:val="FF0000"/>
          </w:rPr>
          <w:t xml:space="preserve"> they were familiar with</w:t>
        </w:r>
      </w:ins>
      <w:r w:rsidR="0003755A">
        <w:rPr>
          <w:color w:val="FF0000"/>
        </w:rPr>
        <w:t>.</w:t>
      </w:r>
      <w:del w:id="567" w:author="Allison Theobold" w:date="2019-06-19T12:45:00Z">
        <w:r w:rsidR="0003755A" w:rsidDel="00310916">
          <w:rPr>
            <w:color w:val="FF0000"/>
          </w:rPr>
          <w:delText xml:space="preserve"> </w:delText>
        </w:r>
      </w:del>
    </w:p>
    <w:p w14:paraId="19B2953E" w14:textId="774511BB" w:rsidR="002E14B1" w:rsidRPr="008B40B7" w:rsidRDefault="00C71B25" w:rsidP="00D22B1E">
      <w:pPr>
        <w:pStyle w:val="Body"/>
        <w:rPr>
          <w:szCs w:val="22"/>
        </w:rPr>
      </w:pPr>
      <w:r w:rsidRPr="008B40B7">
        <w:rPr>
          <w:color w:val="FF0000"/>
        </w:rPr>
        <w:t xml:space="preserve">After reasoning through each task, </w:t>
      </w:r>
      <w:r w:rsidR="002576A6" w:rsidRPr="008B40B7">
        <w:rPr>
          <w:color w:val="FF0000"/>
        </w:rPr>
        <w:t>s</w:t>
      </w:r>
      <w:r w:rsidR="003468FE" w:rsidRPr="008B40B7">
        <w:rPr>
          <w:color w:val="FF0000"/>
        </w:rPr>
        <w:t xml:space="preserve">tudents were asked where and how they </w:t>
      </w:r>
      <w:r w:rsidRPr="008B40B7">
        <w:rPr>
          <w:color w:val="FF0000"/>
        </w:rPr>
        <w:t xml:space="preserve">had </w:t>
      </w:r>
      <w:r w:rsidR="003468FE" w:rsidRPr="008B40B7">
        <w:rPr>
          <w:color w:val="FF0000"/>
        </w:rPr>
        <w:t>acquired the computational skill</w:t>
      </w:r>
      <w:r w:rsidR="008279C9" w:rsidRPr="008B40B7">
        <w:rPr>
          <w:color w:val="FF0000"/>
        </w:rPr>
        <w:t xml:space="preserve"> they </w:t>
      </w:r>
      <w:r w:rsidRPr="008B40B7">
        <w:rPr>
          <w:color w:val="FF0000"/>
        </w:rPr>
        <w:t xml:space="preserve">had </w:t>
      </w:r>
      <w:r w:rsidR="008279C9" w:rsidRPr="008B40B7">
        <w:rPr>
          <w:color w:val="FF0000"/>
        </w:rPr>
        <w:t>employ</w:t>
      </w:r>
      <w:r w:rsidRPr="008B40B7">
        <w:rPr>
          <w:color w:val="FF0000"/>
        </w:rPr>
        <w:t>ed</w:t>
      </w:r>
      <w:r w:rsidR="00912B28">
        <w:rPr>
          <w:rStyle w:val="CommentReference"/>
        </w:rPr>
        <w:commentReference w:id="568"/>
      </w:r>
      <w:r w:rsidR="003468FE" w:rsidRPr="008B40B7">
        <w:rPr>
          <w:color w:val="FF0000"/>
        </w:rPr>
        <w:t xml:space="preserve">. Based on participants’ </w:t>
      </w:r>
      <w:r w:rsidR="007303B4" w:rsidRPr="008B40B7">
        <w:rPr>
          <w:color w:val="FF0000"/>
        </w:rPr>
        <w:t>response</w:t>
      </w:r>
      <w:r w:rsidR="008279C9" w:rsidRPr="008B40B7">
        <w:rPr>
          <w:color w:val="FF0000"/>
        </w:rPr>
        <w:t>s</w:t>
      </w:r>
      <w:r w:rsidR="007303B4" w:rsidRPr="008B40B7">
        <w:rPr>
          <w:color w:val="FF0000"/>
        </w:rPr>
        <w:t xml:space="preserve">, </w:t>
      </w:r>
      <w:r w:rsidR="006777CE" w:rsidRPr="008B40B7">
        <w:rPr>
          <w:color w:val="FF0000"/>
        </w:rPr>
        <w:t>the interviewe</w:t>
      </w:r>
      <w:r w:rsidR="0066178F" w:rsidRPr="008B40B7">
        <w:rPr>
          <w:color w:val="FF0000"/>
        </w:rPr>
        <w:t>r</w:t>
      </w:r>
      <w:r w:rsidR="006777CE" w:rsidRPr="008B40B7">
        <w:rPr>
          <w:color w:val="FF0000"/>
        </w:rPr>
        <w:t xml:space="preserve"> asked </w:t>
      </w:r>
      <w:r w:rsidR="007303B4" w:rsidRPr="008B40B7">
        <w:rPr>
          <w:color w:val="FF0000"/>
        </w:rPr>
        <w:t xml:space="preserve">a follow-up question to gain </w:t>
      </w:r>
      <w:r w:rsidR="006777CE" w:rsidRPr="008B40B7">
        <w:rPr>
          <w:color w:val="FF0000"/>
        </w:rPr>
        <w:t xml:space="preserve">additional </w:t>
      </w:r>
      <w:r w:rsidR="007303B4" w:rsidRPr="008B40B7">
        <w:rPr>
          <w:color w:val="FF0000"/>
        </w:rPr>
        <w:t xml:space="preserve">information </w:t>
      </w:r>
      <w:r w:rsidR="006777CE" w:rsidRPr="008B40B7">
        <w:rPr>
          <w:color w:val="FF0000"/>
        </w:rPr>
        <w:t xml:space="preserve">regarding </w:t>
      </w:r>
      <w:r w:rsidR="007303B4" w:rsidRPr="008B40B7">
        <w:rPr>
          <w:color w:val="FF0000"/>
        </w:rPr>
        <w:t>why t</w:t>
      </w:r>
      <w:r w:rsidR="003468FE" w:rsidRPr="008B40B7">
        <w:rPr>
          <w:color w:val="FF0000"/>
        </w:rPr>
        <w:t>he</w:t>
      </w:r>
      <w:r w:rsidR="006777CE" w:rsidRPr="008B40B7">
        <w:rPr>
          <w:color w:val="FF0000"/>
        </w:rPr>
        <w:t xml:space="preserve"> paritic</w:t>
      </w:r>
      <w:ins w:id="569" w:author="Stacey Hancock" w:date="2019-06-17T16:29:00Z">
        <w:r w:rsidR="00912B28">
          <w:rPr>
            <w:color w:val="FF0000"/>
          </w:rPr>
          <w:t>i</w:t>
        </w:r>
      </w:ins>
      <w:r w:rsidR="006777CE" w:rsidRPr="008B40B7">
        <w:rPr>
          <w:color w:val="FF0000"/>
        </w:rPr>
        <w:t xml:space="preserve">pant </w:t>
      </w:r>
      <w:r w:rsidR="003468FE" w:rsidRPr="008B40B7">
        <w:rPr>
          <w:color w:val="FF0000"/>
        </w:rPr>
        <w:t>used this resource to acquire the computational skill in question.</w:t>
      </w:r>
      <w:r w:rsidR="007303B4" w:rsidRPr="008B40B7">
        <w:rPr>
          <w:color w:val="FF0000"/>
        </w:rPr>
        <w:t xml:space="preserve"> </w:t>
      </w:r>
      <w:r w:rsidR="006777CE" w:rsidRPr="008B40B7">
        <w:rPr>
          <w:color w:val="FF0000"/>
        </w:rPr>
        <w:t xml:space="preserve">For instance, </w:t>
      </w:r>
      <w:ins w:id="570" w:author="Stacey Hancock" w:date="2019-06-17T16:29:00Z">
        <w:r w:rsidR="00912B28">
          <w:rPr>
            <w:color w:val="FF0000"/>
          </w:rPr>
          <w:t xml:space="preserve">if a </w:t>
        </w:r>
      </w:ins>
      <w:r w:rsidR="006777CE" w:rsidRPr="008B40B7">
        <w:rPr>
          <w:color w:val="FF0000"/>
        </w:rPr>
        <w:t>p</w:t>
      </w:r>
      <w:r w:rsidR="007303B4" w:rsidRPr="008B40B7">
        <w:rPr>
          <w:color w:val="FF0000"/>
        </w:rPr>
        <w:t>articipant</w:t>
      </w:r>
      <w:del w:id="571" w:author="Stacey Hancock" w:date="2019-06-17T16:29:00Z">
        <w:r w:rsidR="007303B4" w:rsidRPr="008B40B7" w:rsidDel="00912B28">
          <w:rPr>
            <w:color w:val="FF0000"/>
          </w:rPr>
          <w:delText>s</w:delText>
        </w:r>
      </w:del>
      <w:r w:rsidR="007303B4" w:rsidRPr="008B40B7">
        <w:rPr>
          <w:color w:val="FF0000"/>
        </w:rPr>
        <w:t xml:space="preserve"> </w:t>
      </w:r>
      <w:del w:id="572" w:author="Stacey Hancock" w:date="2019-06-17T16:29:00Z">
        <w:r w:rsidR="007303B4" w:rsidRPr="008B40B7" w:rsidDel="00912B28">
          <w:rPr>
            <w:color w:val="FF0000"/>
          </w:rPr>
          <w:delText xml:space="preserve">who </w:delText>
        </w:r>
      </w:del>
      <w:r w:rsidR="007303B4" w:rsidRPr="008B40B7">
        <w:rPr>
          <w:color w:val="FF0000"/>
        </w:rPr>
        <w:t>voiced acquir</w:t>
      </w:r>
      <w:r w:rsidR="006777CE" w:rsidRPr="008B40B7">
        <w:rPr>
          <w:color w:val="FF0000"/>
        </w:rPr>
        <w:t xml:space="preserve">ing </w:t>
      </w:r>
      <w:r w:rsidR="007303B4" w:rsidRPr="008B40B7">
        <w:rPr>
          <w:color w:val="FF0000"/>
        </w:rPr>
        <w:t xml:space="preserve">the </w:t>
      </w:r>
      <w:r w:rsidR="0066178F" w:rsidRPr="008B40B7">
        <w:rPr>
          <w:color w:val="FF0000"/>
        </w:rPr>
        <w:t xml:space="preserve">statistical </w:t>
      </w:r>
      <w:r w:rsidR="007303B4" w:rsidRPr="008B40B7">
        <w:rPr>
          <w:color w:val="FF0000"/>
        </w:rPr>
        <w:t>comput</w:t>
      </w:r>
      <w:r w:rsidR="0066178F" w:rsidRPr="008B40B7">
        <w:rPr>
          <w:color w:val="FF0000"/>
        </w:rPr>
        <w:t xml:space="preserve">ing </w:t>
      </w:r>
      <w:r w:rsidR="007303B4" w:rsidRPr="008B40B7">
        <w:rPr>
          <w:color w:val="FF0000"/>
        </w:rPr>
        <w:t xml:space="preserve">skill in a course, </w:t>
      </w:r>
      <w:r w:rsidR="006777CE" w:rsidRPr="008B40B7">
        <w:rPr>
          <w:color w:val="FF0000"/>
        </w:rPr>
        <w:t xml:space="preserve">further information was saught out </w:t>
      </w:r>
      <w:r w:rsidR="007303B4" w:rsidRPr="008B40B7">
        <w:rPr>
          <w:color w:val="FF0000"/>
        </w:rPr>
        <w:t xml:space="preserve">regarding why </w:t>
      </w:r>
      <w:commentRangeStart w:id="573"/>
      <w:del w:id="574" w:author="Stacey Hancock" w:date="2019-06-17T16:29:00Z">
        <w:r w:rsidR="007303B4" w:rsidRPr="008B40B7" w:rsidDel="00912B28">
          <w:rPr>
            <w:color w:val="FF0000"/>
          </w:rPr>
          <w:delText>the student</w:delText>
        </w:r>
      </w:del>
      <w:ins w:id="575" w:author="Stacey Hancock" w:date="2019-06-17T16:29:00Z">
        <w:del w:id="576" w:author="Allison Theobold" w:date="2019-06-19T08:19:00Z">
          <w:r w:rsidR="00912B28" w:rsidDel="004E33F5">
            <w:rPr>
              <w:color w:val="FF0000"/>
            </w:rPr>
            <w:delText>they</w:delText>
          </w:r>
        </w:del>
      </w:ins>
      <w:ins w:id="577" w:author="Allison Theobold" w:date="2019-06-19T08:19:00Z">
        <w:r w:rsidR="004E33F5">
          <w:rPr>
            <w:color w:val="FF0000"/>
          </w:rPr>
          <w:t>she</w:t>
        </w:r>
      </w:ins>
      <w:r w:rsidR="007303B4" w:rsidRPr="008B40B7">
        <w:rPr>
          <w:color w:val="FF0000"/>
        </w:rPr>
        <w:t xml:space="preserve"> </w:t>
      </w:r>
      <w:commentRangeEnd w:id="573"/>
      <w:r w:rsidR="00912B28">
        <w:rPr>
          <w:rStyle w:val="CommentReference"/>
        </w:rPr>
        <w:commentReference w:id="573"/>
      </w:r>
      <w:r w:rsidR="007303B4" w:rsidRPr="008B40B7">
        <w:rPr>
          <w:color w:val="FF0000"/>
        </w:rPr>
        <w:t>enrolled in th</w:t>
      </w:r>
      <w:r w:rsidRPr="008B40B7">
        <w:rPr>
          <w:color w:val="FF0000"/>
        </w:rPr>
        <w:t>at particular course</w:t>
      </w:r>
      <w:r w:rsidR="007303B4" w:rsidRPr="008B40B7">
        <w:rPr>
          <w:color w:val="FF0000"/>
        </w:rPr>
        <w:t xml:space="preserve">. </w:t>
      </w:r>
      <w:r w:rsidR="006777CE" w:rsidRPr="008B40B7">
        <w:rPr>
          <w:color w:val="FF0000"/>
        </w:rPr>
        <w:t>Alternatively, participants w</w:t>
      </w:r>
      <w:r w:rsidR="007303B4" w:rsidRPr="008B40B7">
        <w:rPr>
          <w:color w:val="FF0000"/>
        </w:rPr>
        <w:t xml:space="preserve">ho voiced </w:t>
      </w:r>
      <w:r w:rsidR="006777CE" w:rsidRPr="008B40B7">
        <w:rPr>
          <w:color w:val="FF0000"/>
        </w:rPr>
        <w:t xml:space="preserve">the </w:t>
      </w:r>
      <w:r w:rsidRPr="008B40B7">
        <w:rPr>
          <w:color w:val="FF0000"/>
        </w:rPr>
        <w:t>I</w:t>
      </w:r>
      <w:r w:rsidR="007303B4" w:rsidRPr="008B40B7">
        <w:rPr>
          <w:color w:val="FF0000"/>
        </w:rPr>
        <w:t>nternet</w:t>
      </w:r>
      <w:r w:rsidR="006777CE" w:rsidRPr="008B40B7">
        <w:rPr>
          <w:color w:val="FF0000"/>
        </w:rPr>
        <w:t xml:space="preserve"> as their resource in </w:t>
      </w:r>
      <w:r w:rsidR="007303B4" w:rsidRPr="008B40B7">
        <w:rPr>
          <w:color w:val="FF0000"/>
        </w:rPr>
        <w:t>acquir</w:t>
      </w:r>
      <w:r w:rsidR="0066178F" w:rsidRPr="008B40B7">
        <w:rPr>
          <w:color w:val="FF0000"/>
        </w:rPr>
        <w:t xml:space="preserve">ing </w:t>
      </w:r>
      <w:r w:rsidR="00A12C87">
        <w:rPr>
          <w:color w:val="FF0000"/>
        </w:rPr>
        <w:t xml:space="preserve">the </w:t>
      </w:r>
      <w:r w:rsidR="0066178F" w:rsidRPr="008B40B7">
        <w:rPr>
          <w:color w:val="FF0000"/>
        </w:rPr>
        <w:t xml:space="preserve">statistical </w:t>
      </w:r>
      <w:r w:rsidR="007303B4" w:rsidRPr="008B40B7">
        <w:rPr>
          <w:color w:val="FF0000"/>
        </w:rPr>
        <w:t>comput</w:t>
      </w:r>
      <w:r w:rsidR="0066178F" w:rsidRPr="008B40B7">
        <w:rPr>
          <w:color w:val="FF0000"/>
        </w:rPr>
        <w:t xml:space="preserve">ing </w:t>
      </w:r>
      <w:r w:rsidR="007303B4" w:rsidRPr="008B40B7">
        <w:rPr>
          <w:color w:val="FF0000"/>
        </w:rPr>
        <w:t xml:space="preserve">skill were asked for additional information </w:t>
      </w:r>
      <w:r w:rsidRPr="008B40B7">
        <w:rPr>
          <w:color w:val="FF0000"/>
        </w:rPr>
        <w:t>regarding</w:t>
      </w:r>
      <w:r w:rsidR="007303B4" w:rsidRPr="008B40B7">
        <w:rPr>
          <w:color w:val="FF0000"/>
        </w:rPr>
        <w:t xml:space="preserve"> what </w:t>
      </w:r>
      <w:r w:rsidRPr="008B40B7">
        <w:rPr>
          <w:color w:val="FF0000"/>
        </w:rPr>
        <w:t>I</w:t>
      </w:r>
      <w:r w:rsidR="007303B4" w:rsidRPr="008B40B7">
        <w:rPr>
          <w:color w:val="FF0000"/>
        </w:rPr>
        <w:t>nternet resources they employed</w:t>
      </w:r>
      <w:r w:rsidR="00D34881" w:rsidRPr="008B40B7">
        <w:rPr>
          <w:color w:val="FF0000"/>
        </w:rPr>
        <w:t xml:space="preserve">. All participants were asked </w:t>
      </w:r>
      <w:r w:rsidR="007303B4" w:rsidRPr="008B40B7">
        <w:rPr>
          <w:color w:val="FF0000"/>
        </w:rPr>
        <w:t>if they</w:t>
      </w:r>
      <w:r w:rsidR="00D34881" w:rsidRPr="008B40B7">
        <w:rPr>
          <w:color w:val="FF0000"/>
        </w:rPr>
        <w:t xml:space="preserve"> attempted to use other resources when acquiring each skill, as well as how often they </w:t>
      </w:r>
      <w:r w:rsidRPr="008B40B7">
        <w:rPr>
          <w:color w:val="FF0000"/>
        </w:rPr>
        <w:t xml:space="preserve">had </w:t>
      </w:r>
      <w:r w:rsidR="00D34881" w:rsidRPr="008B40B7">
        <w:rPr>
          <w:color w:val="FF0000"/>
        </w:rPr>
        <w:t>use</w:t>
      </w:r>
      <w:r w:rsidRPr="008B40B7">
        <w:rPr>
          <w:color w:val="FF0000"/>
        </w:rPr>
        <w:t>d</w:t>
      </w:r>
      <w:r w:rsidR="00D34881" w:rsidRPr="008B40B7">
        <w:rPr>
          <w:color w:val="FF0000"/>
        </w:rPr>
        <w:t xml:space="preserve"> each resource when acquiring computational skills.</w:t>
      </w:r>
      <w:r w:rsidR="001E052B" w:rsidRPr="008B40B7">
        <w:rPr>
          <w:color w:val="FF0000"/>
        </w:rPr>
        <w:t xml:space="preserve"> Finally, every participant was asked to summarize where they have learned the computational skills necessary for implementing statistics in their research. </w:t>
      </w:r>
      <w:r w:rsidR="003468FE" w:rsidRPr="008B40B7">
        <w:rPr>
          <w:szCs w:val="22"/>
        </w:rPr>
        <w:t>The full interview protocol is included as an</w:t>
      </w:r>
      <w:r w:rsidR="001E052B" w:rsidRPr="008B40B7">
        <w:rPr>
          <w:szCs w:val="22"/>
        </w:rPr>
        <w:t xml:space="preserve"> </w:t>
      </w:r>
      <w:r w:rsidR="003468FE" w:rsidRPr="008B40B7">
        <w:rPr>
          <w:szCs w:val="22"/>
        </w:rPr>
        <w:t>Appendix</w:t>
      </w:r>
      <w:r w:rsidR="00FE4245" w:rsidRPr="008B40B7">
        <w:rPr>
          <w:szCs w:val="22"/>
        </w:rPr>
        <w:t xml:space="preserve"> and the statistical computing tasks are included as </w:t>
      </w:r>
      <w:r w:rsidR="00531BF0" w:rsidRPr="008B40B7">
        <w:rPr>
          <w:szCs w:val="22"/>
        </w:rPr>
        <w:t>S</w:t>
      </w:r>
      <w:r w:rsidR="00FE4245" w:rsidRPr="008B40B7">
        <w:rPr>
          <w:szCs w:val="22"/>
        </w:rPr>
        <w:t xml:space="preserve">upplementary </w:t>
      </w:r>
      <w:r w:rsidR="00531BF0" w:rsidRPr="008B40B7">
        <w:rPr>
          <w:szCs w:val="22"/>
        </w:rPr>
        <w:t>M</w:t>
      </w:r>
      <w:r w:rsidR="00FE4245" w:rsidRPr="008B40B7">
        <w:rPr>
          <w:szCs w:val="22"/>
        </w:rPr>
        <w:t>aterials</w:t>
      </w:r>
      <w:r w:rsidR="003468FE" w:rsidRPr="008B40B7">
        <w:rPr>
          <w:szCs w:val="22"/>
        </w:rPr>
        <w:t>.</w:t>
      </w:r>
    </w:p>
    <w:p w14:paraId="78D5F3C9" w14:textId="06D0F68C" w:rsidR="00296DCE" w:rsidRPr="008B40B7" w:rsidRDefault="00A26A25">
      <w:pPr>
        <w:pStyle w:val="Body"/>
      </w:pPr>
      <w:commentRangeStart w:id="578"/>
      <w:commentRangeStart w:id="579"/>
      <w:r w:rsidRPr="00D22B1E">
        <w:rPr>
          <w:color w:val="FF0000"/>
        </w:rPr>
        <w:t xml:space="preserve">The analysis in this paper is based on </w:t>
      </w:r>
      <w:r w:rsidR="0096399A" w:rsidRPr="00D22B1E">
        <w:rPr>
          <w:color w:val="FF0000"/>
        </w:rPr>
        <w:t xml:space="preserve">participant responses to questions regarding their </w:t>
      </w:r>
      <w:r w:rsidR="00E83C28" w:rsidRPr="00D22B1E">
        <w:rPr>
          <w:color w:val="FF0000"/>
        </w:rPr>
        <w:t>experiences acquiring the computational</w:t>
      </w:r>
      <w:r w:rsidR="00065BB6" w:rsidRPr="00D22B1E">
        <w:rPr>
          <w:color w:val="FF0000"/>
        </w:rPr>
        <w:t xml:space="preserve"> skills</w:t>
      </w:r>
      <w:r w:rsidR="00E83C28" w:rsidRPr="00D22B1E">
        <w:rPr>
          <w:color w:val="FF0000"/>
        </w:rPr>
        <w:t xml:space="preserve"> </w:t>
      </w:r>
      <w:r w:rsidR="00296DCE" w:rsidRPr="008B40B7">
        <w:rPr>
          <w:color w:val="FF0000"/>
        </w:rPr>
        <w:t>they employed while reasoning through these statistical computing tasks</w:t>
      </w:r>
      <w:ins w:id="580" w:author="Allison Theobold" w:date="2019-06-19T08:20:00Z">
        <w:r w:rsidR="004E33F5">
          <w:rPr>
            <w:color w:val="FF0000"/>
          </w:rPr>
          <w:t>.</w:t>
        </w:r>
      </w:ins>
      <w:del w:id="581" w:author="Allison Theobold" w:date="2019-06-19T08:20:00Z">
        <w:r w:rsidR="00296DCE" w:rsidRPr="008B40B7" w:rsidDel="004E33F5">
          <w:rPr>
            <w:color w:val="FF0000"/>
          </w:rPr>
          <w:delText>,</w:delText>
        </w:r>
        <w:r w:rsidR="00677791" w:rsidRPr="008B40B7" w:rsidDel="004E33F5">
          <w:rPr>
            <w:color w:val="FF0000"/>
          </w:rPr>
          <w:delText xml:space="preserve"> as well as responses to </w:delText>
        </w:r>
        <w:r w:rsidR="0056397C" w:rsidRPr="008B40B7" w:rsidDel="004E33F5">
          <w:rPr>
            <w:color w:val="FF0000"/>
          </w:rPr>
          <w:delText xml:space="preserve">where </w:delText>
        </w:r>
        <w:r w:rsidR="00677791" w:rsidRPr="008B40B7" w:rsidDel="004E33F5">
          <w:rPr>
            <w:color w:val="FF0000"/>
          </w:rPr>
          <w:delText xml:space="preserve">participants stated </w:delText>
        </w:r>
        <w:r w:rsidR="0056397C" w:rsidRPr="008B40B7" w:rsidDel="004E33F5">
          <w:rPr>
            <w:color w:val="FF0000"/>
          </w:rPr>
          <w:delText>they ha</w:delText>
        </w:r>
        <w:r w:rsidR="00677791" w:rsidRPr="008B40B7" w:rsidDel="004E33F5">
          <w:rPr>
            <w:color w:val="FF0000"/>
          </w:rPr>
          <w:delText xml:space="preserve">d </w:delText>
        </w:r>
        <w:r w:rsidR="0056397C" w:rsidRPr="008B40B7" w:rsidDel="004E33F5">
          <w:rPr>
            <w:color w:val="FF0000"/>
          </w:rPr>
          <w:delText xml:space="preserve">acquired the statistical computing skills necessary </w:delText>
        </w:r>
        <w:r w:rsidR="00E83C28" w:rsidRPr="00D22B1E" w:rsidDel="004E33F5">
          <w:rPr>
            <w:color w:val="FF0000"/>
          </w:rPr>
          <w:delText>to apply statistics to their research</w:delText>
        </w:r>
        <w:r w:rsidR="0056397C" w:rsidRPr="00D22B1E" w:rsidDel="004E33F5">
          <w:rPr>
            <w:color w:val="FF0000"/>
          </w:rPr>
          <w:delText>.</w:delText>
        </w:r>
        <w:r w:rsidR="0056397C" w:rsidRPr="008B40B7" w:rsidDel="004E33F5">
          <w:delText xml:space="preserve"> </w:delText>
        </w:r>
      </w:del>
      <w:commentRangeEnd w:id="578"/>
      <w:r w:rsidR="009D14C5">
        <w:rPr>
          <w:rStyle w:val="CommentReference"/>
        </w:rPr>
        <w:commentReference w:id="578"/>
      </w:r>
      <w:commentRangeEnd w:id="579"/>
      <w:r w:rsidR="00E67C6F">
        <w:rPr>
          <w:rStyle w:val="CommentReference"/>
        </w:rPr>
        <w:commentReference w:id="579"/>
      </w:r>
    </w:p>
    <w:p w14:paraId="426AEC1A" w14:textId="77777777" w:rsidR="00A26A25" w:rsidRPr="008B40B7" w:rsidRDefault="00A26A25" w:rsidP="00D22B1E">
      <w:pPr>
        <w:pStyle w:val="Body"/>
        <w:ind w:firstLine="0"/>
      </w:pPr>
    </w:p>
    <w:p w14:paraId="1AF08A6C" w14:textId="77777777" w:rsidR="00A26A25" w:rsidRPr="008B40B7" w:rsidRDefault="00A26A25" w:rsidP="00A26A25">
      <w:pPr>
        <w:pStyle w:val="SubSectionHeading"/>
      </w:pPr>
      <w:r w:rsidRPr="008B40B7">
        <w:t xml:space="preserve"> Data Analysis</w:t>
      </w:r>
    </w:p>
    <w:p w14:paraId="18FB1712" w14:textId="77777777" w:rsidR="00A26A25" w:rsidRPr="008B40B7" w:rsidRDefault="00A26A25" w:rsidP="00A26A25">
      <w:pPr>
        <w:pStyle w:val="Body"/>
      </w:pPr>
    </w:p>
    <w:p w14:paraId="2562C21D" w14:textId="1079AEED" w:rsidR="009673A8" w:rsidRPr="008B40B7" w:rsidRDefault="008B0A9F" w:rsidP="00A26A25">
      <w:pPr>
        <w:pStyle w:val="Body"/>
        <w:rPr>
          <w:color w:val="FF0000"/>
        </w:rPr>
      </w:pPr>
      <w:r w:rsidRPr="008B40B7">
        <w:rPr>
          <w:color w:val="FF0000"/>
        </w:rPr>
        <w:t xml:space="preserve">A </w:t>
      </w:r>
      <w:r w:rsidR="0024312A" w:rsidRPr="008B40B7">
        <w:rPr>
          <w:color w:val="FF0000"/>
        </w:rPr>
        <w:t>three</w:t>
      </w:r>
      <w:r w:rsidRPr="008B40B7">
        <w:rPr>
          <w:color w:val="FF0000"/>
        </w:rPr>
        <w:t>-</w:t>
      </w:r>
      <w:r w:rsidR="00C90F8A" w:rsidRPr="008B40B7">
        <w:rPr>
          <w:color w:val="FF0000"/>
        </w:rPr>
        <w:t>stage</w:t>
      </w:r>
      <w:r w:rsidRPr="008B40B7">
        <w:rPr>
          <w:color w:val="FF0000"/>
        </w:rPr>
        <w:t xml:space="preserve"> data analysis process was used, le</w:t>
      </w:r>
      <w:del w:id="582" w:author="Stacey Hancock" w:date="2019-06-17T16:36:00Z">
        <w:r w:rsidRPr="008B40B7" w:rsidDel="00A34582">
          <w:rPr>
            <w:color w:val="FF0000"/>
          </w:rPr>
          <w:delText>a</w:delText>
        </w:r>
      </w:del>
      <w:r w:rsidRPr="008B40B7">
        <w:rPr>
          <w:color w:val="FF0000"/>
        </w:rPr>
        <w:t xml:space="preserve">d by the primary author. </w:t>
      </w:r>
      <w:r w:rsidR="00604D68" w:rsidRPr="008B40B7">
        <w:rPr>
          <w:color w:val="FF0000"/>
        </w:rPr>
        <w:t xml:space="preserve">In </w:t>
      </w:r>
      <w:r w:rsidR="009A0F63" w:rsidRPr="008B40B7">
        <w:rPr>
          <w:color w:val="FF0000"/>
        </w:rPr>
        <w:t>th</w:t>
      </w:r>
      <w:r w:rsidR="00604D68" w:rsidRPr="008B40B7">
        <w:rPr>
          <w:color w:val="FF0000"/>
        </w:rPr>
        <w:t>e</w:t>
      </w:r>
      <w:r w:rsidR="009A0F63" w:rsidRPr="008B40B7">
        <w:rPr>
          <w:color w:val="FF0000"/>
        </w:rPr>
        <w:t xml:space="preserve"> first stage</w:t>
      </w:r>
      <w:ins w:id="583" w:author="Stacey Hancock" w:date="2019-06-17T16:36:00Z">
        <w:r w:rsidR="00A34582">
          <w:rPr>
            <w:color w:val="FF0000"/>
          </w:rPr>
          <w:t>,</w:t>
        </w:r>
      </w:ins>
      <w:r w:rsidR="00DC2970" w:rsidRPr="008B40B7">
        <w:rPr>
          <w:color w:val="FF0000"/>
        </w:rPr>
        <w:t xml:space="preserve"> </w:t>
      </w:r>
      <w:r w:rsidRPr="00D22B1E">
        <w:rPr>
          <w:color w:val="FF0000"/>
        </w:rPr>
        <w:t>the</w:t>
      </w:r>
      <w:r w:rsidRPr="008B40B7">
        <w:t xml:space="preserve"> i</w:t>
      </w:r>
      <w:r w:rsidR="007A03B5" w:rsidRPr="008B40B7">
        <w:t>nterviews</w:t>
      </w:r>
      <w:r w:rsidR="00A26A25" w:rsidRPr="008B40B7">
        <w:t xml:space="preserve"> for each participant were transcribed verbatim, with participants' names removed and pseudonyms given. </w:t>
      </w:r>
      <w:r w:rsidR="008558E0" w:rsidRPr="008B40B7">
        <w:rPr>
          <w:color w:val="FF0000"/>
        </w:rPr>
        <w:t>Subsequently</w:t>
      </w:r>
      <w:r w:rsidRPr="00D22B1E">
        <w:rPr>
          <w:color w:val="FF0000"/>
        </w:rPr>
        <w:t xml:space="preserve">, the primary author </w:t>
      </w:r>
      <w:r w:rsidRPr="008B40B7">
        <w:rPr>
          <w:color w:val="FF0000"/>
        </w:rPr>
        <w:t>independently read the</w:t>
      </w:r>
      <w:r w:rsidR="008558E0" w:rsidRPr="008B40B7">
        <w:rPr>
          <w:color w:val="FF0000"/>
        </w:rPr>
        <w:t xml:space="preserve"> transcripts and </w:t>
      </w:r>
      <w:r w:rsidR="00F5629E" w:rsidRPr="008B40B7">
        <w:rPr>
          <w:color w:val="FF0000"/>
        </w:rPr>
        <w:t>created descriptive codes for t</w:t>
      </w:r>
      <w:r w:rsidR="008558E0" w:rsidRPr="008B40B7">
        <w:rPr>
          <w:color w:val="FF0000"/>
        </w:rPr>
        <w:t xml:space="preserve">he </w:t>
      </w:r>
      <w:del w:id="584" w:author="Allison Theobold" w:date="2019-06-20T10:21:00Z">
        <w:r w:rsidR="00757C1A" w:rsidRPr="008B40B7" w:rsidDel="007B468D">
          <w:rPr>
            <w:color w:val="FF0000"/>
          </w:rPr>
          <w:delText>avenue</w:delText>
        </w:r>
      </w:del>
      <w:ins w:id="585" w:author="Allison Theobold" w:date="2019-06-20T10:21:00Z">
        <w:r w:rsidR="007B468D">
          <w:rPr>
            <w:color w:val="FF0000"/>
          </w:rPr>
          <w:t>path</w:t>
        </w:r>
      </w:ins>
      <w:r w:rsidR="00044B8B">
        <w:rPr>
          <w:color w:val="FF0000"/>
        </w:rPr>
        <w:t>s</w:t>
      </w:r>
      <w:r w:rsidR="00B06D37" w:rsidRPr="008B40B7">
        <w:rPr>
          <w:color w:val="FF0000"/>
        </w:rPr>
        <w:t xml:space="preserve"> through which the</w:t>
      </w:r>
      <w:r w:rsidR="008558E0" w:rsidRPr="008B40B7">
        <w:rPr>
          <w:color w:val="FF0000"/>
        </w:rPr>
        <w:t xml:space="preserve"> </w:t>
      </w:r>
      <w:r w:rsidR="00A47EE3" w:rsidRPr="008B40B7">
        <w:rPr>
          <w:color w:val="FF0000"/>
        </w:rPr>
        <w:t>p</w:t>
      </w:r>
      <w:r w:rsidR="008558E0" w:rsidRPr="008B40B7">
        <w:rPr>
          <w:color w:val="FF0000"/>
        </w:rPr>
        <w:t>articipants</w:t>
      </w:r>
      <w:r w:rsidR="00217AA6" w:rsidRPr="008B40B7">
        <w:rPr>
          <w:color w:val="FF0000"/>
        </w:rPr>
        <w:t xml:space="preserve"> voiced </w:t>
      </w:r>
      <w:r w:rsidR="008558E0" w:rsidRPr="008B40B7">
        <w:rPr>
          <w:color w:val="FF0000"/>
        </w:rPr>
        <w:t>ha</w:t>
      </w:r>
      <w:r w:rsidR="00217AA6" w:rsidRPr="008B40B7">
        <w:rPr>
          <w:color w:val="FF0000"/>
        </w:rPr>
        <w:t xml:space="preserve">ving </w:t>
      </w:r>
      <w:r w:rsidR="008558E0" w:rsidRPr="008B40B7">
        <w:rPr>
          <w:color w:val="FF0000"/>
        </w:rPr>
        <w:t xml:space="preserve">acquired </w:t>
      </w:r>
      <w:r w:rsidR="00A47EE3" w:rsidRPr="008B40B7">
        <w:rPr>
          <w:color w:val="FF0000"/>
        </w:rPr>
        <w:t xml:space="preserve">the computational skills they employed when reasoning through </w:t>
      </w:r>
      <w:r w:rsidR="004370C1" w:rsidRPr="008B40B7">
        <w:rPr>
          <w:color w:val="FF0000"/>
        </w:rPr>
        <w:t xml:space="preserve">the </w:t>
      </w:r>
      <w:r w:rsidR="00A47EE3" w:rsidRPr="008B40B7">
        <w:rPr>
          <w:color w:val="FF0000"/>
        </w:rPr>
        <w:t>statistical computing tasks</w:t>
      </w:r>
      <w:r w:rsidR="0081545A" w:rsidRPr="008B40B7">
        <w:rPr>
          <w:color w:val="FF0000"/>
        </w:rPr>
        <w:t>.</w:t>
      </w:r>
      <w:r w:rsidR="00594E81" w:rsidRPr="008B40B7">
        <w:rPr>
          <w:color w:val="FF0000"/>
        </w:rPr>
        <w:t xml:space="preserve"> </w:t>
      </w:r>
      <w:r w:rsidR="00204AA3" w:rsidRPr="008B40B7">
        <w:rPr>
          <w:color w:val="FF0000"/>
        </w:rPr>
        <w:t xml:space="preserve">Included in </w:t>
      </w:r>
      <w:r w:rsidR="00B82A7F" w:rsidRPr="008B40B7">
        <w:rPr>
          <w:color w:val="FF0000"/>
        </w:rPr>
        <w:t>this process</w:t>
      </w:r>
      <w:r w:rsidR="00204AA3" w:rsidRPr="008B40B7">
        <w:rPr>
          <w:color w:val="FF0000"/>
        </w:rPr>
        <w:t>,</w:t>
      </w:r>
      <w:r w:rsidR="00B82A7F" w:rsidRPr="008B40B7">
        <w:rPr>
          <w:color w:val="FF0000"/>
        </w:rPr>
        <w:t xml:space="preserve"> the author </w:t>
      </w:r>
      <w:r w:rsidR="0015279F" w:rsidRPr="008B40B7">
        <w:rPr>
          <w:color w:val="FF0000"/>
        </w:rPr>
        <w:t xml:space="preserve">looked for specific references to how the courses taken by the participants had influenced their acquisition of </w:t>
      </w:r>
      <w:r w:rsidR="006800EE" w:rsidRPr="008B40B7">
        <w:rPr>
          <w:color w:val="FF0000"/>
        </w:rPr>
        <w:t xml:space="preserve">statistical </w:t>
      </w:r>
      <w:r w:rsidR="0015279F" w:rsidRPr="008B40B7">
        <w:rPr>
          <w:color w:val="FF0000"/>
        </w:rPr>
        <w:t>comput</w:t>
      </w:r>
      <w:r w:rsidR="006800EE" w:rsidRPr="008B40B7">
        <w:rPr>
          <w:color w:val="FF0000"/>
        </w:rPr>
        <w:t xml:space="preserve">ing </w:t>
      </w:r>
      <w:r w:rsidR="0015279F" w:rsidRPr="008B40B7">
        <w:rPr>
          <w:color w:val="FF0000"/>
        </w:rPr>
        <w:t>skills</w:t>
      </w:r>
      <w:r w:rsidR="009673A8" w:rsidRPr="008B40B7">
        <w:rPr>
          <w:color w:val="FF0000"/>
        </w:rPr>
        <w:t>.</w:t>
      </w:r>
      <w:r w:rsidR="0081545A" w:rsidRPr="008B40B7">
        <w:rPr>
          <w:color w:val="FF0000"/>
        </w:rPr>
        <w:t xml:space="preserve"> </w:t>
      </w:r>
      <w:r w:rsidR="009673A8" w:rsidRPr="008B40B7">
        <w:rPr>
          <w:color w:val="FF0000"/>
        </w:rPr>
        <w:t xml:space="preserve"> </w:t>
      </w:r>
      <w:r w:rsidR="0015279F" w:rsidRPr="008B40B7">
        <w:rPr>
          <w:color w:val="FF0000"/>
        </w:rPr>
        <w:t xml:space="preserve"> </w:t>
      </w:r>
    </w:p>
    <w:p w14:paraId="63C4CD4B" w14:textId="4F75E5AF" w:rsidR="00AD15F1" w:rsidRPr="008B40B7" w:rsidRDefault="00A47EE3">
      <w:pPr>
        <w:pStyle w:val="Body"/>
        <w:rPr>
          <w:color w:val="FF0000"/>
        </w:rPr>
      </w:pPr>
      <w:r w:rsidRPr="008B40B7">
        <w:rPr>
          <w:color w:val="FF0000"/>
        </w:rPr>
        <w:t xml:space="preserve">  </w:t>
      </w:r>
      <w:r w:rsidR="00620922" w:rsidRPr="008B40B7">
        <w:rPr>
          <w:color w:val="FF0000"/>
        </w:rPr>
        <w:t>After working through each transcript in this manner, t</w:t>
      </w:r>
      <w:r w:rsidR="009320E2" w:rsidRPr="008B40B7">
        <w:rPr>
          <w:color w:val="FF0000"/>
        </w:rPr>
        <w:t xml:space="preserve">he </w:t>
      </w:r>
      <w:r w:rsidR="0081545A" w:rsidRPr="008B40B7">
        <w:rPr>
          <w:color w:val="FF0000"/>
        </w:rPr>
        <w:t xml:space="preserve">primary </w:t>
      </w:r>
      <w:r w:rsidR="009320E2" w:rsidRPr="008B40B7">
        <w:rPr>
          <w:color w:val="FF0000"/>
        </w:rPr>
        <w:t>author</w:t>
      </w:r>
      <w:r w:rsidR="00620922" w:rsidRPr="008B40B7">
        <w:rPr>
          <w:color w:val="FF0000"/>
        </w:rPr>
        <w:t xml:space="preserve"> began the process of analytical coding.</w:t>
      </w:r>
      <w:r w:rsidR="005A0A59" w:rsidRPr="008B40B7">
        <w:rPr>
          <w:color w:val="FF0000"/>
        </w:rPr>
        <w:t xml:space="preserve"> In this process, every </w:t>
      </w:r>
      <w:del w:id="586" w:author="Allison Theobold" w:date="2019-06-20T10:21:00Z">
        <w:r w:rsidR="005A0A59" w:rsidRPr="008B40B7" w:rsidDel="007B468D">
          <w:rPr>
            <w:color w:val="FF0000"/>
          </w:rPr>
          <w:delText>avenue</w:delText>
        </w:r>
      </w:del>
      <w:ins w:id="587" w:author="Allison Theobold" w:date="2019-06-20T10:21:00Z">
        <w:r w:rsidR="007B468D">
          <w:rPr>
            <w:color w:val="FF0000"/>
          </w:rPr>
          <w:t>path</w:t>
        </w:r>
      </w:ins>
      <w:r w:rsidR="005A0A59" w:rsidRPr="008B40B7">
        <w:rPr>
          <w:color w:val="FF0000"/>
        </w:rPr>
        <w:t xml:space="preserve"> was given equal value and “nonrepetitive consitituants of experiences” were linked thematically</w:t>
      </w:r>
      <w:r w:rsidR="0070038F" w:rsidRPr="008B40B7">
        <w:rPr>
          <w:color w:val="FF0000"/>
        </w:rPr>
        <w:t xml:space="preserve"> </w:t>
      </w:r>
      <w:sdt>
        <w:sdtPr>
          <w:rPr>
            <w:color w:val="FF0000"/>
          </w:rPr>
          <w:id w:val="853917545"/>
          <w:citation/>
        </w:sdtPr>
        <w:sdtEndPr/>
        <w:sdtContent>
          <w:r w:rsidR="0070038F" w:rsidRPr="00C236AD">
            <w:rPr>
              <w:color w:val="FF0000"/>
            </w:rPr>
            <w:fldChar w:fldCharType="begin"/>
          </w:r>
          <w:r w:rsidR="0070038F" w:rsidRPr="008B40B7">
            <w:rPr>
              <w:color w:val="FF0000"/>
            </w:rPr>
            <w:instrText xml:space="preserve">CITATION Mou94 \p 96 \l 1033 </w:instrText>
          </w:r>
          <w:r w:rsidR="0070038F" w:rsidRPr="00C236AD">
            <w:rPr>
              <w:color w:val="FF0000"/>
            </w:rPr>
            <w:fldChar w:fldCharType="separate"/>
          </w:r>
          <w:r w:rsidR="00E22051" w:rsidRPr="00E22051">
            <w:rPr>
              <w:color w:val="FF0000"/>
            </w:rPr>
            <w:t>(Moustakas, 1994, p. 96)</w:t>
          </w:r>
          <w:r w:rsidR="0070038F" w:rsidRPr="00C236AD">
            <w:rPr>
              <w:color w:val="FF0000"/>
            </w:rPr>
            <w:fldChar w:fldCharType="end"/>
          </w:r>
        </w:sdtContent>
      </w:sdt>
      <w:r w:rsidR="0070038F" w:rsidRPr="008B40B7">
        <w:rPr>
          <w:color w:val="FF0000"/>
        </w:rPr>
        <w:t xml:space="preserve">. </w:t>
      </w:r>
      <w:r w:rsidR="00662EB8" w:rsidRPr="008B40B7">
        <w:rPr>
          <w:color w:val="FF0000"/>
        </w:rPr>
        <w:t>Categories</w:t>
      </w:r>
      <w:r w:rsidR="005A0A59" w:rsidRPr="008B40B7">
        <w:rPr>
          <w:color w:val="FF0000"/>
        </w:rPr>
        <w:t xml:space="preserve"> of experiences</w:t>
      </w:r>
      <w:r w:rsidR="00662EB8" w:rsidRPr="008B40B7">
        <w:rPr>
          <w:color w:val="FF0000"/>
        </w:rPr>
        <w:t xml:space="preserve"> that held across multiple interviews were retained. </w:t>
      </w:r>
      <w:r w:rsidR="00FA4BDE" w:rsidRPr="008B40B7">
        <w:rPr>
          <w:color w:val="FF0000"/>
        </w:rPr>
        <w:t xml:space="preserve">For example, every participant voiced </w:t>
      </w:r>
      <w:ins w:id="588" w:author="Stacey Hancock" w:date="2019-06-17T16:37:00Z">
        <w:r w:rsidR="00A34582">
          <w:rPr>
            <w:color w:val="FF0000"/>
          </w:rPr>
          <w:t xml:space="preserve">specific </w:t>
        </w:r>
      </w:ins>
      <w:r w:rsidR="00FA4BDE" w:rsidRPr="008B40B7">
        <w:rPr>
          <w:color w:val="FF0000"/>
        </w:rPr>
        <w:t xml:space="preserve">persons they seek out as </w:t>
      </w:r>
      <w:del w:id="589" w:author="Allison Theobold" w:date="2019-06-20T10:21:00Z">
        <w:r w:rsidR="00620922" w:rsidRPr="008B40B7" w:rsidDel="007B468D">
          <w:rPr>
            <w:color w:val="FF0000"/>
          </w:rPr>
          <w:delText>avenue</w:delText>
        </w:r>
      </w:del>
      <w:ins w:id="590" w:author="Allison Theobold" w:date="2019-06-20T10:21:00Z">
        <w:r w:rsidR="007B468D">
          <w:rPr>
            <w:color w:val="FF0000"/>
          </w:rPr>
          <w:t>path</w:t>
        </w:r>
      </w:ins>
      <w:r w:rsidR="00620922" w:rsidRPr="008B40B7">
        <w:rPr>
          <w:color w:val="FF0000"/>
        </w:rPr>
        <w:t>s for knowledge acquis</w:t>
      </w:r>
      <w:ins w:id="591" w:author="Stacey Hancock" w:date="2019-06-17T16:37:00Z">
        <w:r w:rsidR="00A34582">
          <w:rPr>
            <w:color w:val="FF0000"/>
          </w:rPr>
          <w:t>i</w:t>
        </w:r>
      </w:ins>
      <w:r w:rsidR="00620922" w:rsidRPr="008B40B7">
        <w:rPr>
          <w:color w:val="FF0000"/>
        </w:rPr>
        <w:t>tion</w:t>
      </w:r>
      <w:r w:rsidR="00FA4BDE" w:rsidRPr="008B40B7">
        <w:rPr>
          <w:color w:val="FF0000"/>
        </w:rPr>
        <w:t xml:space="preserve">. The names of </w:t>
      </w:r>
      <w:commentRangeStart w:id="592"/>
      <w:r w:rsidR="00FA4BDE" w:rsidRPr="008B40B7">
        <w:rPr>
          <w:color w:val="FF0000"/>
        </w:rPr>
        <w:t>these individuals</w:t>
      </w:r>
      <w:ins w:id="593" w:author="Allison Theobold" w:date="2019-06-19T08:22:00Z">
        <w:r w:rsidR="00E67C6F">
          <w:rPr>
            <w:color w:val="FF0000"/>
          </w:rPr>
          <w:t xml:space="preserve"> from whom the participants learned</w:t>
        </w:r>
      </w:ins>
      <w:r w:rsidR="00FA4BDE" w:rsidRPr="008B40B7">
        <w:rPr>
          <w:color w:val="FF0000"/>
        </w:rPr>
        <w:t xml:space="preserve"> </w:t>
      </w:r>
      <w:commentRangeEnd w:id="592"/>
      <w:r w:rsidR="00A34582">
        <w:rPr>
          <w:rStyle w:val="CommentReference"/>
        </w:rPr>
        <w:commentReference w:id="592"/>
      </w:r>
      <w:r w:rsidR="00FA4BDE" w:rsidRPr="008B40B7">
        <w:rPr>
          <w:color w:val="FF0000"/>
        </w:rPr>
        <w:t xml:space="preserve">were </w:t>
      </w:r>
      <w:r w:rsidR="00A53A45" w:rsidRPr="008B40B7">
        <w:rPr>
          <w:color w:val="FF0000"/>
        </w:rPr>
        <w:t xml:space="preserve">initially </w:t>
      </w:r>
      <w:r w:rsidR="00FA4BDE" w:rsidRPr="008B40B7">
        <w:rPr>
          <w:color w:val="FF0000"/>
        </w:rPr>
        <w:t>analytically coded</w:t>
      </w:r>
      <w:r w:rsidR="00A53A45" w:rsidRPr="008B40B7">
        <w:rPr>
          <w:color w:val="FF0000"/>
        </w:rPr>
        <w:t xml:space="preserve"> </w:t>
      </w:r>
      <w:r w:rsidR="00FA4BDE" w:rsidRPr="008B40B7">
        <w:rPr>
          <w:color w:val="FF0000"/>
        </w:rPr>
        <w:t>to belong to the category of “</w:t>
      </w:r>
      <w:r w:rsidR="00662EB8" w:rsidRPr="008B40B7">
        <w:rPr>
          <w:color w:val="FF0000"/>
        </w:rPr>
        <w:t>learning from others</w:t>
      </w:r>
      <w:r w:rsidR="00044B8B">
        <w:rPr>
          <w:color w:val="FF0000"/>
        </w:rPr>
        <w:t>.</w:t>
      </w:r>
      <w:r w:rsidR="00FA4BDE" w:rsidRPr="008B40B7">
        <w:rPr>
          <w:color w:val="FF0000"/>
        </w:rPr>
        <w:t>”</w:t>
      </w:r>
      <w:r w:rsidR="00F5629E" w:rsidRPr="008B40B7">
        <w:rPr>
          <w:color w:val="FF0000"/>
        </w:rPr>
        <w:t xml:space="preserve"> Based on these groupings</w:t>
      </w:r>
      <w:ins w:id="594" w:author="Stacey Hancock" w:date="2019-06-17T16:38:00Z">
        <w:r w:rsidR="00A34582">
          <w:rPr>
            <w:color w:val="FF0000"/>
          </w:rPr>
          <w:t>,</w:t>
        </w:r>
      </w:ins>
      <w:r w:rsidR="00F5629E" w:rsidRPr="008B40B7">
        <w:rPr>
          <w:color w:val="FF0000"/>
        </w:rPr>
        <w:t xml:space="preserve"> initial categories of course work, research</w:t>
      </w:r>
      <w:r w:rsidR="00044B8B">
        <w:rPr>
          <w:color w:val="FF0000"/>
        </w:rPr>
        <w:t xml:space="preserve"> experience</w:t>
      </w:r>
      <w:r w:rsidR="00F5629E" w:rsidRPr="008B40B7">
        <w:rPr>
          <w:color w:val="FF0000"/>
        </w:rPr>
        <w:t xml:space="preserve">, and learning from others were constructed. </w:t>
      </w:r>
      <w:r w:rsidR="00A53A45" w:rsidRPr="008B40B7">
        <w:rPr>
          <w:color w:val="FF0000"/>
        </w:rPr>
        <w:t xml:space="preserve">Next, the primary author searched through the data to </w:t>
      </w:r>
      <w:r w:rsidR="009320E2" w:rsidRPr="008B40B7">
        <w:rPr>
          <w:color w:val="FF0000"/>
        </w:rPr>
        <w:t>identif</w:t>
      </w:r>
      <w:r w:rsidR="00A53A45" w:rsidRPr="008B40B7">
        <w:rPr>
          <w:color w:val="FF0000"/>
        </w:rPr>
        <w:t xml:space="preserve">y </w:t>
      </w:r>
      <w:r w:rsidR="009320E2" w:rsidRPr="008B40B7">
        <w:rPr>
          <w:color w:val="FF0000"/>
        </w:rPr>
        <w:t xml:space="preserve">successes and limitations voiced by the participants when acquiring </w:t>
      </w:r>
      <w:r w:rsidR="009C09C9" w:rsidRPr="008B40B7">
        <w:rPr>
          <w:color w:val="FF0000"/>
        </w:rPr>
        <w:t xml:space="preserve">statistical </w:t>
      </w:r>
      <w:r w:rsidR="009320E2" w:rsidRPr="008B40B7">
        <w:rPr>
          <w:color w:val="FF0000"/>
        </w:rPr>
        <w:t>comput</w:t>
      </w:r>
      <w:r w:rsidR="009C09C9" w:rsidRPr="008B40B7">
        <w:rPr>
          <w:color w:val="FF0000"/>
        </w:rPr>
        <w:t xml:space="preserve">ing </w:t>
      </w:r>
      <w:r w:rsidR="009320E2" w:rsidRPr="008B40B7">
        <w:rPr>
          <w:color w:val="FF0000"/>
        </w:rPr>
        <w:t xml:space="preserve">skills </w:t>
      </w:r>
      <w:r w:rsidR="00A53A45" w:rsidRPr="008B40B7">
        <w:rPr>
          <w:color w:val="FF0000"/>
        </w:rPr>
        <w:t>within these categories</w:t>
      </w:r>
      <w:r w:rsidR="009320E2" w:rsidRPr="008B40B7">
        <w:rPr>
          <w:color w:val="FF0000"/>
        </w:rPr>
        <w:t>.</w:t>
      </w:r>
      <w:r w:rsidR="00F5629E" w:rsidRPr="008B40B7">
        <w:rPr>
          <w:color w:val="FF0000"/>
        </w:rPr>
        <w:t xml:space="preserve"> Through this step it was eluminated that certain categories were instead subcategories, while others were independent of one another. </w:t>
      </w:r>
      <w:r w:rsidR="0059483B" w:rsidRPr="008B40B7">
        <w:rPr>
          <w:color w:val="FF0000"/>
        </w:rPr>
        <w:t>For example</w:t>
      </w:r>
      <w:r w:rsidR="00121180" w:rsidRPr="008B40B7">
        <w:rPr>
          <w:color w:val="FF0000"/>
        </w:rPr>
        <w:t xml:space="preserve">, some participants voiced exposure to computational skills in the </w:t>
      </w:r>
      <w:ins w:id="595" w:author="Allison Theobold" w:date="2019-06-19T14:34:00Z">
        <w:r w:rsidR="00C01B36">
          <w:rPr>
            <w:color w:val="FF0000"/>
          </w:rPr>
          <w:t>S</w:t>
        </w:r>
      </w:ins>
      <w:del w:id="596" w:author="Allison Theobold" w:date="2019-06-19T14:34:00Z">
        <w:r w:rsidR="00121180" w:rsidRPr="008B40B7" w:rsidDel="00C01B36">
          <w:rPr>
            <w:color w:val="FF0000"/>
          </w:rPr>
          <w:delText>s</w:delText>
        </w:r>
      </w:del>
      <w:r w:rsidR="00121180" w:rsidRPr="008B40B7">
        <w:rPr>
          <w:color w:val="FF0000"/>
        </w:rPr>
        <w:t>tatistics classroom, but emphasized that</w:t>
      </w:r>
      <w:r w:rsidR="0079302E" w:rsidRPr="008B40B7">
        <w:rPr>
          <w:color w:val="FF0000"/>
        </w:rPr>
        <w:t xml:space="preserve"> </w:t>
      </w:r>
      <w:r w:rsidR="00622EF5" w:rsidRPr="008B40B7">
        <w:rPr>
          <w:color w:val="FF0000"/>
        </w:rPr>
        <w:t xml:space="preserve">their </w:t>
      </w:r>
      <w:r w:rsidR="0079302E" w:rsidRPr="008B40B7">
        <w:rPr>
          <w:color w:val="FF0000"/>
        </w:rPr>
        <w:t>underst</w:t>
      </w:r>
      <w:r w:rsidR="00622EF5" w:rsidRPr="008B40B7">
        <w:rPr>
          <w:color w:val="FF0000"/>
        </w:rPr>
        <w:t>anding of t</w:t>
      </w:r>
      <w:r w:rsidR="0079302E" w:rsidRPr="008B40B7">
        <w:rPr>
          <w:color w:val="FF0000"/>
        </w:rPr>
        <w:t xml:space="preserve">hese skills </w:t>
      </w:r>
      <w:r w:rsidR="00622EF5" w:rsidRPr="008B40B7">
        <w:rPr>
          <w:color w:val="FF0000"/>
        </w:rPr>
        <w:t xml:space="preserve">instead came </w:t>
      </w:r>
      <w:r w:rsidR="0079302E" w:rsidRPr="008B40B7">
        <w:rPr>
          <w:color w:val="FF0000"/>
        </w:rPr>
        <w:t xml:space="preserve">through </w:t>
      </w:r>
      <w:r w:rsidR="00121180" w:rsidRPr="008B40B7">
        <w:rPr>
          <w:color w:val="FF0000"/>
        </w:rPr>
        <w:t xml:space="preserve">interactions with their peers or </w:t>
      </w:r>
      <w:r w:rsidR="0079302E" w:rsidRPr="008B40B7">
        <w:rPr>
          <w:color w:val="FF0000"/>
        </w:rPr>
        <w:t xml:space="preserve">when using the </w:t>
      </w:r>
      <w:r w:rsidR="00121180" w:rsidRPr="008B40B7">
        <w:rPr>
          <w:color w:val="FF0000"/>
        </w:rPr>
        <w:t>methods in their own res</w:t>
      </w:r>
      <w:r w:rsidR="00C67032" w:rsidRPr="008B40B7">
        <w:rPr>
          <w:color w:val="FF0000"/>
        </w:rPr>
        <w:t>e</w:t>
      </w:r>
      <w:r w:rsidR="00121180" w:rsidRPr="008B40B7">
        <w:rPr>
          <w:color w:val="FF0000"/>
        </w:rPr>
        <w:t>arch</w:t>
      </w:r>
      <w:r w:rsidR="00C67032" w:rsidRPr="008B40B7">
        <w:rPr>
          <w:color w:val="FF0000"/>
        </w:rPr>
        <w:t>.</w:t>
      </w:r>
      <w:r w:rsidR="00FF7D8A" w:rsidRPr="008B40B7">
        <w:rPr>
          <w:color w:val="FF0000"/>
        </w:rPr>
        <w:t xml:space="preserve"> Additionally, participants found great success in acquiring statistical computing skills from a single person in their </w:t>
      </w:r>
      <w:r w:rsidR="00FF7D8A" w:rsidRPr="008B40B7">
        <w:rPr>
          <w:color w:val="FF0000"/>
        </w:rPr>
        <w:lastRenderedPageBreak/>
        <w:t>la</w:t>
      </w:r>
      <w:r w:rsidR="002747CE" w:rsidRPr="008B40B7">
        <w:rPr>
          <w:color w:val="FF0000"/>
        </w:rPr>
        <w:t>b or department, as compared to the l</w:t>
      </w:r>
      <w:r w:rsidR="00FF7D8A" w:rsidRPr="008B40B7">
        <w:rPr>
          <w:color w:val="FF0000"/>
        </w:rPr>
        <w:t>imit</w:t>
      </w:r>
      <w:r w:rsidR="002747CE" w:rsidRPr="008B40B7">
        <w:rPr>
          <w:color w:val="FF0000"/>
        </w:rPr>
        <w:t>ed success select participants had when using their peers to acquire statistical computing skills.</w:t>
      </w:r>
      <w:r w:rsidR="000549B5" w:rsidRPr="008B40B7">
        <w:rPr>
          <w:color w:val="FF0000"/>
        </w:rPr>
        <w:t xml:space="preserve"> </w:t>
      </w:r>
    </w:p>
    <w:p w14:paraId="1E1FF4F8" w14:textId="0D804B28" w:rsidR="00D40FD1" w:rsidRDefault="00935972">
      <w:pPr>
        <w:pStyle w:val="Body"/>
        <w:rPr>
          <w:color w:val="FF0000"/>
        </w:rPr>
      </w:pPr>
      <w:r w:rsidRPr="008B40B7">
        <w:rPr>
          <w:color w:val="FF0000"/>
        </w:rPr>
        <w:t xml:space="preserve">In the final stage, the primary author identified emerging themes arising from these categories </w:t>
      </w:r>
      <w:r w:rsidR="00044B8B">
        <w:rPr>
          <w:color w:val="FF0000"/>
        </w:rPr>
        <w:t xml:space="preserve">in order to </w:t>
      </w:r>
      <w:r w:rsidRPr="008B40B7">
        <w:rPr>
          <w:color w:val="FF0000"/>
        </w:rPr>
        <w:t>describ</w:t>
      </w:r>
      <w:r w:rsidR="00044B8B">
        <w:rPr>
          <w:color w:val="FF0000"/>
        </w:rPr>
        <w:t>e</w:t>
      </w:r>
      <w:r w:rsidRPr="008B40B7">
        <w:rPr>
          <w:color w:val="FF0000"/>
        </w:rPr>
        <w:t xml:space="preserve"> the phenomena of acquiring statistical computing skills.</w:t>
      </w:r>
      <w:r w:rsidR="00896995" w:rsidRPr="008B40B7">
        <w:rPr>
          <w:color w:val="FF0000"/>
        </w:rPr>
        <w:t xml:space="preserve"> The author searched for instances which reiterated the themes, as well as negative cases, with attention paid to the transcripts throughout the validation process.</w:t>
      </w:r>
      <w:r w:rsidR="00D40FD1">
        <w:rPr>
          <w:color w:val="FF0000"/>
        </w:rPr>
        <w:t xml:space="preserve"> Following the validation process, </w:t>
      </w:r>
      <w:r w:rsidR="00044B8B">
        <w:rPr>
          <w:color w:val="FF0000"/>
        </w:rPr>
        <w:t>bo</w:t>
      </w:r>
      <w:del w:id="597" w:author="Stacey Hancock" w:date="2019-06-17T16:39:00Z">
        <w:r w:rsidR="00044B8B" w:rsidDel="00A34582">
          <w:rPr>
            <w:color w:val="FF0000"/>
          </w:rPr>
          <w:delText>u</w:delText>
        </w:r>
      </w:del>
      <w:r w:rsidR="00044B8B">
        <w:rPr>
          <w:color w:val="FF0000"/>
        </w:rPr>
        <w:t xml:space="preserve">th </w:t>
      </w:r>
      <w:r w:rsidR="00D40FD1">
        <w:rPr>
          <w:color w:val="FF0000"/>
        </w:rPr>
        <w:t>authors met to discuss the rationale for coding,</w:t>
      </w:r>
      <w:r w:rsidR="007528C0">
        <w:rPr>
          <w:color w:val="FF0000"/>
        </w:rPr>
        <w:t xml:space="preserve"> </w:t>
      </w:r>
      <w:r w:rsidR="00D40FD1">
        <w:rPr>
          <w:color w:val="FF0000"/>
        </w:rPr>
        <w:t xml:space="preserve">scrutinizing </w:t>
      </w:r>
      <w:r w:rsidR="008F1EEF">
        <w:rPr>
          <w:color w:val="FF0000"/>
        </w:rPr>
        <w:t>the</w:t>
      </w:r>
      <w:r w:rsidR="00E12A51">
        <w:rPr>
          <w:color w:val="FF0000"/>
        </w:rPr>
        <w:t xml:space="preserve"> situation of each </w:t>
      </w:r>
      <w:r w:rsidR="008F1EEF">
        <w:rPr>
          <w:color w:val="FF0000"/>
        </w:rPr>
        <w:t xml:space="preserve"> participant</w:t>
      </w:r>
      <w:r w:rsidR="00E12A51">
        <w:rPr>
          <w:color w:val="FF0000"/>
        </w:rPr>
        <w:t>’</w:t>
      </w:r>
      <w:r w:rsidR="008F1EEF">
        <w:rPr>
          <w:color w:val="FF0000"/>
        </w:rPr>
        <w:t xml:space="preserve">s description of their </w:t>
      </w:r>
      <w:del w:id="598" w:author="Allison Theobold" w:date="2019-06-20T10:21:00Z">
        <w:r w:rsidR="008F1EEF" w:rsidDel="007B468D">
          <w:rPr>
            <w:color w:val="FF0000"/>
          </w:rPr>
          <w:delText>avenue</w:delText>
        </w:r>
      </w:del>
      <w:ins w:id="599" w:author="Allison Theobold" w:date="2019-06-20T10:21:00Z">
        <w:r w:rsidR="007B468D">
          <w:rPr>
            <w:color w:val="FF0000"/>
          </w:rPr>
          <w:t>path</w:t>
        </w:r>
      </w:ins>
      <w:r w:rsidR="008F1EEF">
        <w:rPr>
          <w:color w:val="FF0000"/>
        </w:rPr>
        <w:t xml:space="preserve">s of knowledge acquisition </w:t>
      </w:r>
      <w:r w:rsidR="00861DC5">
        <w:rPr>
          <w:color w:val="FF0000"/>
        </w:rPr>
        <w:t>in the context of the emergent themes. Ultimately, a consensus was reached regarding the categories in which each participant’s response was placed.</w:t>
      </w:r>
    </w:p>
    <w:p w14:paraId="6BA16DBB" w14:textId="366EDFA4" w:rsidR="00896995" w:rsidRPr="008B40B7" w:rsidRDefault="00896995">
      <w:pPr>
        <w:pStyle w:val="Body"/>
        <w:rPr>
          <w:color w:val="FF0000"/>
        </w:rPr>
      </w:pPr>
      <w:r w:rsidRPr="008B40B7">
        <w:rPr>
          <w:color w:val="FF0000"/>
        </w:rPr>
        <w:t xml:space="preserve">Although the frequency of use varied across participants, every participant voiced experiences acquiring statistical computing skills across every </w:t>
      </w:r>
      <w:del w:id="600" w:author="Allison Theobold" w:date="2019-06-20T10:21:00Z">
        <w:r w:rsidRPr="008B40B7" w:rsidDel="007B468D">
          <w:rPr>
            <w:color w:val="FF0000"/>
          </w:rPr>
          <w:delText>avenue</w:delText>
        </w:r>
      </w:del>
      <w:ins w:id="601" w:author="Allison Theobold" w:date="2019-06-20T10:21:00Z">
        <w:r w:rsidR="007B468D">
          <w:rPr>
            <w:color w:val="FF0000"/>
          </w:rPr>
          <w:t>path</w:t>
        </w:r>
      </w:ins>
      <w:r w:rsidRPr="008B40B7">
        <w:rPr>
          <w:color w:val="FF0000"/>
        </w:rPr>
        <w:t>, supporting the themes that emerged.</w:t>
      </w:r>
      <w:r w:rsidR="00D40FD1">
        <w:rPr>
          <w:color w:val="FF0000"/>
        </w:rPr>
        <w:t xml:space="preserve"> </w:t>
      </w:r>
      <w:r w:rsidR="000549B5" w:rsidRPr="008B40B7">
        <w:rPr>
          <w:color w:val="FF0000"/>
        </w:rPr>
        <w:t>The</w:t>
      </w:r>
      <w:r w:rsidRPr="008B40B7">
        <w:rPr>
          <w:color w:val="FF0000"/>
        </w:rPr>
        <w:t xml:space="preserve"> </w:t>
      </w:r>
      <w:r w:rsidR="000549B5" w:rsidRPr="008B40B7">
        <w:rPr>
          <w:color w:val="FF0000"/>
        </w:rPr>
        <w:t xml:space="preserve">final </w:t>
      </w:r>
      <w:r w:rsidR="00935972" w:rsidRPr="008B40B7">
        <w:rPr>
          <w:color w:val="FF0000"/>
        </w:rPr>
        <w:t xml:space="preserve">themes </w:t>
      </w:r>
      <w:r w:rsidR="000549B5" w:rsidRPr="008B40B7">
        <w:rPr>
          <w:color w:val="FF0000"/>
        </w:rPr>
        <w:t xml:space="preserve">were exhaustive, such that all of the data fit into a category or subcategory, mutually exclusive, such that a unit of data could fit into only one category, </w:t>
      </w:r>
      <w:r w:rsidR="00E53CE4" w:rsidRPr="008B40B7">
        <w:rPr>
          <w:color w:val="FF0000"/>
        </w:rPr>
        <w:t xml:space="preserve">and were sensitizing, so that the name of the </w:t>
      </w:r>
      <w:r w:rsidR="00C6686A" w:rsidRPr="008B40B7">
        <w:rPr>
          <w:color w:val="FF0000"/>
        </w:rPr>
        <w:t>theme</w:t>
      </w:r>
      <w:r w:rsidR="00E53CE4" w:rsidRPr="008B40B7">
        <w:rPr>
          <w:color w:val="FF0000"/>
        </w:rPr>
        <w:t xml:space="preserve"> authentically represented</w:t>
      </w:r>
      <w:r w:rsidRPr="008B40B7">
        <w:rPr>
          <w:color w:val="FF0000"/>
        </w:rPr>
        <w:t xml:space="preserve"> </w:t>
      </w:r>
      <w:r w:rsidR="00E53CE4" w:rsidRPr="008B40B7">
        <w:rPr>
          <w:color w:val="FF0000"/>
        </w:rPr>
        <w:t>the data</w:t>
      </w:r>
      <w:r w:rsidR="00AA0498" w:rsidRPr="008B40B7">
        <w:rPr>
          <w:color w:val="FF0000"/>
        </w:rPr>
        <w:t xml:space="preserve"> </w:t>
      </w:r>
      <w:sdt>
        <w:sdtPr>
          <w:rPr>
            <w:color w:val="FF0000"/>
          </w:rPr>
          <w:id w:val="1702444098"/>
          <w:citation/>
        </w:sdtPr>
        <w:sdtEndPr/>
        <w:sdtContent>
          <w:r w:rsidR="00AA0498" w:rsidRPr="00C236AD">
            <w:rPr>
              <w:color w:val="FF0000"/>
            </w:rPr>
            <w:fldChar w:fldCharType="begin"/>
          </w:r>
          <w:r w:rsidR="00AA0498" w:rsidRPr="008B40B7">
            <w:rPr>
              <w:color w:val="FF0000"/>
            </w:rPr>
            <w:instrText xml:space="preserve"> CITATION QualAnalysis \l 1033 </w:instrText>
          </w:r>
          <w:r w:rsidR="00AA0498" w:rsidRPr="00C236AD">
            <w:rPr>
              <w:color w:val="FF0000"/>
            </w:rPr>
            <w:fldChar w:fldCharType="separate"/>
          </w:r>
          <w:r w:rsidR="00E22051" w:rsidRPr="00E22051">
            <w:rPr>
              <w:color w:val="FF0000"/>
            </w:rPr>
            <w:t>(Merriam, 2009)</w:t>
          </w:r>
          <w:r w:rsidR="00AA0498" w:rsidRPr="00C236AD">
            <w:rPr>
              <w:color w:val="FF0000"/>
            </w:rPr>
            <w:fldChar w:fldCharType="end"/>
          </w:r>
        </w:sdtContent>
      </w:sdt>
      <w:r w:rsidR="00AA0498" w:rsidRPr="008B40B7">
        <w:rPr>
          <w:color w:val="FF0000"/>
        </w:rPr>
        <w:t>.</w:t>
      </w:r>
      <w:r w:rsidR="000A1B41" w:rsidRPr="008B40B7">
        <w:rPr>
          <w:color w:val="FF0000"/>
        </w:rPr>
        <w:t xml:space="preserve"> These final themes present the “essence of the phenomenon” </w:t>
      </w:r>
      <w:sdt>
        <w:sdtPr>
          <w:rPr>
            <w:color w:val="FF0000"/>
          </w:rPr>
          <w:id w:val="1719386890"/>
          <w:citation/>
        </w:sdtPr>
        <w:sdtEndPr/>
        <w:sdtContent>
          <w:r w:rsidR="000A1B41" w:rsidRPr="00C236AD">
            <w:rPr>
              <w:color w:val="FF0000"/>
            </w:rPr>
            <w:fldChar w:fldCharType="begin"/>
          </w:r>
          <w:r w:rsidR="000A1B41" w:rsidRPr="008B40B7">
            <w:rPr>
              <w:color w:val="FF0000"/>
            </w:rPr>
            <w:instrText xml:space="preserve">CITATION Cre07 \p 62 \t  \l 1033 </w:instrText>
          </w:r>
          <w:r w:rsidR="000A1B41" w:rsidRPr="00C236AD">
            <w:rPr>
              <w:color w:val="FF0000"/>
            </w:rPr>
            <w:fldChar w:fldCharType="separate"/>
          </w:r>
          <w:r w:rsidR="00E22051" w:rsidRPr="00E22051">
            <w:rPr>
              <w:color w:val="FF0000"/>
            </w:rPr>
            <w:t>(Creswell, 2007, p. 62)</w:t>
          </w:r>
          <w:r w:rsidR="000A1B41" w:rsidRPr="00C236AD">
            <w:rPr>
              <w:color w:val="FF0000"/>
            </w:rPr>
            <w:fldChar w:fldCharType="end"/>
          </w:r>
        </w:sdtContent>
      </w:sdt>
      <w:r w:rsidR="000A1B41" w:rsidRPr="008B40B7">
        <w:rPr>
          <w:color w:val="FF0000"/>
        </w:rPr>
        <w:t xml:space="preserve"> of acquiring the computational skills necessary to implement statistics in environmental science</w:t>
      </w:r>
      <w:r w:rsidR="005F778C" w:rsidRPr="008B40B7">
        <w:rPr>
          <w:color w:val="FF0000"/>
        </w:rPr>
        <w:t xml:space="preserve"> fields. </w:t>
      </w:r>
      <w:r w:rsidR="000A1B41" w:rsidRPr="008B40B7">
        <w:rPr>
          <w:color w:val="FF0000"/>
        </w:rPr>
        <w:t xml:space="preserve">  </w:t>
      </w:r>
      <w:r w:rsidR="00AA0498" w:rsidRPr="008B40B7">
        <w:rPr>
          <w:color w:val="FF0000"/>
        </w:rPr>
        <w:t xml:space="preserve"> </w:t>
      </w:r>
    </w:p>
    <w:p w14:paraId="798AE3BC" w14:textId="7E967846" w:rsidR="00F61832" w:rsidRDefault="005525EF" w:rsidP="00F61832">
      <w:pPr>
        <w:pStyle w:val="Body"/>
      </w:pPr>
      <w:r w:rsidRPr="00D22B1E">
        <w:rPr>
          <w:color w:val="FF0000"/>
        </w:rPr>
        <w:t>Following this process</w:t>
      </w:r>
      <w:r w:rsidR="00A26A25" w:rsidRPr="00D22B1E">
        <w:rPr>
          <w:color w:val="FF0000"/>
        </w:rPr>
        <w:t>,</w:t>
      </w:r>
      <w:r w:rsidRPr="00D22B1E">
        <w:rPr>
          <w:color w:val="FF0000"/>
        </w:rPr>
        <w:t xml:space="preserve"> the</w:t>
      </w:r>
      <w:r w:rsidR="00A26A25" w:rsidRPr="00D22B1E">
        <w:rPr>
          <w:color w:val="FF0000"/>
        </w:rPr>
        <w:t xml:space="preserve"> participants were provided with </w:t>
      </w:r>
      <w:r w:rsidRPr="00D22B1E">
        <w:rPr>
          <w:color w:val="FF0000"/>
        </w:rPr>
        <w:t>the table outlining the computational skills they employed when completing the statistical computing tasks</w:t>
      </w:r>
      <w:r w:rsidR="00A722DA">
        <w:rPr>
          <w:color w:val="FF0000"/>
        </w:rPr>
        <w:t xml:space="preserve"> and </w:t>
      </w:r>
      <w:r w:rsidR="007D6270" w:rsidRPr="00D22B1E">
        <w:rPr>
          <w:color w:val="FF0000"/>
        </w:rPr>
        <w:t xml:space="preserve">the </w:t>
      </w:r>
      <w:del w:id="602" w:author="Allison Theobold" w:date="2019-06-20T10:21:00Z">
        <w:r w:rsidRPr="00D22B1E" w:rsidDel="007B468D">
          <w:rPr>
            <w:color w:val="FF0000"/>
          </w:rPr>
          <w:delText>avenue</w:delText>
        </w:r>
      </w:del>
      <w:ins w:id="603" w:author="Allison Theobold" w:date="2019-06-20T10:21:00Z">
        <w:r w:rsidR="007B468D">
          <w:rPr>
            <w:color w:val="FF0000"/>
          </w:rPr>
          <w:t>path</w:t>
        </w:r>
      </w:ins>
      <w:r w:rsidRPr="00D22B1E">
        <w:rPr>
          <w:color w:val="FF0000"/>
        </w:rPr>
        <w:t xml:space="preserve">s </w:t>
      </w:r>
      <w:ins w:id="604" w:author="Stacey Hancock" w:date="2019-06-17T16:41:00Z">
        <w:r w:rsidR="00A34582">
          <w:rPr>
            <w:color w:val="FF0000"/>
          </w:rPr>
          <w:t xml:space="preserve">from which </w:t>
        </w:r>
      </w:ins>
      <w:r w:rsidR="007D6270" w:rsidRPr="00D22B1E">
        <w:rPr>
          <w:color w:val="FF0000"/>
        </w:rPr>
        <w:t xml:space="preserve">they </w:t>
      </w:r>
      <w:r w:rsidRPr="00D22B1E">
        <w:rPr>
          <w:color w:val="FF0000"/>
        </w:rPr>
        <w:t>voiced</w:t>
      </w:r>
      <w:r w:rsidR="007D6270" w:rsidRPr="00D22B1E">
        <w:rPr>
          <w:color w:val="FF0000"/>
        </w:rPr>
        <w:t xml:space="preserve"> acquiring </w:t>
      </w:r>
      <w:r w:rsidR="00A722DA">
        <w:rPr>
          <w:color w:val="FF0000"/>
        </w:rPr>
        <w:t>each</w:t>
      </w:r>
      <w:r w:rsidR="007D6270" w:rsidRPr="00D22B1E">
        <w:rPr>
          <w:color w:val="FF0000"/>
        </w:rPr>
        <w:t xml:space="preserve"> skill</w:t>
      </w:r>
      <w:del w:id="605" w:author="Stacey Hancock" w:date="2019-06-17T16:41:00Z">
        <w:r w:rsidR="007D6270" w:rsidRPr="00D22B1E" w:rsidDel="00A34582">
          <w:rPr>
            <w:color w:val="FF0000"/>
          </w:rPr>
          <w:delText xml:space="preserve"> from</w:delText>
        </w:r>
      </w:del>
      <w:r w:rsidR="007D6270" w:rsidRPr="00D22B1E">
        <w:rPr>
          <w:color w:val="FF0000"/>
        </w:rPr>
        <w:t xml:space="preserve">. </w:t>
      </w:r>
      <w:r w:rsidR="00BB4E34" w:rsidRPr="008B40B7">
        <w:t xml:space="preserve">This </w:t>
      </w:r>
      <w:r w:rsidR="00A26A25" w:rsidRPr="008B40B7">
        <w:t>inclusion of member checking allows participants to check for accuracy of their statements. The</w:t>
      </w:r>
      <w:r w:rsidR="00A722DA">
        <w:t xml:space="preserve"> </w:t>
      </w:r>
      <w:r w:rsidR="0099646C" w:rsidRPr="008B40B7">
        <w:t>ability</w:t>
      </w:r>
      <w:r w:rsidR="00A722DA">
        <w:t xml:space="preserve"> of </w:t>
      </w:r>
      <w:r w:rsidR="00A722DA" w:rsidRPr="002C1002">
        <w:t>th</w:t>
      </w:r>
      <w:r w:rsidR="00A722DA">
        <w:t xml:space="preserve">is </w:t>
      </w:r>
      <w:r w:rsidR="00A722DA" w:rsidRPr="002C1002">
        <w:t>study</w:t>
      </w:r>
      <w:r w:rsidR="0099646C" w:rsidRPr="008B40B7">
        <w:t xml:space="preserve"> to</w:t>
      </w:r>
      <w:r w:rsidR="00F61832">
        <w:t xml:space="preserve"> authentically</w:t>
      </w:r>
      <w:r w:rsidR="0099646C" w:rsidRPr="008B40B7">
        <w:t xml:space="preserve"> capture the </w:t>
      </w:r>
      <w:r w:rsidR="00A26A25" w:rsidRPr="008B40B7">
        <w:t>experiences of students</w:t>
      </w:r>
      <w:r w:rsidR="00A722DA">
        <w:t xml:space="preserve"> </w:t>
      </w:r>
      <w:r w:rsidR="00A26A25" w:rsidRPr="008B40B7">
        <w:t>is enhanced with the lack of researcher engagement with students prior to their participation in the study</w:t>
      </w:r>
      <w:r w:rsidR="00F61832">
        <w:t>. This helped to ensure that no student felt more comfortable in the interview environment, articulating their experiences, than any other student.</w:t>
      </w:r>
    </w:p>
    <w:p w14:paraId="7F725858" w14:textId="77777777" w:rsidR="00F61832" w:rsidRDefault="00F61832" w:rsidP="00F61832">
      <w:pPr>
        <w:pStyle w:val="Body"/>
      </w:pPr>
    </w:p>
    <w:p w14:paraId="6553D55B" w14:textId="77777777" w:rsidR="00A26A25" w:rsidRPr="008B40B7" w:rsidRDefault="00A26A25" w:rsidP="00A26A25">
      <w:pPr>
        <w:pStyle w:val="SectionHeading"/>
      </w:pPr>
      <w:r w:rsidRPr="008B40B7">
        <w:t>results</w:t>
      </w:r>
    </w:p>
    <w:p w14:paraId="5C2CEFBB" w14:textId="77777777" w:rsidR="00A26A25" w:rsidRPr="008B40B7" w:rsidRDefault="00A26A25" w:rsidP="00A26A25">
      <w:pPr>
        <w:pStyle w:val="Body"/>
      </w:pPr>
    </w:p>
    <w:p w14:paraId="42F5B372" w14:textId="5B71B35B" w:rsidR="00A26A25" w:rsidRPr="008B40B7" w:rsidRDefault="00A26A25" w:rsidP="00994654">
      <w:pPr>
        <w:pStyle w:val="Body"/>
        <w:ind w:firstLine="360"/>
      </w:pPr>
      <w:r w:rsidRPr="00E843BB">
        <w:rPr>
          <w:color w:val="FF0000"/>
          <w:rPrChange w:id="606" w:author="Allison Theobold" w:date="2019-06-20T12:37:00Z">
            <w:rPr/>
          </w:rPrChange>
        </w:rPr>
        <w:t xml:space="preserve">When investigating </w:t>
      </w:r>
      <w:ins w:id="607" w:author="Allison Theobold" w:date="2019-06-20T12:36:00Z">
        <w:r w:rsidR="00E843BB" w:rsidRPr="00E843BB">
          <w:rPr>
            <w:color w:val="FF0000"/>
            <w:rPrChange w:id="608" w:author="Allison Theobold" w:date="2019-06-20T12:37:00Z">
              <w:rPr/>
            </w:rPrChange>
          </w:rPr>
          <w:t xml:space="preserve">the phenomena of acquiring the </w:t>
        </w:r>
      </w:ins>
      <w:del w:id="609" w:author="Allison Theobold" w:date="2019-06-20T12:36:00Z">
        <w:r w:rsidRPr="00E843BB" w:rsidDel="00E843BB">
          <w:rPr>
            <w:color w:val="FF0000"/>
            <w:rPrChange w:id="610" w:author="Allison Theobold" w:date="2019-06-20T12:37:00Z">
              <w:rPr/>
            </w:rPrChange>
          </w:rPr>
          <w:delText xml:space="preserve">where these students gained their </w:delText>
        </w:r>
      </w:del>
      <w:r w:rsidRPr="00E843BB">
        <w:rPr>
          <w:color w:val="FF0000"/>
          <w:rPrChange w:id="611" w:author="Allison Theobold" w:date="2019-06-20T12:37:00Z">
            <w:rPr/>
          </w:rPrChange>
        </w:rPr>
        <w:t>computati</w:t>
      </w:r>
      <w:r w:rsidR="002C0083" w:rsidRPr="00E843BB">
        <w:rPr>
          <w:color w:val="FF0000"/>
          <w:rPrChange w:id="612" w:author="Allison Theobold" w:date="2019-06-20T12:37:00Z">
            <w:rPr/>
          </w:rPrChange>
        </w:rPr>
        <w:t>onal knowledge</w:t>
      </w:r>
      <w:ins w:id="613" w:author="Allison Theobold" w:date="2019-06-20T12:37:00Z">
        <w:r w:rsidR="00E843BB" w:rsidRPr="00E843BB">
          <w:rPr>
            <w:color w:val="FF0000"/>
            <w:rPrChange w:id="614" w:author="Allison Theobold" w:date="2019-06-20T12:37:00Z">
              <w:rPr/>
            </w:rPrChange>
          </w:rPr>
          <w:t xml:space="preserve"> necessary to implement statistics in environmental science research</w:t>
        </w:r>
      </w:ins>
      <w:r w:rsidR="002C0083" w:rsidRPr="008B40B7">
        <w:t xml:space="preserve">, we expected </w:t>
      </w:r>
      <w:r w:rsidRPr="008B40B7">
        <w:t xml:space="preserve">themes of </w:t>
      </w:r>
      <w:ins w:id="615" w:author="Allison Theobold" w:date="2019-06-19T14:12:00Z">
        <w:r w:rsidR="00983F18" w:rsidRPr="00601D71">
          <w:rPr>
            <w:color w:val="FF0000"/>
            <w:rPrChange w:id="616" w:author="Allison Theobold" w:date="2019-06-20T11:28:00Z">
              <w:rPr/>
            </w:rPrChange>
          </w:rPr>
          <w:t>co</w:t>
        </w:r>
      </w:ins>
      <w:ins w:id="617" w:author="Allison Theobold" w:date="2019-06-20T11:28:00Z">
        <w:r w:rsidR="00601D71" w:rsidRPr="00601D71">
          <w:rPr>
            <w:color w:val="FF0000"/>
            <w:rPrChange w:id="618" w:author="Allison Theobold" w:date="2019-06-20T11:28:00Z">
              <w:rPr/>
            </w:rPrChange>
          </w:rPr>
          <w:t>ursework</w:t>
        </w:r>
      </w:ins>
      <w:ins w:id="619" w:author="Allison Theobold" w:date="2019-06-19T14:12:00Z">
        <w:r w:rsidR="00983F18">
          <w:t xml:space="preserve"> </w:t>
        </w:r>
      </w:ins>
      <w:commentRangeStart w:id="620"/>
      <w:del w:id="621" w:author="Allison Theobold" w:date="2019-06-19T14:12:00Z">
        <w:r w:rsidRPr="00E67C6F" w:rsidDel="00983F18">
          <w:rPr>
            <w:color w:val="FF0000"/>
            <w:rPrChange w:id="622" w:author="Allison Theobold" w:date="2019-06-19T08:23:00Z">
              <w:rPr/>
            </w:rPrChange>
          </w:rPr>
          <w:delText>co</w:delText>
        </w:r>
      </w:del>
      <w:del w:id="623" w:author="Allison Theobold" w:date="2019-06-19T08:23:00Z">
        <w:r w:rsidRPr="008B40B7" w:rsidDel="00E67C6F">
          <w:delText xml:space="preserve">ntent </w:delText>
        </w:r>
      </w:del>
      <w:commentRangeEnd w:id="620"/>
      <w:r w:rsidR="00AD301E">
        <w:rPr>
          <w:rStyle w:val="CommentReference"/>
        </w:rPr>
        <w:commentReference w:id="620"/>
      </w:r>
      <w:r w:rsidRPr="008B40B7">
        <w:t xml:space="preserve">and support structure to emerge. However, the </w:t>
      </w:r>
      <w:del w:id="624" w:author="Allison Theobold" w:date="2019-06-20T12:37:00Z">
        <w:r w:rsidRPr="00E843BB" w:rsidDel="00E843BB">
          <w:rPr>
            <w:color w:val="FF0000"/>
            <w:rPrChange w:id="625" w:author="Allison Theobold" w:date="2019-06-20T12:37:00Z">
              <w:rPr/>
            </w:rPrChange>
          </w:rPr>
          <w:delText xml:space="preserve">themes </w:delText>
        </w:r>
      </w:del>
      <w:ins w:id="626" w:author="Allison Theobold" w:date="2019-06-20T12:37:00Z">
        <w:r w:rsidR="00E843BB" w:rsidRPr="00E843BB">
          <w:rPr>
            <w:color w:val="FF0000"/>
            <w:rPrChange w:id="627" w:author="Allison Theobold" w:date="2019-06-20T12:37:00Z">
              <w:rPr/>
            </w:rPrChange>
          </w:rPr>
          <w:t>experiences</w:t>
        </w:r>
        <w:r w:rsidR="00E843BB" w:rsidRPr="008B40B7">
          <w:t xml:space="preserve"> </w:t>
        </w:r>
      </w:ins>
      <w:r w:rsidRPr="008B40B7">
        <w:t xml:space="preserve">that emerged from every participant’s interview primarily related to the support structures they employed, rather than the </w:t>
      </w:r>
      <w:ins w:id="628" w:author="Allison Theobold" w:date="2019-06-19T14:12:00Z">
        <w:r w:rsidR="00983F18" w:rsidRPr="009C6C28">
          <w:rPr>
            <w:color w:val="FF0000"/>
          </w:rPr>
          <w:t>coursework</w:t>
        </w:r>
        <w:r w:rsidR="00983F18" w:rsidRPr="008B40B7">
          <w:t xml:space="preserve"> </w:t>
        </w:r>
      </w:ins>
      <w:del w:id="629" w:author="Allison Theobold" w:date="2019-06-19T14:12:00Z">
        <w:r w:rsidRPr="008B40B7" w:rsidDel="00983F18">
          <w:delText xml:space="preserve">content </w:delText>
        </w:r>
      </w:del>
      <w:r w:rsidRPr="008B40B7">
        <w:t>that helped them</w:t>
      </w:r>
      <w:ins w:id="630" w:author="Allison Theobold" w:date="2019-06-19T14:12:00Z">
        <w:r w:rsidR="008E0ADC">
          <w:t xml:space="preserve"> to</w:t>
        </w:r>
        <w:r w:rsidR="008E0ADC" w:rsidRPr="008E0ADC">
          <w:rPr>
            <w:color w:val="FF0000"/>
            <w:rPrChange w:id="631" w:author="Allison Theobold" w:date="2019-06-19T14:13:00Z">
              <w:rPr/>
            </w:rPrChange>
          </w:rPr>
          <w:t xml:space="preserve"> acquire the computational knowledge ne</w:t>
        </w:r>
      </w:ins>
      <w:ins w:id="632" w:author="Allison Theobold" w:date="2019-06-19T14:13:00Z">
        <w:r w:rsidR="008E0ADC" w:rsidRPr="008E0ADC">
          <w:rPr>
            <w:color w:val="FF0000"/>
            <w:rPrChange w:id="633" w:author="Allison Theobold" w:date="2019-06-19T14:13:00Z">
              <w:rPr/>
            </w:rPrChange>
          </w:rPr>
          <w:t xml:space="preserve">cessary for </w:t>
        </w:r>
      </w:ins>
      <w:del w:id="634" w:author="Allison Theobold" w:date="2019-06-19T14:13:00Z">
        <w:r w:rsidRPr="008E0ADC" w:rsidDel="008E0ADC">
          <w:rPr>
            <w:color w:val="FF0000"/>
            <w:rPrChange w:id="635" w:author="Allison Theobold" w:date="2019-06-19T14:13:00Z">
              <w:rPr/>
            </w:rPrChange>
          </w:rPr>
          <w:delText xml:space="preserve"> succeed</w:delText>
        </w:r>
        <w:r w:rsidR="001916F7" w:rsidRPr="008E0ADC" w:rsidDel="008E0ADC">
          <w:rPr>
            <w:color w:val="FF0000"/>
            <w:rPrChange w:id="636" w:author="Allison Theobold" w:date="2019-06-19T14:13:00Z">
              <w:rPr/>
            </w:rPrChange>
          </w:rPr>
          <w:delText xml:space="preserve"> when performing </w:delText>
        </w:r>
      </w:del>
      <w:r w:rsidR="001916F7" w:rsidRPr="008E0ADC">
        <w:rPr>
          <w:color w:val="FF0000"/>
          <w:rPrChange w:id="637" w:author="Allison Theobold" w:date="2019-06-19T14:13:00Z">
            <w:rPr/>
          </w:rPrChange>
        </w:rPr>
        <w:t>appl</w:t>
      </w:r>
      <w:ins w:id="638" w:author="Allison Theobold" w:date="2019-06-19T14:13:00Z">
        <w:r w:rsidR="008E0ADC" w:rsidRPr="008E0ADC">
          <w:rPr>
            <w:color w:val="FF0000"/>
            <w:rPrChange w:id="639" w:author="Allison Theobold" w:date="2019-06-19T14:13:00Z">
              <w:rPr/>
            </w:rPrChange>
          </w:rPr>
          <w:t>ying statistics in their research.</w:t>
        </w:r>
        <w:r w:rsidR="008E0ADC">
          <w:t xml:space="preserve"> </w:t>
        </w:r>
      </w:ins>
      <w:del w:id="640" w:author="Allison Theobold" w:date="2019-06-19T14:13:00Z">
        <w:r w:rsidR="001916F7" w:rsidRPr="008B40B7" w:rsidDel="008E0ADC">
          <w:delText>ications of statistical computing</w:delText>
        </w:r>
        <w:r w:rsidRPr="008B40B7" w:rsidDel="008E0ADC">
          <w:delText xml:space="preserve">. </w:delText>
        </w:r>
      </w:del>
      <w:r w:rsidRPr="008B40B7">
        <w:t>In this section</w:t>
      </w:r>
      <w:r w:rsidR="00994654" w:rsidRPr="008B40B7">
        <w:t>,</w:t>
      </w:r>
      <w:r w:rsidRPr="008B40B7">
        <w:t xml:space="preserve"> we present</w:t>
      </w:r>
      <w:ins w:id="641" w:author="Allison Theobold" w:date="2019-06-20T12:38:00Z">
        <w:r w:rsidR="00E843BB">
          <w:t xml:space="preserve"> </w:t>
        </w:r>
      </w:ins>
      <w:del w:id="642" w:author="Allison Theobold" w:date="2019-06-20T12:38:00Z">
        <w:r w:rsidRPr="00E843BB" w:rsidDel="00E843BB">
          <w:rPr>
            <w:color w:val="FF0000"/>
            <w:rPrChange w:id="643" w:author="Allison Theobold" w:date="2019-06-20T12:38:00Z">
              <w:rPr/>
            </w:rPrChange>
          </w:rPr>
          <w:delText xml:space="preserve"> the</w:delText>
        </w:r>
        <w:r w:rsidR="00AC76B2" w:rsidRPr="00E843BB" w:rsidDel="00E843BB">
          <w:rPr>
            <w:color w:val="FF0000"/>
            <w:rPrChange w:id="644" w:author="Allison Theobold" w:date="2019-06-20T12:38:00Z">
              <w:rPr/>
            </w:rPrChange>
          </w:rPr>
          <w:delText>se</w:delText>
        </w:r>
        <w:r w:rsidRPr="00E843BB" w:rsidDel="00E843BB">
          <w:rPr>
            <w:color w:val="FF0000"/>
            <w:rPrChange w:id="645" w:author="Allison Theobold" w:date="2019-06-20T12:38:00Z">
              <w:rPr/>
            </w:rPrChange>
          </w:rPr>
          <w:delText xml:space="preserve"> </w:delText>
        </w:r>
      </w:del>
      <w:r w:rsidRPr="00E843BB">
        <w:rPr>
          <w:color w:val="FF0000"/>
          <w:rPrChange w:id="646" w:author="Allison Theobold" w:date="2019-06-20T12:38:00Z">
            <w:rPr/>
          </w:rPrChange>
        </w:rPr>
        <w:t xml:space="preserve">themes </w:t>
      </w:r>
      <w:ins w:id="647" w:author="Allison Theobold" w:date="2019-06-20T12:38:00Z">
        <w:r w:rsidR="00E843BB" w:rsidRPr="00E843BB">
          <w:rPr>
            <w:color w:val="FF0000"/>
            <w:rPrChange w:id="648" w:author="Allison Theobold" w:date="2019-06-20T12:38:00Z">
              <w:rPr/>
            </w:rPrChange>
          </w:rPr>
          <w:t xml:space="preserve">describing the phenomenon of </w:t>
        </w:r>
        <w:r w:rsidR="00896E7B">
          <w:rPr>
            <w:color w:val="FF0000"/>
          </w:rPr>
          <w:t xml:space="preserve">statistical </w:t>
        </w:r>
        <w:r w:rsidR="00E843BB" w:rsidRPr="00E843BB">
          <w:rPr>
            <w:color w:val="FF0000"/>
            <w:rPrChange w:id="649" w:author="Allison Theobold" w:date="2019-06-20T12:38:00Z">
              <w:rPr/>
            </w:rPrChange>
          </w:rPr>
          <w:t>comput</w:t>
        </w:r>
        <w:r w:rsidR="00896E7B">
          <w:rPr>
            <w:color w:val="FF0000"/>
          </w:rPr>
          <w:t xml:space="preserve">ing </w:t>
        </w:r>
        <w:r w:rsidR="00E843BB" w:rsidRPr="00E843BB">
          <w:rPr>
            <w:color w:val="FF0000"/>
            <w:rPrChange w:id="650" w:author="Allison Theobold" w:date="2019-06-20T12:38:00Z">
              <w:rPr/>
            </w:rPrChange>
          </w:rPr>
          <w:t>knowledge acquisition</w:t>
        </w:r>
        <w:r w:rsidR="00E843BB">
          <w:t xml:space="preserve"> </w:t>
        </w:r>
      </w:ins>
      <w:r w:rsidRPr="008B40B7">
        <w:t xml:space="preserve">that developed throughout the participants’ interviews: (1) independent research, (2) singular consultant, and (3) peer support. A sub-theme of </w:t>
      </w:r>
      <w:r w:rsidR="00F17E83" w:rsidRPr="008B40B7">
        <w:t>“</w:t>
      </w:r>
      <w:r w:rsidRPr="008B40B7">
        <w:t>coursework</w:t>
      </w:r>
      <w:r w:rsidR="00F17E83" w:rsidRPr="008B40B7">
        <w:t>”</w:t>
      </w:r>
      <w:r w:rsidRPr="008B40B7">
        <w:t xml:space="preserve"> appeared within peer support and independent research, where participants voiced the importance of their coursework on their knowledge of statistical computing. However, this sub-theme was consistently voiced to depend on </w:t>
      </w:r>
      <w:r w:rsidR="00FD4D04" w:rsidRPr="008B40B7">
        <w:t xml:space="preserve">either </w:t>
      </w:r>
      <w:r w:rsidRPr="008B40B7">
        <w:t>peer assistance or independent research in its impact on participants’ understanding of statistical computing. The themes and sub-themes are summarized in Table 2.</w:t>
      </w:r>
    </w:p>
    <w:p w14:paraId="66F2066F" w14:textId="77777777" w:rsidR="00A26A25" w:rsidRPr="008B40B7" w:rsidRDefault="00A26A25" w:rsidP="00A26A25">
      <w:pPr>
        <w:pStyle w:val="Body"/>
      </w:pPr>
      <w:r w:rsidRPr="008B40B7">
        <w:t xml:space="preserve">  </w:t>
      </w:r>
    </w:p>
    <w:p w14:paraId="6DEDD159" w14:textId="77777777" w:rsidR="00A26A25" w:rsidRPr="008B40B7" w:rsidRDefault="00A26A25" w:rsidP="00A26A25">
      <w:pPr>
        <w:pStyle w:val="TableFigureHeading"/>
      </w:pPr>
      <w:r w:rsidRPr="008B40B7">
        <w:t xml:space="preserve">Table 2. Participants’ themes in acquisition of statistical computing knowledge </w:t>
      </w:r>
    </w:p>
    <w:p w14:paraId="57853B4B" w14:textId="77777777" w:rsidR="00A26A25" w:rsidRPr="008B40B7"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RPr="008B40B7"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8B40B7" w:rsidRDefault="00A26A25" w:rsidP="003124DD">
            <w:pPr>
              <w:pStyle w:val="TableFigureBody"/>
              <w:jc w:val="left"/>
              <w:rPr>
                <w:b/>
                <w:i/>
              </w:rPr>
            </w:pPr>
            <w:r w:rsidRPr="008B40B7">
              <w:rPr>
                <w:b/>
                <w:i/>
              </w:rPr>
              <w:t>Theme</w:t>
            </w:r>
          </w:p>
        </w:tc>
        <w:tc>
          <w:tcPr>
            <w:tcW w:w="1530" w:type="dxa"/>
            <w:tcBorders>
              <w:top w:val="single" w:sz="4" w:space="0" w:color="auto"/>
              <w:bottom w:val="single" w:sz="4" w:space="0" w:color="auto"/>
            </w:tcBorders>
          </w:tcPr>
          <w:p w14:paraId="1E4B1857" w14:textId="77777777" w:rsidR="00A26A25" w:rsidRPr="008B40B7" w:rsidRDefault="00A26A25" w:rsidP="003124DD">
            <w:pPr>
              <w:pStyle w:val="TableFigureBody"/>
              <w:jc w:val="left"/>
              <w:rPr>
                <w:b/>
                <w:i/>
              </w:rPr>
            </w:pPr>
            <w:r w:rsidRPr="008B40B7">
              <w:rPr>
                <w:b/>
                <w:i/>
              </w:rPr>
              <w:t>Sub Theme</w:t>
            </w:r>
          </w:p>
        </w:tc>
        <w:tc>
          <w:tcPr>
            <w:tcW w:w="4230" w:type="dxa"/>
            <w:tcBorders>
              <w:top w:val="single" w:sz="4" w:space="0" w:color="auto"/>
              <w:bottom w:val="single" w:sz="4" w:space="0" w:color="auto"/>
            </w:tcBorders>
          </w:tcPr>
          <w:p w14:paraId="41F188DD" w14:textId="77777777" w:rsidR="00A26A25" w:rsidRPr="008B40B7" w:rsidRDefault="00A26A25" w:rsidP="003124DD">
            <w:pPr>
              <w:pStyle w:val="TableFigureBody"/>
              <w:jc w:val="left"/>
              <w:rPr>
                <w:b/>
                <w:i/>
              </w:rPr>
            </w:pPr>
            <w:r w:rsidRPr="008B40B7">
              <w:rPr>
                <w:b/>
                <w:i/>
              </w:rPr>
              <w:t>Description</w:t>
            </w:r>
          </w:p>
        </w:tc>
      </w:tr>
      <w:tr w:rsidR="00A26A25" w:rsidRPr="008B40B7" w14:paraId="4E9BC4BF" w14:textId="77777777" w:rsidTr="003124DD">
        <w:trPr>
          <w:trHeight w:val="464"/>
        </w:trPr>
        <w:tc>
          <w:tcPr>
            <w:tcW w:w="2160" w:type="dxa"/>
            <w:tcBorders>
              <w:top w:val="single" w:sz="4" w:space="0" w:color="auto"/>
            </w:tcBorders>
          </w:tcPr>
          <w:p w14:paraId="5C222E7F" w14:textId="77777777" w:rsidR="00A26A25" w:rsidRPr="008B40B7" w:rsidRDefault="00A26A25" w:rsidP="00717B5A">
            <w:pPr>
              <w:pStyle w:val="TableFigureBody"/>
              <w:rPr>
                <w:b/>
                <w:i/>
              </w:rPr>
            </w:pPr>
            <w:r w:rsidRPr="008B40B7">
              <w:t>Independent Research</w:t>
            </w:r>
          </w:p>
        </w:tc>
        <w:tc>
          <w:tcPr>
            <w:tcW w:w="1530" w:type="dxa"/>
            <w:tcBorders>
              <w:top w:val="single" w:sz="4" w:space="0" w:color="auto"/>
            </w:tcBorders>
          </w:tcPr>
          <w:p w14:paraId="12F3158F" w14:textId="77777777" w:rsidR="00A26A25" w:rsidRPr="008B40B7" w:rsidRDefault="00A26A25" w:rsidP="00717B5A">
            <w:pPr>
              <w:pStyle w:val="TableFigureBody"/>
            </w:pPr>
            <w:r w:rsidRPr="008B40B7">
              <w:t>Coursework</w:t>
            </w:r>
          </w:p>
          <w:p w14:paraId="265EA28B" w14:textId="46C70B3B" w:rsidR="006E2F6F" w:rsidRPr="00D22B1E" w:rsidRDefault="006E2F6F" w:rsidP="00717B5A">
            <w:pPr>
              <w:pStyle w:val="TableFigureBody"/>
            </w:pPr>
          </w:p>
        </w:tc>
        <w:tc>
          <w:tcPr>
            <w:tcW w:w="4230" w:type="dxa"/>
            <w:tcBorders>
              <w:top w:val="single" w:sz="4" w:space="0" w:color="auto"/>
            </w:tcBorders>
          </w:tcPr>
          <w:p w14:paraId="178E7143" w14:textId="77777777" w:rsidR="00A26A25" w:rsidRPr="008B40B7" w:rsidRDefault="00A26A25" w:rsidP="00717B5A">
            <w:pPr>
              <w:pStyle w:val="TableFigureBody"/>
              <w:rPr>
                <w:b/>
                <w:i/>
              </w:rPr>
            </w:pPr>
            <w:r w:rsidRPr="008B40B7">
              <w:t>Research experiences that allowed students to take their course knowledge and transfer it to statistical computing applications</w:t>
            </w:r>
          </w:p>
        </w:tc>
      </w:tr>
      <w:tr w:rsidR="00A26A25" w:rsidRPr="008B40B7" w14:paraId="3DDAD570" w14:textId="77777777" w:rsidTr="003124DD">
        <w:trPr>
          <w:trHeight w:val="464"/>
        </w:trPr>
        <w:tc>
          <w:tcPr>
            <w:tcW w:w="2160" w:type="dxa"/>
          </w:tcPr>
          <w:p w14:paraId="48D7B013" w14:textId="77777777" w:rsidR="00A26A25" w:rsidRPr="008B40B7" w:rsidRDefault="00A26A25" w:rsidP="00717B5A">
            <w:pPr>
              <w:pStyle w:val="TableFigureBody"/>
            </w:pPr>
            <w:r w:rsidRPr="008B40B7">
              <w:lastRenderedPageBreak/>
              <w:t>Singular Consultant</w:t>
            </w:r>
          </w:p>
        </w:tc>
        <w:tc>
          <w:tcPr>
            <w:tcW w:w="1530" w:type="dxa"/>
          </w:tcPr>
          <w:p w14:paraId="158A96D5" w14:textId="77777777" w:rsidR="00A26A25" w:rsidRPr="008B40B7" w:rsidRDefault="00A26A25" w:rsidP="00717B5A">
            <w:pPr>
              <w:pStyle w:val="TableFigureBody"/>
            </w:pPr>
          </w:p>
        </w:tc>
        <w:tc>
          <w:tcPr>
            <w:tcW w:w="4230" w:type="dxa"/>
          </w:tcPr>
          <w:p w14:paraId="00C91943" w14:textId="77777777" w:rsidR="00A26A25" w:rsidRPr="008B40B7" w:rsidRDefault="00A26A25" w:rsidP="00717B5A">
            <w:pPr>
              <w:pStyle w:val="TableFigureBody"/>
            </w:pPr>
            <w:r w:rsidRPr="008B40B7">
              <w:t>All-knowing past or current graduate student whom students sought out for computational assistance</w:t>
            </w:r>
          </w:p>
        </w:tc>
      </w:tr>
      <w:tr w:rsidR="00A26A25" w:rsidRPr="008B40B7" w14:paraId="557F3D83" w14:textId="77777777" w:rsidTr="003124DD">
        <w:trPr>
          <w:trHeight w:val="232"/>
        </w:trPr>
        <w:tc>
          <w:tcPr>
            <w:tcW w:w="2160" w:type="dxa"/>
            <w:tcBorders>
              <w:bottom w:val="single" w:sz="4" w:space="0" w:color="auto"/>
            </w:tcBorders>
          </w:tcPr>
          <w:p w14:paraId="0F3B0913" w14:textId="77777777" w:rsidR="00A26A25" w:rsidRPr="008B40B7" w:rsidRDefault="00A26A25" w:rsidP="00717B5A">
            <w:pPr>
              <w:pStyle w:val="Body"/>
              <w:ind w:firstLine="0"/>
            </w:pPr>
            <w:r w:rsidRPr="008B40B7">
              <w:t>Peer Support</w:t>
            </w:r>
          </w:p>
        </w:tc>
        <w:tc>
          <w:tcPr>
            <w:tcW w:w="1530" w:type="dxa"/>
            <w:tcBorders>
              <w:bottom w:val="single" w:sz="4" w:space="0" w:color="auto"/>
            </w:tcBorders>
          </w:tcPr>
          <w:p w14:paraId="06A4C8F0" w14:textId="77777777" w:rsidR="00A26A25" w:rsidRPr="008B40B7" w:rsidRDefault="00A26A25" w:rsidP="00717B5A">
            <w:pPr>
              <w:pStyle w:val="Body"/>
              <w:ind w:firstLine="0"/>
            </w:pPr>
            <w:r w:rsidRPr="008B40B7">
              <w:t>Coursework</w:t>
            </w:r>
          </w:p>
          <w:p w14:paraId="66D7E59B" w14:textId="796DCD2D" w:rsidR="0092064E" w:rsidRPr="008B40B7" w:rsidRDefault="0092064E">
            <w:pPr>
              <w:pStyle w:val="Body"/>
              <w:ind w:firstLine="0"/>
            </w:pPr>
          </w:p>
        </w:tc>
        <w:tc>
          <w:tcPr>
            <w:tcW w:w="4230" w:type="dxa"/>
            <w:tcBorders>
              <w:bottom w:val="single" w:sz="4" w:space="0" w:color="auto"/>
            </w:tcBorders>
          </w:tcPr>
          <w:p w14:paraId="039064FF" w14:textId="77777777" w:rsidR="00A26A25" w:rsidRPr="008B40B7" w:rsidRDefault="00A26A25" w:rsidP="00717B5A">
            <w:pPr>
              <w:pStyle w:val="Body"/>
              <w:ind w:firstLine="0"/>
            </w:pPr>
            <w:r w:rsidRPr="008B40B7">
              <w:t xml:space="preserve">Assistance from peers with statistical computing tasks </w:t>
            </w:r>
          </w:p>
        </w:tc>
      </w:tr>
    </w:tbl>
    <w:p w14:paraId="0D67B13F" w14:textId="77777777" w:rsidR="00A26A25" w:rsidRPr="008B40B7" w:rsidRDefault="00A26A25" w:rsidP="00A26A25">
      <w:pPr>
        <w:pStyle w:val="Body"/>
      </w:pPr>
    </w:p>
    <w:p w14:paraId="5E076B84" w14:textId="77777777" w:rsidR="00A26A25" w:rsidRPr="008B40B7" w:rsidRDefault="00A26A25" w:rsidP="00A26A25">
      <w:pPr>
        <w:pStyle w:val="Body"/>
      </w:pPr>
    </w:p>
    <w:p w14:paraId="5DB4988B" w14:textId="441DD319" w:rsidR="00A26A25" w:rsidRPr="008B40B7" w:rsidRDefault="00A26A25" w:rsidP="00A26A25">
      <w:pPr>
        <w:pStyle w:val="Body"/>
      </w:pPr>
      <w:r w:rsidRPr="008B40B7">
        <w:t>In the sections that follow, we provide a detailed descr</w:t>
      </w:r>
      <w:r w:rsidR="008B0ABC" w:rsidRPr="008B40B7">
        <w:t>iption of each theme, supplemented</w:t>
      </w:r>
      <w:r w:rsidRPr="008B40B7">
        <w:t xml:space="preserve"> with quotat</w:t>
      </w:r>
      <w:r w:rsidR="00FD4D04" w:rsidRPr="008B40B7">
        <w:t>ions from participants to e</w:t>
      </w:r>
      <w:r w:rsidR="008B0ABC" w:rsidRPr="008B40B7">
        <w:t>nsure</w:t>
      </w:r>
      <w:r w:rsidRPr="008B40B7">
        <w:t xml:space="preserve"> authenti</w:t>
      </w:r>
      <w:r w:rsidR="00893C6E">
        <w:t>c</w:t>
      </w:r>
      <w:r w:rsidRPr="008B40B7">
        <w:t xml:space="preserve"> of descriptions of their experiences.</w:t>
      </w:r>
    </w:p>
    <w:p w14:paraId="744CF46B" w14:textId="77777777" w:rsidR="00A26A25" w:rsidRPr="008B40B7" w:rsidRDefault="00A26A25" w:rsidP="00A26A25">
      <w:pPr>
        <w:pStyle w:val="Body"/>
      </w:pPr>
    </w:p>
    <w:p w14:paraId="4749AA9A" w14:textId="24837C88" w:rsidR="00A26A25" w:rsidRPr="008B40B7" w:rsidRDefault="000345D8" w:rsidP="00A26A25">
      <w:pPr>
        <w:pStyle w:val="SubSectionHeading"/>
      </w:pPr>
      <w:r w:rsidRPr="008B40B7">
        <w:t xml:space="preserve"> </w:t>
      </w:r>
      <w:r w:rsidR="00A26A25" w:rsidRPr="008B40B7">
        <w:t>Independent Research Experience</w:t>
      </w:r>
    </w:p>
    <w:p w14:paraId="7022A7FD" w14:textId="77777777" w:rsidR="00A26A25" w:rsidRPr="008B40B7" w:rsidRDefault="00A26A25" w:rsidP="00A26A25">
      <w:pPr>
        <w:pStyle w:val="Body"/>
      </w:pPr>
    </w:p>
    <w:p w14:paraId="7C939123" w14:textId="67F0F678" w:rsidR="00A26A25" w:rsidRPr="008B40B7" w:rsidRDefault="00A26A25" w:rsidP="00A26A25">
      <w:pPr>
        <w:pStyle w:val="Body"/>
      </w:pPr>
      <w:r w:rsidRPr="008B40B7">
        <w:t xml:space="preserve">The first theme in acquiring </w:t>
      </w:r>
      <w:r w:rsidR="00E860D1" w:rsidRPr="008B40B7">
        <w:t xml:space="preserve">statistical computing </w:t>
      </w:r>
      <w:r w:rsidRPr="008B40B7">
        <w:t xml:space="preserve">knowledge was participation in independent research. Involvement in independent research helped students </w:t>
      </w:r>
      <w:r w:rsidR="00804DAF" w:rsidRPr="008B40B7">
        <w:t>transfer</w:t>
      </w:r>
      <w:r w:rsidRPr="008B40B7">
        <w:t xml:space="preserve"> their course knowledge to statistical computing applications</w:t>
      </w:r>
      <w:ins w:id="651" w:author="Allison Theobold" w:date="2019-06-20T12:09:00Z">
        <w:r w:rsidR="009C610D">
          <w:t xml:space="preserve">. This environment helped students to </w:t>
        </w:r>
      </w:ins>
      <w:del w:id="652" w:author="Allison Theobold" w:date="2019-06-20T12:09:00Z">
        <w:r w:rsidRPr="008B40B7" w:rsidDel="009C610D">
          <w:delText xml:space="preserve">, </w:delText>
        </w:r>
      </w:del>
      <w:r w:rsidRPr="008B40B7">
        <w:t>see</w:t>
      </w:r>
      <w:del w:id="653" w:author="Allison Theobold" w:date="2019-06-20T12:09:00Z">
        <w:r w:rsidRPr="008B40B7" w:rsidDel="009C610D">
          <w:delText>ing</w:delText>
        </w:r>
      </w:del>
      <w:r w:rsidRPr="008B40B7">
        <w:t xml:space="preserve"> the messiness of non-classroom applications</w:t>
      </w:r>
      <w:ins w:id="654" w:author="Allison Theobold" w:date="2019-06-20T12:07:00Z">
        <w:r w:rsidR="00D534A1">
          <w:t xml:space="preserve"> and </w:t>
        </w:r>
      </w:ins>
      <w:ins w:id="655" w:author="Allison Theobold" w:date="2019-06-20T12:08:00Z">
        <w:r w:rsidR="00D534A1">
          <w:t xml:space="preserve">feel </w:t>
        </w:r>
      </w:ins>
      <w:ins w:id="656" w:author="Allison Theobold" w:date="2019-06-20T12:07:00Z">
        <w:r w:rsidR="00D534A1">
          <w:t>the unease that comes when</w:t>
        </w:r>
      </w:ins>
      <w:ins w:id="657" w:author="Allison Theobold" w:date="2019-06-20T12:08:00Z">
        <w:r w:rsidR="00D534A1">
          <w:t xml:space="preserve"> attempting to</w:t>
        </w:r>
        <w:r w:rsidR="009C610D">
          <w:t xml:space="preserve"> perform statistical co</w:t>
        </w:r>
      </w:ins>
      <w:ins w:id="658" w:author="Allison Theobold" w:date="2019-06-20T12:09:00Z">
        <w:r w:rsidR="009C610D">
          <w:t>mputing task beyond one’s knowledge</w:t>
        </w:r>
      </w:ins>
      <w:r w:rsidRPr="008B40B7">
        <w:t>.</w:t>
      </w:r>
      <w:ins w:id="659" w:author="Allison Theobold" w:date="2019-06-20T12:09:00Z">
        <w:r w:rsidR="009C610D">
          <w:t xml:space="preserve"> </w:t>
        </w:r>
      </w:ins>
      <w:del w:id="660" w:author="Allison Theobold" w:date="2019-06-20T12:09:00Z">
        <w:r w:rsidRPr="008B40B7" w:rsidDel="009C610D">
          <w:delText xml:space="preserve"> </w:delText>
        </w:r>
      </w:del>
      <w:r w:rsidRPr="008B40B7">
        <w:t>These experiences came predominantly in the form of working as a research assistant prior to entering graduate school, collaborating on a project in the first year of graduate school, or performing research for a master’s thesis, or ultimately</w:t>
      </w:r>
      <w:r w:rsidR="00804DAF" w:rsidRPr="008B40B7">
        <w:t>,</w:t>
      </w:r>
      <w:r w:rsidRPr="008B40B7">
        <w:t xml:space="preserve"> a doctoral dissertation. </w:t>
      </w:r>
    </w:p>
    <w:p w14:paraId="4433F236" w14:textId="47382E8A" w:rsidR="00A26A25" w:rsidRPr="008B40B7" w:rsidRDefault="00A26A25" w:rsidP="00A26A25">
      <w:pPr>
        <w:pStyle w:val="Body"/>
      </w:pPr>
      <w:r w:rsidRPr="008B40B7">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rsidRPr="008B40B7">
        <w:t xml:space="preserve">statistical </w:t>
      </w:r>
      <w:r w:rsidRPr="008B40B7">
        <w:t xml:space="preserve">computing environment, such as </w:t>
      </w:r>
      <w:r w:rsidRPr="00B86396">
        <w:rPr>
          <w:rFonts w:ascii="Courier New" w:hAnsi="Courier New" w:cs="Courier New"/>
          <w:rPrChange w:id="661" w:author="Allison Theobold" w:date="2019-06-20T12:10:00Z">
            <w:rPr/>
          </w:rPrChange>
        </w:rPr>
        <w:t>R</w:t>
      </w:r>
      <w:r w:rsidRPr="008B40B7">
        <w:t xml:space="preserve">, which she learned </w:t>
      </w:r>
      <w:r w:rsidR="003C3478">
        <w:t>by</w:t>
      </w:r>
      <w:r w:rsidRPr="008B40B7">
        <w:t xml:space="preserve"> performing research, before she</w:t>
      </w:r>
      <w:r w:rsidR="001735E0" w:rsidRPr="008B40B7">
        <w:t xml:space="preserve"> was able to begi</w:t>
      </w:r>
      <w:r w:rsidRPr="008B40B7">
        <w:t>n to transfer the statistical knowledge she had learned in the classroom</w:t>
      </w:r>
      <w:r w:rsidR="00AB7A6D">
        <w:t xml:space="preserve"> to her research</w:t>
      </w:r>
      <w:r w:rsidRPr="008B40B7">
        <w:t xml:space="preserve">:   </w:t>
      </w:r>
    </w:p>
    <w:p w14:paraId="17DFDD42" w14:textId="77777777" w:rsidR="00A26A25" w:rsidRPr="008B40B7" w:rsidRDefault="00A26A25" w:rsidP="00A26A25">
      <w:pPr>
        <w:pStyle w:val="Body"/>
      </w:pPr>
    </w:p>
    <w:p w14:paraId="0237E613" w14:textId="515E3069" w:rsidR="00A26A25" w:rsidRPr="008B40B7" w:rsidRDefault="00A26A25" w:rsidP="00DF78B1">
      <w:pPr>
        <w:pStyle w:val="LongQuote"/>
      </w:pPr>
      <w:r w:rsidRPr="008B40B7">
        <w:t>What I struggled wit</w:t>
      </w:r>
      <w:r w:rsidR="00EC7076" w:rsidRPr="008B40B7">
        <w:t>h is [</w:t>
      </w:r>
      <w:r w:rsidR="00AB7A6D" w:rsidRPr="00D22B1E">
        <w:rPr>
          <w:color w:val="FF0000"/>
        </w:rPr>
        <w:t>GLAS I</w:t>
      </w:r>
      <w:r w:rsidR="00EC7076" w:rsidRPr="008B40B7">
        <w:t>]</w:t>
      </w:r>
      <w:r w:rsidRPr="008B40B7">
        <w:t xml:space="preserve"> covers theory really well, but since I was new I spent most of my time trying to figure out how to apply that theory in [</w:t>
      </w:r>
      <w:r w:rsidRPr="003944E8">
        <w:rPr>
          <w:rFonts w:ascii="Courier New" w:hAnsi="Courier New" w:cs="Courier New"/>
          <w:rPrChange w:id="662" w:author="Allison Theobold" w:date="2019-06-20T19:41:00Z">
            <w:rPr/>
          </w:rPrChange>
        </w:rPr>
        <w:t>R</w:t>
      </w:r>
      <w:r w:rsidRPr="008B40B7">
        <w:t xml:space="preserve">]. And even now I struggle transferring from </w:t>
      </w:r>
      <w:r w:rsidRPr="00AE3488">
        <w:rPr>
          <w:rFonts w:ascii="Courier New" w:hAnsi="Courier New" w:cs="Courier New"/>
          <w:rPrChange w:id="663" w:author="Allison Theobold" w:date="2019-06-20T12:10:00Z">
            <w:rPr/>
          </w:rPrChange>
        </w:rPr>
        <w:t>R</w:t>
      </w:r>
      <w:r w:rsidRPr="008B40B7">
        <w:t xml:space="preserve"> into actual statistical theory, when I'm writing my thesis. The way I had to approach it was I had to learn the </w:t>
      </w:r>
      <w:r w:rsidRPr="00AE3488">
        <w:rPr>
          <w:rFonts w:ascii="Courier New" w:hAnsi="Courier New" w:cs="Courier New"/>
          <w:rPrChange w:id="664" w:author="Allison Theobold" w:date="2019-06-20T12:10:00Z">
            <w:rPr/>
          </w:rPrChange>
        </w:rPr>
        <w:t>R</w:t>
      </w:r>
      <w:r w:rsidRPr="008B40B7">
        <w:t xml:space="preserve"> first, then I was able to look back on what I had actually done, in order to learn the statistics.</w:t>
      </w:r>
    </w:p>
    <w:p w14:paraId="35822A1D" w14:textId="77777777" w:rsidR="00A26A25" w:rsidRPr="008B40B7" w:rsidRDefault="00A26A25" w:rsidP="00A26A25">
      <w:pPr>
        <w:pStyle w:val="Body"/>
      </w:pPr>
    </w:p>
    <w:p w14:paraId="5D9671C1" w14:textId="509FB84A" w:rsidR="00A26A25" w:rsidRPr="008B40B7" w:rsidRDefault="00A26A25">
      <w:pPr>
        <w:pStyle w:val="Body"/>
      </w:pPr>
      <w:r w:rsidRPr="008B40B7">
        <w:t xml:space="preserve">Kelly, an Ecology master’s student,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w:t>
      </w:r>
      <w:r w:rsidR="0012087F">
        <w:t xml:space="preserve">research </w:t>
      </w:r>
      <w:r w:rsidRPr="008B40B7">
        <w:t>project. She emphasized the importanc</w:t>
      </w:r>
      <w:r w:rsidR="00EC7076" w:rsidRPr="008B40B7">
        <w:t xml:space="preserve">e of her </w:t>
      </w:r>
      <w:r w:rsidR="00754248" w:rsidRPr="008B40B7">
        <w:t xml:space="preserve">statistical </w:t>
      </w:r>
      <w:r w:rsidR="00EC7076" w:rsidRPr="008B40B7">
        <w:t xml:space="preserve">knowledge gained in both graduate-level </w:t>
      </w:r>
      <w:ins w:id="665" w:author="Allison Theobold" w:date="2019-06-19T14:34:00Z">
        <w:r w:rsidR="00C01B36">
          <w:t>S</w:t>
        </w:r>
      </w:ins>
      <w:del w:id="666" w:author="Allison Theobold" w:date="2019-06-19T14:34:00Z">
        <w:r w:rsidR="00EC7076" w:rsidRPr="008B40B7" w:rsidDel="00C01B36">
          <w:delText>s</w:delText>
        </w:r>
      </w:del>
      <w:r w:rsidR="00EC7076" w:rsidRPr="008B40B7">
        <w:t>tatistics courses</w:t>
      </w:r>
      <w:r w:rsidRPr="008B40B7">
        <w:t xml:space="preserve"> in understanding “what statistical method to use,” </w:t>
      </w:r>
      <w:r w:rsidR="0012087F">
        <w:t xml:space="preserve">while </w:t>
      </w:r>
      <w:r w:rsidR="00A569BE" w:rsidRPr="008B40B7">
        <w:t xml:space="preserve">she attributed </w:t>
      </w:r>
      <w:r w:rsidR="00754248" w:rsidRPr="008B40B7">
        <w:t xml:space="preserve">becoming more </w:t>
      </w:r>
      <w:r w:rsidRPr="008B40B7">
        <w:t>fluent</w:t>
      </w:r>
      <w:r w:rsidR="00754248" w:rsidRPr="008B40B7">
        <w:t xml:space="preserve"> in statistical computing</w:t>
      </w:r>
      <w:r w:rsidRPr="008B40B7">
        <w:t xml:space="preserve">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D22B1E">
        <w:t>Access</w:t>
      </w:r>
      <w:r w:rsidRPr="008B40B7">
        <w:t xml:space="preserve"> database to store her data. In storing her project in this manner, she was able to learn important concepts about data structures, subsetting data “using qualifiers and criteria,” </w:t>
      </w:r>
      <w:r w:rsidR="00D7504A" w:rsidRPr="008B40B7">
        <w:t xml:space="preserve">and </w:t>
      </w:r>
      <w:r w:rsidRPr="008B40B7">
        <w:t>sorting data,</w:t>
      </w:r>
      <w:r w:rsidR="0012087F" w:rsidRPr="00D22B1E">
        <w:rPr>
          <w:color w:val="FF0000"/>
        </w:rPr>
        <w:t xml:space="preserve"> skills which</w:t>
      </w:r>
      <w:r w:rsidR="000B25FC">
        <w:rPr>
          <w:color w:val="FF0000"/>
        </w:rPr>
        <w:t xml:space="preserve"> </w:t>
      </w:r>
      <w:r w:rsidR="0012087F" w:rsidRPr="00D22B1E">
        <w:rPr>
          <w:color w:val="FF0000"/>
        </w:rPr>
        <w:t xml:space="preserve">were </w:t>
      </w:r>
      <w:r w:rsidR="000B25FC">
        <w:rPr>
          <w:color w:val="FF0000"/>
        </w:rPr>
        <w:t xml:space="preserve">then </w:t>
      </w:r>
      <w:r w:rsidR="0012087F" w:rsidRPr="00D22B1E">
        <w:rPr>
          <w:color w:val="FF0000"/>
        </w:rPr>
        <w:t xml:space="preserve">easily transferred </w:t>
      </w:r>
      <w:r w:rsidR="000B25FC">
        <w:rPr>
          <w:color w:val="FF0000"/>
        </w:rPr>
        <w:t xml:space="preserve">into </w:t>
      </w:r>
      <w:r w:rsidR="000B25FC" w:rsidRPr="006D4C65">
        <w:rPr>
          <w:rFonts w:ascii="Courier New" w:hAnsi="Courier New" w:cs="Courier New"/>
          <w:color w:val="FF0000"/>
          <w:rPrChange w:id="667" w:author="Allison Theobold" w:date="2019-06-20T19:39:00Z">
            <w:rPr>
              <w:color w:val="FF0000"/>
            </w:rPr>
          </w:rPrChange>
        </w:rPr>
        <w:t>R</w:t>
      </w:r>
      <w:r w:rsidR="000B25FC">
        <w:rPr>
          <w:color w:val="FF0000"/>
        </w:rPr>
        <w:t xml:space="preserve"> </w:t>
      </w:r>
      <w:r w:rsidR="0012087F" w:rsidRPr="00D22B1E">
        <w:rPr>
          <w:color w:val="FF0000"/>
        </w:rPr>
        <w:t>to manag</w:t>
      </w:r>
      <w:r w:rsidR="000B25FC">
        <w:rPr>
          <w:color w:val="FF0000"/>
        </w:rPr>
        <w:t>e</w:t>
      </w:r>
      <w:r w:rsidR="0012087F" w:rsidRPr="00D22B1E">
        <w:rPr>
          <w:color w:val="FF0000"/>
        </w:rPr>
        <w:t xml:space="preserve"> data for analysis. </w:t>
      </w:r>
    </w:p>
    <w:p w14:paraId="6F96D413" w14:textId="77777777" w:rsidR="00A26A25" w:rsidRPr="008B40B7" w:rsidRDefault="00A26A25" w:rsidP="00A26A25">
      <w:pPr>
        <w:pStyle w:val="Body"/>
      </w:pPr>
    </w:p>
    <w:p w14:paraId="0852CA60" w14:textId="77777777" w:rsidR="00A26A25" w:rsidRPr="008B40B7" w:rsidRDefault="00A26A25" w:rsidP="00A26A25">
      <w:pPr>
        <w:pStyle w:val="SubSectionHeading"/>
      </w:pPr>
      <w:r w:rsidRPr="008B40B7">
        <w:lastRenderedPageBreak/>
        <w:t xml:space="preserve"> Singular Consultant</w:t>
      </w:r>
    </w:p>
    <w:p w14:paraId="6B2A86E2" w14:textId="77777777" w:rsidR="00A26A25" w:rsidRPr="008B40B7" w:rsidRDefault="00A26A25" w:rsidP="00A26A25">
      <w:pPr>
        <w:pStyle w:val="Body"/>
      </w:pPr>
    </w:p>
    <w:p w14:paraId="59858D47" w14:textId="50795C06" w:rsidR="00A26A25" w:rsidRPr="008B40B7" w:rsidRDefault="00A26A25" w:rsidP="00A26A25">
      <w:pPr>
        <w:pStyle w:val="Body"/>
      </w:pPr>
      <w:r w:rsidRPr="008B40B7">
        <w:t xml:space="preserve">When describing whom they seek out for computational help, every participant described first seeking out an </w:t>
      </w:r>
      <w:r w:rsidR="00754248" w:rsidRPr="008B40B7">
        <w:t>“</w:t>
      </w:r>
      <w:r w:rsidRPr="008B40B7">
        <w:t>all-knowing</w:t>
      </w:r>
      <w:r w:rsidR="00754248" w:rsidRPr="008B40B7">
        <w:t>”</w:t>
      </w:r>
      <w:r w:rsidRPr="008B40B7">
        <w:t xml:space="preserve"> past or current graduate stu</w:t>
      </w:r>
      <w:r w:rsidR="00754248" w:rsidRPr="008B40B7">
        <w:t xml:space="preserve">dent. These figures served as </w:t>
      </w:r>
      <w:r w:rsidR="00E80FC4" w:rsidRPr="008B40B7">
        <w:t>“</w:t>
      </w:r>
      <w:r w:rsidRPr="008B40B7">
        <w:t>singular consultant</w:t>
      </w:r>
      <w:r w:rsidR="00754248" w:rsidRPr="008B40B7">
        <w:t>s</w:t>
      </w:r>
      <w:r w:rsidRPr="008B40B7">
        <w:t>,</w:t>
      </w:r>
      <w:r w:rsidR="00E80FC4" w:rsidRPr="008B40B7">
        <w:t>”</w:t>
      </w:r>
      <w:r w:rsidRPr="008B40B7">
        <w:t xml:space="preserve"> with whom these students had the "best," most productive, experiences in finding solutions to computational problems that had arisen</w:t>
      </w:r>
      <w:r w:rsidR="00EC7076" w:rsidRPr="008B40B7">
        <w:t xml:space="preserve"> in their implementation of statistics to their research</w:t>
      </w:r>
      <w:r w:rsidRPr="008B40B7">
        <w:t xml:space="preserve">. For Beth, this singular consultant came in the form of a past graduate student from Animal Range Sciences who was hired to help faculty complete projects: </w:t>
      </w:r>
    </w:p>
    <w:p w14:paraId="7389BC53" w14:textId="77777777" w:rsidR="00A26A25" w:rsidRPr="008B40B7" w:rsidRDefault="00A26A25" w:rsidP="00A26A25">
      <w:pPr>
        <w:pStyle w:val="Body"/>
      </w:pPr>
    </w:p>
    <w:p w14:paraId="060AACB3" w14:textId="0CE9DC89" w:rsidR="00A26A25" w:rsidRPr="008B40B7" w:rsidRDefault="00A26A25" w:rsidP="00DF78B1">
      <w:pPr>
        <w:pStyle w:val="LongQuote"/>
      </w:pPr>
      <w:r w:rsidRPr="008B40B7">
        <w:t xml:space="preserve">We have a guy who used to be a student in our department and then he was hired on again </w:t>
      </w:r>
      <w:r w:rsidR="00754248" w:rsidRPr="008B40B7">
        <w:t>to help finish some projects, after</w:t>
      </w:r>
      <w:r w:rsidRPr="008B40B7">
        <w:t xml:space="preserve"> he got his master’s in Statistics. He is very helpful with [pointing out what's wrong with your code]. He's very good with code and if I have a quick question he can always answer it.</w:t>
      </w:r>
    </w:p>
    <w:p w14:paraId="628FFBE8" w14:textId="77777777" w:rsidR="00A26A25" w:rsidRPr="008B40B7" w:rsidRDefault="00A26A25" w:rsidP="00DF78B1">
      <w:pPr>
        <w:pStyle w:val="LongQuote"/>
      </w:pPr>
    </w:p>
    <w:p w14:paraId="48BFEBEA" w14:textId="299F465A" w:rsidR="00A26A25" w:rsidRPr="008B40B7" w:rsidRDefault="00A26A25" w:rsidP="00A26A25">
      <w:pPr>
        <w:pStyle w:val="Body"/>
      </w:pPr>
      <w:r w:rsidRPr="008B40B7">
        <w:t xml:space="preserve">For Kelly, another graduate student on her same project served as this consultant. Kelly described </w:t>
      </w:r>
      <w:r w:rsidR="00E80FC4" w:rsidRPr="008B40B7">
        <w:t xml:space="preserve">turning to this particular graduate student for help with </w:t>
      </w:r>
      <w:r w:rsidRPr="008B40B7">
        <w:t>computational problems she had encountered in her thesis</w:t>
      </w:r>
      <w:r w:rsidR="00E80FC4" w:rsidRPr="008B40B7">
        <w:t>;</w:t>
      </w:r>
      <w:r w:rsidRPr="008B40B7">
        <w:t xml:space="preserve"> </w:t>
      </w:r>
      <w:r w:rsidR="00BB0D4D" w:rsidRPr="008B40B7">
        <w:t xml:space="preserve">she added </w:t>
      </w:r>
      <w:r w:rsidRPr="008B40B7">
        <w:t xml:space="preserve">that other graduate students in their department also used this person as a consultant for their computational problems: </w:t>
      </w:r>
    </w:p>
    <w:p w14:paraId="05CA5AC9" w14:textId="77777777" w:rsidR="00A26A25" w:rsidRPr="008B40B7" w:rsidRDefault="00A26A25" w:rsidP="00A26A25">
      <w:pPr>
        <w:pStyle w:val="Body"/>
      </w:pPr>
    </w:p>
    <w:p w14:paraId="3F097E47" w14:textId="77777777" w:rsidR="00A26A25" w:rsidRPr="008B40B7" w:rsidRDefault="00A26A25" w:rsidP="00DF78B1">
      <w:pPr>
        <w:pStyle w:val="LongQuote"/>
      </w:pPr>
      <w:r w:rsidRPr="008B40B7">
        <w:t xml:space="preserve">The other grad student on this project is so well versed in </w:t>
      </w:r>
      <w:r w:rsidRPr="003944E8">
        <w:rPr>
          <w:rFonts w:ascii="Courier New" w:hAnsi="Courier New" w:cs="Courier New"/>
          <w:rPrChange w:id="668" w:author="Allison Theobold" w:date="2019-06-20T19:40:00Z">
            <w:rPr/>
          </w:rPrChange>
        </w:rPr>
        <w:t>R</w:t>
      </w:r>
      <w:r w:rsidRPr="008B40B7">
        <w:t xml:space="preserve"> that he's unofficially become the person that people go to with questions.</w:t>
      </w:r>
    </w:p>
    <w:p w14:paraId="6A3E388A" w14:textId="77777777" w:rsidR="00A26A25" w:rsidRPr="008B40B7" w:rsidRDefault="00A26A25" w:rsidP="00DF78B1">
      <w:pPr>
        <w:pStyle w:val="LongQuote"/>
      </w:pPr>
    </w:p>
    <w:p w14:paraId="700C02A9" w14:textId="5188ED3F" w:rsidR="00A26A25" w:rsidRPr="008B40B7" w:rsidRDefault="00A26A25" w:rsidP="00A26A25">
      <w:pPr>
        <w:pStyle w:val="Body"/>
      </w:pPr>
      <w:r w:rsidRPr="008B40B7">
        <w:t>Through</w:t>
      </w:r>
      <w:r w:rsidR="00E80FC4" w:rsidRPr="008B40B7">
        <w:t>out</w:t>
      </w:r>
      <w:r w:rsidRPr="008B40B7">
        <w:t xml:space="preserve">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17CF0941" w14:textId="57728C80" w:rsidR="00A26A25" w:rsidRPr="008B40B7" w:rsidRDefault="00A26A25" w:rsidP="00A26A25">
      <w:pPr>
        <w:pStyle w:val="Body"/>
      </w:pPr>
      <w:r w:rsidRPr="008B40B7">
        <w:t>One participant, Stephanie, a Environmental Science master’s student, served as this singular c</w:t>
      </w:r>
      <w:r w:rsidR="00EC7076" w:rsidRPr="008B40B7">
        <w:t xml:space="preserve">omputational consultant for </w:t>
      </w:r>
      <w:r w:rsidRPr="008B40B7">
        <w:t xml:space="preserve">many members of the Environmental Science department. With her experiences teaching herself </w:t>
      </w:r>
      <w:r w:rsidRPr="003944E8">
        <w:rPr>
          <w:rFonts w:ascii="Courier New" w:hAnsi="Courier New" w:cs="Courier New"/>
          <w:rPrChange w:id="669" w:author="Allison Theobold" w:date="2019-06-20T19:40:00Z">
            <w:rPr/>
          </w:rPrChange>
        </w:rPr>
        <w:t>R</w:t>
      </w:r>
      <w:r w:rsidRPr="008B40B7">
        <w:t>, she was able to “explain code in a way that makes sense,” says Robin, a fellow Environmental Science d</w:t>
      </w:r>
      <w:r w:rsidR="001B337D" w:rsidRPr="008B40B7">
        <w:t>octoral student who has often so</w:t>
      </w:r>
      <w:r w:rsidRPr="008B40B7">
        <w:t xml:space="preserve">ught out help from Stephanie. With an adviser from a computational background and a project which performs sophisticated statistical modeling, Stephanie “has to learn code.” Additionally, her laboratory often worked in collaboration with </w:t>
      </w:r>
      <w:ins w:id="670" w:author="Allison Theobold" w:date="2019-06-20T10:18:00Z">
        <w:r w:rsidR="007B468D">
          <w:t>C</w:t>
        </w:r>
      </w:ins>
      <w:del w:id="671" w:author="Allison Theobold" w:date="2019-06-20T10:18:00Z">
        <w:r w:rsidRPr="008B40B7" w:rsidDel="007B468D">
          <w:delText>c</w:delText>
        </w:r>
      </w:del>
      <w:r w:rsidRPr="008B40B7">
        <w:t>omputer</w:t>
      </w:r>
      <w:ins w:id="672" w:author="Allison Theobold" w:date="2019-06-20T10:19:00Z">
        <w:r w:rsidR="007B468D">
          <w:t xml:space="preserve"> </w:t>
        </w:r>
      </w:ins>
      <w:del w:id="673" w:author="Allison Theobold" w:date="2019-06-20T10:19:00Z">
        <w:r w:rsidRPr="008B40B7" w:rsidDel="007B468D">
          <w:delText xml:space="preserve"> s</w:delText>
        </w:r>
      </w:del>
      <w:ins w:id="674" w:author="Allison Theobold" w:date="2019-06-20T10:19:00Z">
        <w:r w:rsidR="007B468D">
          <w:t>S</w:t>
        </w:r>
      </w:ins>
      <w:r w:rsidRPr="008B40B7">
        <w:t>cience faculty, where she and her lab-mates were taught computer science coding practices and jargon. “Stephanie has gotten good at teaching it, because everyone on our floor is like ‘I can't do this, Stephanie help me’,” said Robin. Stephanie state</w:t>
      </w:r>
      <w:r w:rsidR="001B337D" w:rsidRPr="008B40B7">
        <w:t>d that graduate students have so</w:t>
      </w:r>
      <w:r w:rsidRPr="008B40B7">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Pr="008B40B7" w:rsidRDefault="00A26A25" w:rsidP="00A26A25">
      <w:pPr>
        <w:pStyle w:val="Body"/>
      </w:pPr>
    </w:p>
    <w:p w14:paraId="0AA61138" w14:textId="77777777" w:rsidR="00A26A25" w:rsidRPr="008B40B7" w:rsidRDefault="00A26A25" w:rsidP="00DF78B1">
      <w:pPr>
        <w:pStyle w:val="LongQuote"/>
      </w:pPr>
      <w:r w:rsidRPr="008B40B7">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Pr="008B40B7" w:rsidRDefault="00A26A25" w:rsidP="00A26A25">
      <w:pPr>
        <w:pStyle w:val="Body"/>
      </w:pPr>
    </w:p>
    <w:p w14:paraId="39527C69" w14:textId="78B544C2" w:rsidR="00A26A25" w:rsidRPr="008B40B7" w:rsidRDefault="00F0635D" w:rsidP="00D52525">
      <w:pPr>
        <w:pStyle w:val="SubSectionHeading"/>
      </w:pPr>
      <w:r>
        <w:t xml:space="preserve"> </w:t>
      </w:r>
      <w:r w:rsidR="00A26A25" w:rsidRPr="008B40B7">
        <w:t>Peer Support</w:t>
      </w:r>
    </w:p>
    <w:p w14:paraId="2C7B9672" w14:textId="77777777" w:rsidR="00D52525" w:rsidRPr="008B40B7" w:rsidRDefault="00D52525" w:rsidP="00D52525">
      <w:pPr>
        <w:pStyle w:val="Body"/>
      </w:pPr>
    </w:p>
    <w:p w14:paraId="1C476623" w14:textId="77D50AD7" w:rsidR="00A26A25" w:rsidRPr="008B40B7" w:rsidRDefault="00A26A25" w:rsidP="00A26A25">
      <w:pPr>
        <w:pStyle w:val="Body"/>
      </w:pPr>
      <w:r w:rsidRPr="008B40B7">
        <w:lastRenderedPageBreak/>
        <w:t>The third theme in acquiring computational knowledge which all participants spoke of was the support they had received from fellow graduate students when performing computational tasks</w:t>
      </w:r>
      <w:r w:rsidR="00314759" w:rsidRPr="008B40B7">
        <w:t xml:space="preserve"> related to applications of statistics</w:t>
      </w:r>
      <w:r w:rsidRPr="008B40B7">
        <w:t xml:space="preserve">.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w:t>
      </w:r>
      <w:r w:rsidR="00503265" w:rsidRPr="008B40B7">
        <w:t xml:space="preserve">been unsuccessful at </w:t>
      </w:r>
      <w:r w:rsidRPr="008B40B7">
        <w:t>attempt</w:t>
      </w:r>
      <w:r w:rsidR="00503265" w:rsidRPr="008B40B7">
        <w:t xml:space="preserve">ing </w:t>
      </w:r>
      <w:r w:rsidRPr="008B40B7">
        <w:t xml:space="preserve">to complete a problem </w:t>
      </w:r>
      <w:r w:rsidR="00503265" w:rsidRPr="008B40B7">
        <w:t xml:space="preserve">and </w:t>
      </w:r>
      <w:r w:rsidRPr="008B40B7">
        <w:t>sought out help from a fellow graduate student. For example, Kelly, an Animal Range Science master’s student, shared that when she reached a point in coding when she doesn't know how to do something she turned to one of her lab-mates:</w:t>
      </w:r>
    </w:p>
    <w:p w14:paraId="7A261491" w14:textId="77777777" w:rsidR="00A26A25" w:rsidRPr="008B40B7" w:rsidRDefault="00A26A25" w:rsidP="00A26A25">
      <w:pPr>
        <w:pStyle w:val="Body"/>
      </w:pPr>
    </w:p>
    <w:p w14:paraId="21F0064C" w14:textId="77777777" w:rsidR="00A26A25" w:rsidRPr="008B40B7" w:rsidRDefault="00A26A25" w:rsidP="00DF78B1">
      <w:pPr>
        <w:pStyle w:val="LongQuote"/>
      </w:pPr>
      <w:r w:rsidRPr="008B40B7">
        <w:t>I've been to a point where I didn't know how to do something with my knowledge or what I can find online, and then I'll go to one of my lab-mates.</w:t>
      </w:r>
    </w:p>
    <w:p w14:paraId="102E62C3" w14:textId="77777777" w:rsidR="00A26A25" w:rsidRPr="008B40B7" w:rsidRDefault="00A26A25" w:rsidP="00A26A25">
      <w:pPr>
        <w:pStyle w:val="Body"/>
        <w:ind w:left="346" w:firstLine="0"/>
      </w:pPr>
    </w:p>
    <w:p w14:paraId="5E8F7B73" w14:textId="77777777" w:rsidR="00A26A25" w:rsidRPr="008B40B7" w:rsidRDefault="00A26A25" w:rsidP="00A26A25">
      <w:pPr>
        <w:pStyle w:val="Body"/>
      </w:pPr>
      <w:r w:rsidRPr="008B40B7">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Pr="008B40B7" w:rsidRDefault="00A26A25" w:rsidP="00A26A25">
      <w:pPr>
        <w:pStyle w:val="Body"/>
      </w:pPr>
      <w:r w:rsidRPr="008B40B7">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5E5ABB3E" w:rsidR="00A26A25" w:rsidRPr="00C85A0A" w:rsidRDefault="00AF4BB6" w:rsidP="00A26A25">
      <w:pPr>
        <w:pStyle w:val="Body"/>
      </w:pPr>
      <w:r w:rsidRPr="008B40B7">
        <w:t xml:space="preserve">However, peer </w:t>
      </w:r>
      <w:r w:rsidR="00A26A25" w:rsidRPr="008B40B7">
        <w:t>support does not always provid</w:t>
      </w:r>
      <w:r w:rsidR="00F94851" w:rsidRPr="008B40B7">
        <w:t>e an optimal solution, a potential</w:t>
      </w:r>
      <w:r w:rsidR="00A26A25" w:rsidRPr="008B40B7">
        <w:t xml:space="preserve"> reason for participants seeking help from peers only when their singular consultant was unavailable. For example, Kelly described negative experiences when seeking computational assistance from graduate</w:t>
      </w:r>
      <w:r w:rsidR="00A26A25" w:rsidRPr="00C85A0A">
        <w:t xml:space="preserve"> students not of close proximity to her:</w:t>
      </w:r>
    </w:p>
    <w:p w14:paraId="7273B5C7" w14:textId="77777777" w:rsidR="00A26A25" w:rsidRPr="008B40B7" w:rsidRDefault="00A26A25" w:rsidP="00A26A25">
      <w:pPr>
        <w:pStyle w:val="Body"/>
      </w:pPr>
    </w:p>
    <w:p w14:paraId="5C119152" w14:textId="77777777" w:rsidR="00A26A25" w:rsidRPr="008B40B7" w:rsidRDefault="00A26A25" w:rsidP="00DF78B1">
      <w:pPr>
        <w:pStyle w:val="LongQuote"/>
      </w:pPr>
      <w:r w:rsidRPr="008B40B7">
        <w:t>When I'm struggling with something and I go to other grad students, they'll say “I did this the other day. I'll send you my code.” I've foun</w:t>
      </w:r>
      <w:r w:rsidRPr="00C85A0A">
        <w:t>d most of the time I don't understand what they've done enough to plug in what I want and make it work. There have been a fe</w:t>
      </w:r>
      <w:r w:rsidRPr="008B40B7">
        <w:t>w times when making tables and plots and someone sends me their code and I can just plug in my data and it works just fine. I've had less success with that.</w:t>
      </w:r>
    </w:p>
    <w:p w14:paraId="2900E4B6" w14:textId="77777777" w:rsidR="00A26A25" w:rsidRPr="008B40B7" w:rsidRDefault="00A26A25" w:rsidP="00A26A25">
      <w:pPr>
        <w:jc w:val="left"/>
        <w:rPr>
          <w:b/>
          <w:caps/>
        </w:rPr>
      </w:pPr>
    </w:p>
    <w:p w14:paraId="2252DF81" w14:textId="77777777" w:rsidR="00A26A25" w:rsidRPr="008B40B7" w:rsidRDefault="00A26A25" w:rsidP="00A26A25">
      <w:pPr>
        <w:pStyle w:val="SectionHeading"/>
      </w:pPr>
      <w:r w:rsidRPr="008B40B7">
        <w:t>Discussion</w:t>
      </w:r>
    </w:p>
    <w:p w14:paraId="605512FB" w14:textId="77777777" w:rsidR="00A26A25" w:rsidRPr="008B40B7" w:rsidRDefault="00A26A25" w:rsidP="00A26A25">
      <w:pPr>
        <w:pStyle w:val="Body"/>
      </w:pPr>
    </w:p>
    <w:p w14:paraId="2C02A7ED" w14:textId="69E61B10" w:rsidR="00A26A25" w:rsidRPr="008B40B7" w:rsidRDefault="00A26A25">
      <w:pPr>
        <w:pStyle w:val="Body"/>
      </w:pPr>
      <w:r w:rsidRPr="008B40B7">
        <w:t xml:space="preserve">The present study, while exploratory in nature, </w:t>
      </w:r>
      <w:r w:rsidRPr="00D22B1E">
        <w:rPr>
          <w:color w:val="FF0000"/>
        </w:rPr>
        <w:t xml:space="preserve">outlines the </w:t>
      </w:r>
      <w:r w:rsidR="0031555B" w:rsidRPr="00D22B1E">
        <w:rPr>
          <w:color w:val="FF0000"/>
        </w:rPr>
        <w:t xml:space="preserve">experiences of </w:t>
      </w:r>
      <w:r w:rsidRPr="00D22B1E">
        <w:rPr>
          <w:color w:val="FF0000"/>
        </w:rPr>
        <w:t xml:space="preserve">environmental science graduate students </w:t>
      </w:r>
      <w:del w:id="675" w:author="Allison Theobold" w:date="2019-06-20T19:51:00Z">
        <w:r w:rsidR="0031555B" w:rsidRPr="00D22B1E" w:rsidDel="00CB0AA4">
          <w:rPr>
            <w:color w:val="FF0000"/>
          </w:rPr>
          <w:delText xml:space="preserve">in </w:delText>
        </w:r>
      </w:del>
      <w:ins w:id="676" w:author="Allison Theobold" w:date="2019-06-20T19:49:00Z">
        <w:r w:rsidR="00CB0AA4">
          <w:rPr>
            <w:color w:val="FF0000"/>
          </w:rPr>
          <w:t xml:space="preserve">to shed light on the phenomenon of </w:t>
        </w:r>
      </w:ins>
      <w:r w:rsidR="0031555B" w:rsidRPr="00D22B1E">
        <w:rPr>
          <w:color w:val="FF0000"/>
        </w:rPr>
        <w:t xml:space="preserve">obtaining the </w:t>
      </w:r>
      <w:r w:rsidR="008778BD" w:rsidRPr="00D22B1E">
        <w:rPr>
          <w:color w:val="FF0000"/>
        </w:rPr>
        <w:t>c</w:t>
      </w:r>
      <w:r w:rsidRPr="00D22B1E">
        <w:rPr>
          <w:color w:val="FF0000"/>
        </w:rPr>
        <w:t>omput</w:t>
      </w:r>
      <w:r w:rsidR="008778BD" w:rsidRPr="00D22B1E">
        <w:rPr>
          <w:color w:val="FF0000"/>
        </w:rPr>
        <w:t xml:space="preserve">ational </w:t>
      </w:r>
      <w:r w:rsidRPr="00D22B1E">
        <w:rPr>
          <w:color w:val="FF0000"/>
        </w:rPr>
        <w:t>skills necessary to appl</w:t>
      </w:r>
      <w:r w:rsidR="0031555B" w:rsidRPr="00D22B1E">
        <w:rPr>
          <w:color w:val="FF0000"/>
        </w:rPr>
        <w:t xml:space="preserve">y </w:t>
      </w:r>
      <w:r w:rsidRPr="00D22B1E">
        <w:rPr>
          <w:color w:val="FF0000"/>
        </w:rPr>
        <w:t>statistic</w:t>
      </w:r>
      <w:r w:rsidR="00907FB9" w:rsidRPr="00D22B1E">
        <w:rPr>
          <w:color w:val="FF0000"/>
        </w:rPr>
        <w:t>s</w:t>
      </w:r>
      <w:r w:rsidRPr="00D22B1E">
        <w:rPr>
          <w:color w:val="FF0000"/>
        </w:rPr>
        <w:t xml:space="preserve"> </w:t>
      </w:r>
      <w:ins w:id="677" w:author="Allison Theobold" w:date="2019-06-20T19:49:00Z">
        <w:r w:rsidR="00CB0AA4">
          <w:rPr>
            <w:color w:val="FF0000"/>
          </w:rPr>
          <w:t xml:space="preserve">in </w:t>
        </w:r>
      </w:ins>
      <w:del w:id="678" w:author="Allison Theobold" w:date="2019-06-20T19:49:00Z">
        <w:r w:rsidRPr="00D22B1E" w:rsidDel="00CB0AA4">
          <w:rPr>
            <w:color w:val="FF0000"/>
          </w:rPr>
          <w:delText xml:space="preserve">in </w:delText>
        </w:r>
      </w:del>
      <w:r w:rsidRPr="00D22B1E">
        <w:rPr>
          <w:color w:val="FF0000"/>
        </w:rPr>
        <w:t>the</w:t>
      </w:r>
      <w:r w:rsidR="0031555B" w:rsidRPr="00D22B1E">
        <w:rPr>
          <w:color w:val="FF0000"/>
        </w:rPr>
        <w:t xml:space="preserve"> context of </w:t>
      </w:r>
      <w:ins w:id="679" w:author="Allison Theobold" w:date="2019-06-20T19:49:00Z">
        <w:r w:rsidR="00CB0AA4">
          <w:rPr>
            <w:color w:val="FF0000"/>
          </w:rPr>
          <w:t xml:space="preserve">environmental science </w:t>
        </w:r>
      </w:ins>
      <w:del w:id="680" w:author="Allison Theobold" w:date="2019-06-20T19:49:00Z">
        <w:r w:rsidR="0031555B" w:rsidRPr="00D22B1E" w:rsidDel="00CB0AA4">
          <w:rPr>
            <w:color w:val="FF0000"/>
          </w:rPr>
          <w:delText xml:space="preserve">their </w:delText>
        </w:r>
      </w:del>
      <w:r w:rsidR="0031555B" w:rsidRPr="00D22B1E">
        <w:rPr>
          <w:color w:val="FF0000"/>
        </w:rPr>
        <w:t>research</w:t>
      </w:r>
      <w:r w:rsidRPr="00D22B1E">
        <w:rPr>
          <w:color w:val="FF0000"/>
        </w:rPr>
        <w:t>.</w:t>
      </w:r>
      <w:r w:rsidR="005A52B9">
        <w:t xml:space="preserve"> </w:t>
      </w:r>
      <w:r w:rsidR="005A52B9" w:rsidRPr="00D22B1E">
        <w:rPr>
          <w:color w:val="FF0000"/>
        </w:rPr>
        <w:t xml:space="preserve">The themes identified </w:t>
      </w:r>
      <w:del w:id="681" w:author="Stacey Hancock" w:date="2019-06-17T16:43:00Z">
        <w:r w:rsidR="005A52B9" w:rsidRPr="00D22B1E" w:rsidDel="00555044">
          <w:rPr>
            <w:color w:val="FF0000"/>
          </w:rPr>
          <w:delText xml:space="preserve">for these </w:delText>
        </w:r>
        <w:r w:rsidR="00B23A34" w:rsidDel="00555044">
          <w:rPr>
            <w:color w:val="FF0000"/>
          </w:rPr>
          <w:delText xml:space="preserve">experiences </w:delText>
        </w:r>
      </w:del>
      <w:r w:rsidR="005A52B9" w:rsidRPr="00D22B1E">
        <w:rPr>
          <w:color w:val="FF0000"/>
        </w:rPr>
        <w:t xml:space="preserve">and their corresponding examples </w:t>
      </w:r>
      <w:ins w:id="682" w:author="Allison Theobold" w:date="2019-06-20T19:54:00Z">
        <w:r w:rsidR="0045586A">
          <w:rPr>
            <w:color w:val="FF0000"/>
          </w:rPr>
          <w:t xml:space="preserve">illustrate the essence of the structure of the shared experience of </w:t>
        </w:r>
      </w:ins>
      <w:ins w:id="683" w:author="Allison Theobold" w:date="2019-06-20T19:55:00Z">
        <w:r w:rsidR="0045586A">
          <w:rPr>
            <w:color w:val="FF0000"/>
          </w:rPr>
          <w:t xml:space="preserve">these participants. </w:t>
        </w:r>
      </w:ins>
      <w:del w:id="684" w:author="Allison Theobold" w:date="2019-06-20T19:55:00Z">
        <w:r w:rsidR="005A52B9" w:rsidRPr="00D22B1E" w:rsidDel="0045586A">
          <w:rPr>
            <w:color w:val="FF0000"/>
          </w:rPr>
          <w:delText xml:space="preserve">illustrate the experiences </w:delText>
        </w:r>
        <w:r w:rsidR="00B23A34" w:rsidDel="0045586A">
          <w:rPr>
            <w:color w:val="FF0000"/>
          </w:rPr>
          <w:delText>of each participant</w:delText>
        </w:r>
        <w:r w:rsidR="005A52B9" w:rsidRPr="00D22B1E" w:rsidDel="0045586A">
          <w:rPr>
            <w:color w:val="FF0000"/>
          </w:rPr>
          <w:delText xml:space="preserve">. </w:delText>
        </w:r>
      </w:del>
      <w:r w:rsidR="005A52B9" w:rsidRPr="00D22B1E">
        <w:rPr>
          <w:color w:val="FF0000"/>
        </w:rPr>
        <w:t xml:space="preserve">These results </w:t>
      </w:r>
      <w:r w:rsidR="00067141">
        <w:rPr>
          <w:color w:val="FF0000"/>
        </w:rPr>
        <w:t xml:space="preserve">help to </w:t>
      </w:r>
      <w:r w:rsidR="005A52B9" w:rsidRPr="00D22B1E">
        <w:rPr>
          <w:color w:val="FF0000"/>
        </w:rPr>
        <w:t>eluminate the gaps that exist between the statistical computing skills these students acquire through the</w:t>
      </w:r>
      <w:r w:rsidR="00E91D0F">
        <w:rPr>
          <w:color w:val="FF0000"/>
        </w:rPr>
        <w:t>ir</w:t>
      </w:r>
      <w:r w:rsidR="005A52B9" w:rsidRPr="00D22B1E">
        <w:rPr>
          <w:color w:val="FF0000"/>
        </w:rPr>
        <w:t xml:space="preserve"> curriculum and the computing skills</w:t>
      </w:r>
      <w:r w:rsidR="00C12E52">
        <w:rPr>
          <w:color w:val="FF0000"/>
        </w:rPr>
        <w:t xml:space="preserve"> required for them to successfully </w:t>
      </w:r>
      <w:r w:rsidR="005A52B9" w:rsidRPr="00D22B1E">
        <w:rPr>
          <w:color w:val="FF0000"/>
        </w:rPr>
        <w:t xml:space="preserve">implement statistics in their research. </w:t>
      </w:r>
    </w:p>
    <w:p w14:paraId="5CF34C19" w14:textId="1A6DC953" w:rsidR="00ED2669" w:rsidRPr="008B40B7" w:rsidRDefault="00ED2669" w:rsidP="00ED2669">
      <w:pPr>
        <w:pStyle w:val="Body"/>
      </w:pPr>
      <w:r w:rsidRPr="008B40B7">
        <w:t xml:space="preserve">The </w:t>
      </w:r>
      <w:commentRangeStart w:id="685"/>
      <w:commentRangeStart w:id="686"/>
      <w:r w:rsidRPr="008B40B7">
        <w:t xml:space="preserve">expectation of coursework </w:t>
      </w:r>
      <w:commentRangeEnd w:id="685"/>
      <w:r w:rsidR="00AD301E">
        <w:rPr>
          <w:rStyle w:val="CommentReference"/>
        </w:rPr>
        <w:commentReference w:id="685"/>
      </w:r>
      <w:commentRangeEnd w:id="686"/>
      <w:r w:rsidR="008E0ADC">
        <w:rPr>
          <w:rStyle w:val="CommentReference"/>
        </w:rPr>
        <w:commentReference w:id="686"/>
      </w:r>
      <w:r w:rsidRPr="008B40B7">
        <w:t>to be a primary source of statistical computing knowledge was not found for these participants.</w:t>
      </w:r>
      <w:ins w:id="687" w:author="Allison Theobold" w:date="2019-06-19T14:16:00Z">
        <w:r w:rsidR="008E0ADC">
          <w:t xml:space="preserve"> </w:t>
        </w:r>
        <w:r w:rsidR="008E0ADC" w:rsidRPr="008E0ADC">
          <w:rPr>
            <w:color w:val="FF0000"/>
            <w:rPrChange w:id="688" w:author="Allison Theobold" w:date="2019-06-19T14:17:00Z">
              <w:rPr/>
            </w:rPrChange>
          </w:rPr>
          <w:t xml:space="preserve">Though when </w:t>
        </w:r>
      </w:ins>
      <w:del w:id="689" w:author="Allison Theobold" w:date="2019-06-19T14:16:00Z">
        <w:r w:rsidRPr="008E0ADC" w:rsidDel="008E0ADC">
          <w:rPr>
            <w:color w:val="FF0000"/>
            <w:rPrChange w:id="690" w:author="Allison Theobold" w:date="2019-06-19T14:17:00Z">
              <w:rPr/>
            </w:rPrChange>
          </w:rPr>
          <w:delText xml:space="preserve"> </w:delText>
        </w:r>
        <w:commentRangeStart w:id="691"/>
        <w:commentRangeStart w:id="692"/>
        <w:r w:rsidRPr="008E0ADC" w:rsidDel="008E0ADC">
          <w:rPr>
            <w:color w:val="FF0000"/>
            <w:rPrChange w:id="693" w:author="Allison Theobold" w:date="2019-06-19T14:17:00Z">
              <w:rPr/>
            </w:rPrChange>
          </w:rPr>
          <w:delText xml:space="preserve">Indeed, when </w:delText>
        </w:r>
      </w:del>
      <w:r w:rsidRPr="008E0ADC">
        <w:rPr>
          <w:color w:val="FF0000"/>
          <w:rPrChange w:id="694" w:author="Allison Theobold" w:date="2019-06-19T14:17:00Z">
            <w:rPr/>
          </w:rPrChange>
        </w:rPr>
        <w:t xml:space="preserve">these graduate students encountered a statistical computing problem, they </w:t>
      </w:r>
      <w:ins w:id="695" w:author="Allison Theobold" w:date="2019-06-19T14:17:00Z">
        <w:r w:rsidR="008E0ADC">
          <w:rPr>
            <w:color w:val="FF0000"/>
          </w:rPr>
          <w:t>w</w:t>
        </w:r>
      </w:ins>
      <w:ins w:id="696" w:author="Allison Theobold" w:date="2019-06-19T14:18:00Z">
        <w:r w:rsidR="008E0ADC">
          <w:rPr>
            <w:color w:val="FF0000"/>
          </w:rPr>
          <w:t xml:space="preserve">ould </w:t>
        </w:r>
      </w:ins>
      <w:del w:id="697" w:author="Allison Theobold" w:date="2019-06-19T14:18:00Z">
        <w:r w:rsidRPr="008E0ADC" w:rsidDel="008E0ADC">
          <w:rPr>
            <w:color w:val="FF0000"/>
            <w:rPrChange w:id="698" w:author="Allison Theobold" w:date="2019-06-19T14:17:00Z">
              <w:rPr/>
            </w:rPrChange>
          </w:rPr>
          <w:delText xml:space="preserve">first </w:delText>
        </w:r>
      </w:del>
      <w:r w:rsidRPr="008E0ADC">
        <w:rPr>
          <w:color w:val="FF0000"/>
          <w:rPrChange w:id="699" w:author="Allison Theobold" w:date="2019-06-19T14:17:00Z">
            <w:rPr/>
          </w:rPrChange>
        </w:rPr>
        <w:t>pul</w:t>
      </w:r>
      <w:del w:id="700" w:author="Allison Theobold" w:date="2019-06-19T14:18:00Z">
        <w:r w:rsidRPr="008E0ADC" w:rsidDel="008E0ADC">
          <w:rPr>
            <w:color w:val="FF0000"/>
            <w:rPrChange w:id="701" w:author="Allison Theobold" w:date="2019-06-19T14:17:00Z">
              <w:rPr/>
            </w:rPrChange>
          </w:rPr>
          <w:delText>led</w:delText>
        </w:r>
      </w:del>
      <w:ins w:id="702" w:author="Allison Theobold" w:date="2019-06-19T14:18:00Z">
        <w:r w:rsidR="008E0ADC">
          <w:rPr>
            <w:color w:val="FF0000"/>
          </w:rPr>
          <w:t>l</w:t>
        </w:r>
      </w:ins>
      <w:r w:rsidRPr="008E0ADC">
        <w:rPr>
          <w:color w:val="FF0000"/>
          <w:rPrChange w:id="703" w:author="Allison Theobold" w:date="2019-06-19T14:17:00Z">
            <w:rPr/>
          </w:rPrChange>
        </w:rPr>
        <w:t xml:space="preserve"> upon the knowledge they had </w:t>
      </w:r>
      <w:r w:rsidRPr="008E0ADC">
        <w:rPr>
          <w:color w:val="FF0000"/>
          <w:rPrChange w:id="704" w:author="Allison Theobold" w:date="2019-06-19T14:17:00Z">
            <w:rPr/>
          </w:rPrChange>
        </w:rPr>
        <w:lastRenderedPageBreak/>
        <w:t>acquired through their</w:t>
      </w:r>
      <w:r w:rsidRPr="00C23B06">
        <w:rPr>
          <w:color w:val="FF0000"/>
        </w:rPr>
        <w:t xml:space="preserve"> </w:t>
      </w:r>
      <w:ins w:id="705" w:author="Allison Theobold" w:date="2019-06-19T14:16:00Z">
        <w:r w:rsidR="008E0ADC" w:rsidRPr="008E0ADC">
          <w:rPr>
            <w:color w:val="FF0000"/>
          </w:rPr>
          <w:t>graduate coursework</w:t>
        </w:r>
      </w:ins>
      <w:del w:id="706" w:author="Allison Theobold" w:date="2019-06-19T14:16:00Z">
        <w:r w:rsidR="006611D5" w:rsidRPr="008E0ADC" w:rsidDel="008E0ADC">
          <w:rPr>
            <w:color w:val="FF0000"/>
          </w:rPr>
          <w:delText>previous b</w:delText>
        </w:r>
        <w:r w:rsidRPr="008E0ADC" w:rsidDel="008E0ADC">
          <w:rPr>
            <w:color w:val="FF0000"/>
          </w:rPr>
          <w:delText>ackground</w:delText>
        </w:r>
        <w:r w:rsidR="006611D5" w:rsidRPr="008E0ADC" w:rsidDel="008E0ADC">
          <w:rPr>
            <w:color w:val="FF0000"/>
          </w:rPr>
          <w:delText xml:space="preserve"> experiences</w:delText>
        </w:r>
        <w:r w:rsidRPr="008E0ADC" w:rsidDel="008E0ADC">
          <w:rPr>
            <w:color w:val="FF0000"/>
            <w:rPrChange w:id="707" w:author="Allison Theobold" w:date="2019-06-19T14:17:00Z">
              <w:rPr/>
            </w:rPrChange>
          </w:rPr>
          <w:delText xml:space="preserve">, </w:delText>
        </w:r>
      </w:del>
      <w:del w:id="708" w:author="Allison Theobold" w:date="2019-06-19T14:17:00Z">
        <w:r w:rsidRPr="008E0ADC" w:rsidDel="008E0ADC">
          <w:rPr>
            <w:color w:val="FF0000"/>
            <w:rPrChange w:id="709" w:author="Allison Theobold" w:date="2019-06-19T14:17:00Z">
              <w:rPr/>
            </w:rPrChange>
          </w:rPr>
          <w:delText>graduate coursework and independent research</w:delText>
        </w:r>
      </w:del>
      <w:r w:rsidRPr="008E0ADC">
        <w:rPr>
          <w:color w:val="FF0000"/>
          <w:rPrChange w:id="710" w:author="Allison Theobold" w:date="2019-06-19T14:17:00Z">
            <w:rPr/>
          </w:rPrChange>
        </w:rPr>
        <w:t>, but this knowledge was often insufficient.</w:t>
      </w:r>
      <w:r w:rsidRPr="008B40B7">
        <w:t xml:space="preserve"> </w:t>
      </w:r>
      <w:commentRangeEnd w:id="691"/>
      <w:r w:rsidR="000A5431">
        <w:rPr>
          <w:rStyle w:val="CommentReference"/>
        </w:rPr>
        <w:commentReference w:id="691"/>
      </w:r>
      <w:commentRangeEnd w:id="692"/>
      <w:r w:rsidR="00AC084B">
        <w:rPr>
          <w:rStyle w:val="CommentReference"/>
        </w:rPr>
        <w:commentReference w:id="692"/>
      </w:r>
      <w:r w:rsidRPr="008B40B7">
        <w:t xml:space="preserve">Rather, the computational understandings that these students attributed to their </w:t>
      </w:r>
      <w:ins w:id="711" w:author="Allison Theobold" w:date="2019-06-19T14:35:00Z">
        <w:r w:rsidR="00C01B36">
          <w:t>S</w:t>
        </w:r>
      </w:ins>
      <w:del w:id="712" w:author="Allison Theobold" w:date="2019-06-19T14:35:00Z">
        <w:r w:rsidRPr="008B40B7" w:rsidDel="00C01B36">
          <w:delText>s</w:delText>
        </w:r>
      </w:del>
      <w:r w:rsidRPr="008B40B7">
        <w:t xml:space="preserve">tatistics coursework were primarily low-level concepts, such as using built-in </w:t>
      </w:r>
      <w:r w:rsidRPr="003944E8">
        <w:rPr>
          <w:rFonts w:ascii="Courier New" w:hAnsi="Courier New" w:cs="Courier New"/>
          <w:rPrChange w:id="713" w:author="Allison Theobold" w:date="2019-06-20T19:40:00Z">
            <w:rPr/>
          </w:rPrChange>
        </w:rPr>
        <w:t>R</w:t>
      </w:r>
      <w:r w:rsidRPr="00D22B1E">
        <w:t xml:space="preserve"> </w:t>
      </w:r>
      <w:r w:rsidRPr="008B40B7">
        <w:t>functions, adding comments to their code, and limited trouble-shooting of error messages. Additionally, these concepts were said to only be fully understood through participants’ peer interactions, or as they were being implemented independently</w:t>
      </w:r>
      <w:del w:id="714" w:author="Stacey Hancock" w:date="2019-06-17T16:56:00Z">
        <w:r w:rsidRPr="008B40B7" w:rsidDel="00DE0D89">
          <w:delText>,</w:delText>
        </w:r>
      </w:del>
      <w:r w:rsidRPr="008B40B7">
        <w:t xml:space="preserve"> within their own research.</w:t>
      </w:r>
    </w:p>
    <w:p w14:paraId="7CF0F78D" w14:textId="3B9876CC" w:rsidR="00A26A25" w:rsidRPr="008B40B7" w:rsidRDefault="00A26A25" w:rsidP="00A26A25">
      <w:pPr>
        <w:pStyle w:val="Body"/>
      </w:pPr>
      <w:r w:rsidRPr="008B40B7">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w:t>
      </w:r>
      <w:ins w:id="715" w:author="Allison Theobold" w:date="2019-06-19T08:25:00Z">
        <w:r w:rsidR="00E67C6F">
          <w:t xml:space="preserve"> </w:t>
        </w:r>
        <w:r w:rsidR="00E67C6F" w:rsidRPr="00E67C6F">
          <w:rPr>
            <w:color w:val="FF0000"/>
            <w:rPrChange w:id="716" w:author="Allison Theobold" w:date="2019-06-19T08:25:00Z">
              <w:rPr/>
            </w:rPrChange>
          </w:rPr>
          <w:t>more complex than</w:t>
        </w:r>
        <w:r w:rsidR="00E67C6F">
          <w:t xml:space="preserve"> </w:t>
        </w:r>
      </w:ins>
      <w:del w:id="717" w:author="Allison Theobold" w:date="2019-06-19T08:25:00Z">
        <w:r w:rsidRPr="008B40B7" w:rsidDel="00E67C6F">
          <w:delText xml:space="preserve"> </w:delText>
        </w:r>
        <w:commentRangeStart w:id="718"/>
        <w:r w:rsidRPr="008B40B7" w:rsidDel="00E67C6F">
          <w:delText xml:space="preserve">outside </w:delText>
        </w:r>
      </w:del>
      <w:commentRangeEnd w:id="718"/>
      <w:r w:rsidR="00DE0D89">
        <w:rPr>
          <w:rStyle w:val="CommentReference"/>
        </w:rPr>
        <w:commentReference w:id="718"/>
      </w:r>
      <w:del w:id="719" w:author="Allison Theobold" w:date="2019-06-19T08:25:00Z">
        <w:r w:rsidRPr="008B40B7" w:rsidDel="00E67C6F">
          <w:delText xml:space="preserve">of </w:delText>
        </w:r>
      </w:del>
      <w:r w:rsidRPr="008B40B7">
        <w:t>what they had encountered in the classroom. The progra</w:t>
      </w:r>
      <w:r w:rsidR="002F706E" w:rsidRPr="008B40B7">
        <w:t>mming understandings developed during</w:t>
      </w:r>
      <w:r w:rsidRPr="008B40B7">
        <w:t xml:space="preserve"> a student's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w:t>
      </w:r>
      <w:r w:rsidR="001B0A00" w:rsidRPr="008B40B7">
        <w:t xml:space="preserve">statistical </w:t>
      </w:r>
      <w:r w:rsidRPr="008B40B7">
        <w:t>comput</w:t>
      </w:r>
      <w:r w:rsidR="001B0A00" w:rsidRPr="008B40B7">
        <w:t xml:space="preserve">ing </w:t>
      </w:r>
      <w:r w:rsidRPr="008B40B7">
        <w:t xml:space="preserve">tasks beyond one's knowledge, </w:t>
      </w:r>
      <w:commentRangeStart w:id="720"/>
      <w:commentRangeStart w:id="721"/>
      <w:commentRangeStart w:id="722"/>
      <w:r w:rsidRPr="008B40B7">
        <w:t>a feeling</w:t>
      </w:r>
      <w:ins w:id="723" w:author="Allison Theobold" w:date="2019-06-19T14:20:00Z">
        <w:r w:rsidR="00AC084B">
          <w:t xml:space="preserve"> they had not encountered in </w:t>
        </w:r>
      </w:ins>
      <w:del w:id="724" w:author="Allison Theobold" w:date="2019-06-19T14:20:00Z">
        <w:r w:rsidRPr="008B40B7" w:rsidDel="00AC084B">
          <w:delText xml:space="preserve"> they had not experienced in </w:delText>
        </w:r>
      </w:del>
      <w:r w:rsidRPr="008B40B7">
        <w:t>their courses</w:t>
      </w:r>
      <w:commentRangeEnd w:id="720"/>
      <w:r w:rsidR="00DE0D89">
        <w:rPr>
          <w:rStyle w:val="CommentReference"/>
        </w:rPr>
        <w:commentReference w:id="720"/>
      </w:r>
      <w:commentRangeEnd w:id="721"/>
      <w:r w:rsidR="00702CF8">
        <w:rPr>
          <w:rStyle w:val="CommentReference"/>
        </w:rPr>
        <w:commentReference w:id="721"/>
      </w:r>
      <w:commentRangeEnd w:id="722"/>
      <w:r w:rsidR="00D534A1">
        <w:rPr>
          <w:rStyle w:val="CommentReference"/>
        </w:rPr>
        <w:commentReference w:id="722"/>
      </w:r>
      <w:r w:rsidRPr="008B40B7">
        <w:t xml:space="preserve">. In these circumstances, students stated that they would ask for help from the people with whom they felt the most comfortable.   </w:t>
      </w:r>
    </w:p>
    <w:p w14:paraId="4355CEDD" w14:textId="11CB1410" w:rsidR="00A26A25" w:rsidRPr="008B40B7" w:rsidRDefault="00A26A25" w:rsidP="00A26A25">
      <w:pPr>
        <w:pStyle w:val="Body"/>
      </w:pPr>
      <w:r w:rsidRPr="008B40B7">
        <w:t xml:space="preserve">In a direct connection to the participants' discomfort in asking for help from an adviser, the theme of a singular consultant emerged. These singular consultants served as an </w:t>
      </w:r>
      <w:r w:rsidR="00DA129D" w:rsidRPr="008B40B7">
        <w:t>“</w:t>
      </w:r>
      <w:r w:rsidRPr="008B40B7">
        <w:t>all-knowing</w:t>
      </w:r>
      <w:r w:rsidR="00DA129D" w:rsidRPr="008B40B7">
        <w:t>”</w:t>
      </w:r>
      <w:r w:rsidRPr="008B40B7">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rsidRPr="008B40B7">
        <w:t xml:space="preserve"> to their problem. These individuals</w:t>
      </w:r>
      <w:r w:rsidRPr="008B40B7">
        <w:t xml:space="preserve"> served as the first line of defense when </w:t>
      </w:r>
      <w:r w:rsidR="00CC5DC0" w:rsidRPr="008B40B7">
        <w:t xml:space="preserve">statistical </w:t>
      </w:r>
      <w:r w:rsidRPr="008B40B7">
        <w:t>comput</w:t>
      </w:r>
      <w:r w:rsidR="00CC5DC0" w:rsidRPr="008B40B7">
        <w:t xml:space="preserve">ing </w:t>
      </w:r>
      <w:r w:rsidRPr="008B40B7">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6F00DBBD" w:rsidR="00A26A25" w:rsidRPr="008B40B7" w:rsidRDefault="00A26A25" w:rsidP="00A26A25">
      <w:pPr>
        <w:pStyle w:val="Body"/>
      </w:pPr>
      <w:r w:rsidRPr="008B40B7">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w:t>
      </w:r>
      <w:del w:id="725" w:author="Allison Theobold" w:date="2019-06-20T10:21:00Z">
        <w:r w:rsidRPr="008B40B7" w:rsidDel="007B468D">
          <w:delText>avenue</w:delText>
        </w:r>
      </w:del>
      <w:ins w:id="726" w:author="Allison Theobold" w:date="2019-06-20T10:21:00Z">
        <w:r w:rsidR="007B468D">
          <w:t>path</w:t>
        </w:r>
      </w:ins>
      <w:r w:rsidRPr="008B40B7">
        <w:t xml:space="preserv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3988AC8F" w:rsidR="00A26A25" w:rsidRPr="008B40B7" w:rsidRDefault="00A26A25" w:rsidP="00A26A25">
      <w:pPr>
        <w:pStyle w:val="Body"/>
      </w:pPr>
      <w:r w:rsidRPr="008B40B7">
        <w:t xml:space="preserve">Lastly, </w:t>
      </w:r>
      <w:r w:rsidR="009B6FDF" w:rsidRPr="008B40B7">
        <w:t>t</w:t>
      </w:r>
      <w:r w:rsidRPr="008B40B7">
        <w:t xml:space="preserve">he adviser </w:t>
      </w:r>
      <w:r w:rsidR="007C4FC2" w:rsidRPr="008B40B7">
        <w:t>played an important r</w:t>
      </w:r>
      <w:r w:rsidRPr="008B40B7">
        <w:t>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w:t>
      </w:r>
      <w:r w:rsidR="005A3B0D">
        <w:t xml:space="preserve"> </w:t>
      </w:r>
      <w:r w:rsidR="005A3B0D" w:rsidRPr="00D22B1E">
        <w:rPr>
          <w:color w:val="FF0000"/>
        </w:rPr>
        <w:t>relational</w:t>
      </w:r>
      <w:r w:rsidR="005A3B0D">
        <w:t xml:space="preserve"> </w:t>
      </w:r>
      <w:r w:rsidR="001E6B47" w:rsidRPr="008B40B7">
        <w:t xml:space="preserve">database. The participants’ ability </w:t>
      </w:r>
      <w:r w:rsidRPr="008B40B7">
        <w:t>to understand both data structures and sorting or filtering data was largely attributed to their experiences working with these types o</w:t>
      </w:r>
      <w:r w:rsidR="001E6B47" w:rsidRPr="008B40B7">
        <w:t>f databases. Although these interviews</w:t>
      </w:r>
      <w:r w:rsidRPr="008B40B7">
        <w:t xml:space="preserve"> found that advisers were often considered as the last line of defense, they were</w:t>
      </w:r>
      <w:r w:rsidR="005F0C65" w:rsidRPr="008B40B7">
        <w:t>, however,</w:t>
      </w:r>
      <w:r w:rsidRPr="008B40B7">
        <w:t xml:space="preserve"> viewed as an accessible way for students to better understand the statistical computing necessary for their independent research </w:t>
      </w:r>
      <w:r w:rsidRPr="008B40B7">
        <w:lastRenderedPageBreak/>
        <w:t xml:space="preserve">projects, which overall contributed to better computational understanding and skills for these students. </w:t>
      </w:r>
    </w:p>
    <w:p w14:paraId="0C7ED0D0" w14:textId="77777777" w:rsidR="00A26A25" w:rsidRPr="008B40B7" w:rsidRDefault="00A26A25" w:rsidP="00A26A25">
      <w:pPr>
        <w:pStyle w:val="Body"/>
      </w:pPr>
    </w:p>
    <w:p w14:paraId="781D794D" w14:textId="77777777" w:rsidR="00A26A25" w:rsidRPr="008B40B7" w:rsidRDefault="00A26A25" w:rsidP="00A26A25">
      <w:pPr>
        <w:pStyle w:val="SectionHeading"/>
      </w:pPr>
      <w:r w:rsidRPr="008B40B7">
        <w:t>Implications</w:t>
      </w:r>
    </w:p>
    <w:p w14:paraId="1DC37297" w14:textId="77777777" w:rsidR="00A26A25" w:rsidRPr="008B40B7" w:rsidRDefault="00A26A25" w:rsidP="00A26A25">
      <w:pPr>
        <w:pStyle w:val="Body"/>
      </w:pPr>
    </w:p>
    <w:p w14:paraId="0C98BC86" w14:textId="6677C0EC" w:rsidR="00795259" w:rsidRDefault="00A26A25" w:rsidP="00A26A25">
      <w:pPr>
        <w:pStyle w:val="Body"/>
      </w:pPr>
      <w:commentRangeStart w:id="727"/>
      <w:r w:rsidRPr="00D22B1E">
        <w:rPr>
          <w:color w:val="FF0000"/>
        </w:rPr>
        <w:t xml:space="preserve">The implications for </w:t>
      </w:r>
      <w:ins w:id="728" w:author="Stacey Hancock" w:date="2019-06-17T17:14:00Z">
        <w:r w:rsidR="005E29E5">
          <w:rPr>
            <w:color w:val="FF0000"/>
          </w:rPr>
          <w:t>S</w:t>
        </w:r>
      </w:ins>
      <w:del w:id="729" w:author="Stacey Hancock" w:date="2019-06-17T17:14:00Z">
        <w:r w:rsidRPr="00D22B1E" w:rsidDel="005E29E5">
          <w:rPr>
            <w:color w:val="FF0000"/>
          </w:rPr>
          <w:delText>s</w:delText>
        </w:r>
      </w:del>
      <w:r w:rsidRPr="00D22B1E">
        <w:rPr>
          <w:color w:val="FF0000"/>
        </w:rPr>
        <w:t xml:space="preserve">tatistics </w:t>
      </w:r>
      <w:ins w:id="730" w:author="Stacey Hancock" w:date="2019-06-17T17:14:00Z">
        <w:r w:rsidR="005E29E5">
          <w:rPr>
            <w:color w:val="FF0000"/>
          </w:rPr>
          <w:t>E</w:t>
        </w:r>
      </w:ins>
      <w:del w:id="731" w:author="Stacey Hancock" w:date="2019-06-17T17:14:00Z">
        <w:r w:rsidRPr="00D22B1E" w:rsidDel="005E29E5">
          <w:rPr>
            <w:color w:val="FF0000"/>
          </w:rPr>
          <w:delText>e</w:delText>
        </w:r>
      </w:del>
      <w:r w:rsidRPr="00D22B1E">
        <w:rPr>
          <w:color w:val="FF0000"/>
        </w:rPr>
        <w:t xml:space="preserve">ducation focus on </w:t>
      </w:r>
      <w:del w:id="732" w:author="Allison Theobold" w:date="2019-06-19T14:22:00Z">
        <w:r w:rsidRPr="00D22B1E" w:rsidDel="00404FC2">
          <w:rPr>
            <w:color w:val="FF0000"/>
          </w:rPr>
          <w:delText xml:space="preserve">the importance of </w:delText>
        </w:r>
      </w:del>
      <w:ins w:id="733" w:author="Allison Theobold" w:date="2019-06-19T14:21:00Z">
        <w:r w:rsidR="00404FC2">
          <w:rPr>
            <w:color w:val="FF0000"/>
          </w:rPr>
          <w:t>understanding the</w:t>
        </w:r>
      </w:ins>
      <w:ins w:id="734" w:author="Allison Theobold" w:date="2019-06-19T14:22:00Z">
        <w:r w:rsidR="00404FC2">
          <w:rPr>
            <w:color w:val="FF0000"/>
          </w:rPr>
          <w:t xml:space="preserve"> </w:t>
        </w:r>
        <w:r w:rsidR="00404FC2" w:rsidRPr="00D22B1E">
          <w:rPr>
            <w:color w:val="FF0000"/>
          </w:rPr>
          <w:t>importance of</w:t>
        </w:r>
        <w:r w:rsidR="00203B43">
          <w:rPr>
            <w:color w:val="FF0000"/>
          </w:rPr>
          <w:t xml:space="preserve"> </w:t>
        </w:r>
      </w:ins>
      <w:del w:id="735" w:author="Allison Theobold" w:date="2019-06-19T14:22:00Z">
        <w:r w:rsidRPr="00D22B1E" w:rsidDel="00203B43">
          <w:rPr>
            <w:color w:val="FF0000"/>
          </w:rPr>
          <w:delText xml:space="preserve">graduate students’ </w:delText>
        </w:r>
      </w:del>
      <w:del w:id="736" w:author="Allison Theobold" w:date="2019-06-19T14:23:00Z">
        <w:r w:rsidRPr="00D22B1E" w:rsidDel="00203B43">
          <w:rPr>
            <w:color w:val="FF0000"/>
          </w:rPr>
          <w:delText xml:space="preserve">acquisition of the </w:delText>
        </w:r>
      </w:del>
      <w:r w:rsidRPr="00D22B1E">
        <w:rPr>
          <w:color w:val="FF0000"/>
        </w:rPr>
        <w:t xml:space="preserve">computational knowledge </w:t>
      </w:r>
      <w:ins w:id="737" w:author="Allison Theobold" w:date="2019-06-19T14:24:00Z">
        <w:r w:rsidR="00203B43">
          <w:rPr>
            <w:color w:val="FF0000"/>
          </w:rPr>
          <w:t>in</w:t>
        </w:r>
      </w:ins>
      <w:ins w:id="738" w:author="Allison Theobold" w:date="2019-06-19T14:25:00Z">
        <w:r w:rsidR="008D5D92">
          <w:rPr>
            <w:color w:val="FF0000"/>
          </w:rPr>
          <w:t xml:space="preserve"> order to </w:t>
        </w:r>
      </w:ins>
      <w:del w:id="739" w:author="Allison Theobold" w:date="2019-06-19T14:24:00Z">
        <w:r w:rsidRPr="00D22B1E" w:rsidDel="00203B43">
          <w:rPr>
            <w:color w:val="FF0000"/>
          </w:rPr>
          <w:delText xml:space="preserve">needed to </w:delText>
        </w:r>
      </w:del>
      <w:r w:rsidRPr="00D22B1E">
        <w:rPr>
          <w:color w:val="FF0000"/>
        </w:rPr>
        <w:t xml:space="preserve">apply statistical methods </w:t>
      </w:r>
      <w:ins w:id="740" w:author="Allison Theobold" w:date="2019-06-19T14:25:00Z">
        <w:r w:rsidR="008D5D92">
          <w:rPr>
            <w:color w:val="FF0000"/>
          </w:rPr>
          <w:t xml:space="preserve">in </w:t>
        </w:r>
      </w:ins>
      <w:ins w:id="741" w:author="Allison Theobold" w:date="2019-06-19T14:24:00Z">
        <w:r w:rsidR="00203B43">
          <w:rPr>
            <w:color w:val="FF0000"/>
          </w:rPr>
          <w:t>environmental science</w:t>
        </w:r>
      </w:ins>
      <w:ins w:id="742" w:author="Allison Theobold" w:date="2019-06-19T14:25:00Z">
        <w:r w:rsidR="008D5D92">
          <w:rPr>
            <w:color w:val="FF0000"/>
          </w:rPr>
          <w:t xml:space="preserve"> research</w:t>
        </w:r>
      </w:ins>
      <w:ins w:id="743" w:author="Allison Theobold" w:date="2019-06-19T14:24:00Z">
        <w:r w:rsidR="00203B43">
          <w:rPr>
            <w:color w:val="FF0000"/>
          </w:rPr>
          <w:t xml:space="preserve">, and </w:t>
        </w:r>
      </w:ins>
      <w:del w:id="744" w:author="Allison Theobold" w:date="2019-06-19T14:24:00Z">
        <w:r w:rsidRPr="00D22B1E" w:rsidDel="00203B43">
          <w:rPr>
            <w:color w:val="FF0000"/>
          </w:rPr>
          <w:delText>in their own research</w:delText>
        </w:r>
      </w:del>
      <w:ins w:id="745" w:author="Allison Theobold" w:date="2019-06-19T14:23:00Z">
        <w:r w:rsidR="00203B43">
          <w:rPr>
            <w:color w:val="FF0000"/>
          </w:rPr>
          <w:t xml:space="preserve">the </w:t>
        </w:r>
      </w:ins>
      <w:ins w:id="746" w:author="Allison Theobold" w:date="2019-06-20T10:20:00Z">
        <w:r w:rsidR="007B468D">
          <w:rPr>
            <w:color w:val="FF0000"/>
          </w:rPr>
          <w:t>path</w:t>
        </w:r>
      </w:ins>
      <w:ins w:id="747" w:author="Allison Theobold" w:date="2019-06-19T14:23:00Z">
        <w:r w:rsidR="00203B43">
          <w:rPr>
            <w:color w:val="FF0000"/>
          </w:rPr>
          <w:t xml:space="preserve">s </w:t>
        </w:r>
      </w:ins>
      <w:ins w:id="748" w:author="Allison Theobold" w:date="2019-06-19T14:24:00Z">
        <w:r w:rsidR="00203B43" w:rsidRPr="00D22B1E">
          <w:rPr>
            <w:color w:val="FF0000"/>
          </w:rPr>
          <w:t xml:space="preserve">graduate </w:t>
        </w:r>
      </w:ins>
      <w:ins w:id="749" w:author="Allison Theobold" w:date="2019-06-19T14:23:00Z">
        <w:r w:rsidR="00203B43">
          <w:rPr>
            <w:color w:val="FF0000"/>
          </w:rPr>
          <w:t>students are employing to acquire</w:t>
        </w:r>
      </w:ins>
      <w:ins w:id="750" w:author="Allison Theobold" w:date="2019-06-19T14:24:00Z">
        <w:r w:rsidR="00203B43">
          <w:rPr>
            <w:color w:val="FF0000"/>
          </w:rPr>
          <w:t xml:space="preserve"> th</w:t>
        </w:r>
      </w:ins>
      <w:ins w:id="751" w:author="Allison Theobold" w:date="2019-06-19T14:25:00Z">
        <w:r w:rsidR="008D5D92">
          <w:rPr>
            <w:color w:val="FF0000"/>
          </w:rPr>
          <w:t>a</w:t>
        </w:r>
      </w:ins>
      <w:ins w:id="752" w:author="Allison Theobold" w:date="2019-06-19T14:24:00Z">
        <w:r w:rsidR="00203B43">
          <w:rPr>
            <w:color w:val="FF0000"/>
          </w:rPr>
          <w:t>ese essential skills</w:t>
        </w:r>
      </w:ins>
      <w:r w:rsidRPr="00D22B1E">
        <w:rPr>
          <w:color w:val="FF0000"/>
        </w:rPr>
        <w:t>.</w:t>
      </w:r>
      <w:commentRangeEnd w:id="727"/>
      <w:r w:rsidR="00203B43">
        <w:rPr>
          <w:rStyle w:val="CommentReference"/>
        </w:rPr>
        <w:commentReference w:id="727"/>
      </w:r>
      <w:r w:rsidRPr="00D22B1E">
        <w:rPr>
          <w:color w:val="FF0000"/>
        </w:rPr>
        <w:t xml:space="preserve"> Environmental science fields have long understood the importance of a </w:t>
      </w:r>
      <w:ins w:id="753" w:author="Allison Theobold" w:date="2019-06-19T14:35:00Z">
        <w:r w:rsidR="00C01B36">
          <w:rPr>
            <w:color w:val="FF0000"/>
          </w:rPr>
          <w:t>S</w:t>
        </w:r>
      </w:ins>
      <w:del w:id="754" w:author="Allison Theobold" w:date="2019-06-19T14:35:00Z">
        <w:r w:rsidRPr="00D22B1E" w:rsidDel="00C01B36">
          <w:rPr>
            <w:color w:val="FF0000"/>
          </w:rPr>
          <w:delText>s</w:delText>
        </w:r>
      </w:del>
      <w:r w:rsidRPr="00D22B1E">
        <w:rPr>
          <w:color w:val="FF0000"/>
        </w:rPr>
        <w:t>tatistics education for their students</w:t>
      </w:r>
      <w:ins w:id="755" w:author="Stacey Hancock" w:date="2019-06-17T17:02:00Z">
        <w:r w:rsidR="00F9476A">
          <w:rPr>
            <w:color w:val="FF0000"/>
          </w:rPr>
          <w:t xml:space="preserve">, </w:t>
        </w:r>
      </w:ins>
      <w:ins w:id="756" w:author="Stacey Hancock" w:date="2019-06-17T17:03:00Z">
        <w:r w:rsidR="00F9476A">
          <w:rPr>
            <w:color w:val="FF0000"/>
          </w:rPr>
          <w:t xml:space="preserve">so most programs recommend or require at least one </w:t>
        </w:r>
      </w:ins>
      <w:ins w:id="757" w:author="Stacey Hancock" w:date="2019-06-17T17:10:00Z">
        <w:r w:rsidR="002F2617">
          <w:rPr>
            <w:color w:val="FF0000"/>
          </w:rPr>
          <w:t>S</w:t>
        </w:r>
      </w:ins>
      <w:ins w:id="758" w:author="Stacey Hancock" w:date="2019-06-17T17:03:00Z">
        <w:r w:rsidR="00F9476A">
          <w:rPr>
            <w:color w:val="FF0000"/>
          </w:rPr>
          <w:t>tatistics course</w:t>
        </w:r>
      </w:ins>
      <w:r w:rsidR="00AC0488" w:rsidRPr="00D22B1E">
        <w:rPr>
          <w:color w:val="FF0000"/>
        </w:rPr>
        <w:t>.</w:t>
      </w:r>
      <w:ins w:id="759" w:author="Stacey Hancock" w:date="2019-06-17T17:03:00Z">
        <w:r w:rsidR="00F9476A">
          <w:rPr>
            <w:color w:val="FF0000"/>
          </w:rPr>
          <w:t xml:space="preserve"> </w:t>
        </w:r>
      </w:ins>
      <w:ins w:id="760" w:author="Stacey Hancock" w:date="2019-06-17T17:08:00Z">
        <w:r w:rsidR="002F2617">
          <w:rPr>
            <w:color w:val="FF0000"/>
          </w:rPr>
          <w:t>Conversely</w:t>
        </w:r>
      </w:ins>
      <w:ins w:id="761" w:author="Stacey Hancock" w:date="2019-06-17T17:03:00Z">
        <w:r w:rsidR="00F9476A">
          <w:rPr>
            <w:color w:val="FF0000"/>
          </w:rPr>
          <w:t>,</w:t>
        </w:r>
      </w:ins>
      <w:r w:rsidR="00AC0488" w:rsidRPr="00D22B1E">
        <w:rPr>
          <w:color w:val="FF0000"/>
        </w:rPr>
        <w:t xml:space="preserve"> </w:t>
      </w:r>
      <w:ins w:id="762" w:author="Stacey Hancock" w:date="2019-06-17T17:03:00Z">
        <w:r w:rsidR="00F9476A">
          <w:rPr>
            <w:color w:val="FF0000"/>
          </w:rPr>
          <w:t>m</w:t>
        </w:r>
      </w:ins>
      <w:del w:id="763" w:author="Stacey Hancock" w:date="2019-06-17T17:03:00Z">
        <w:r w:rsidR="00AC0488" w:rsidRPr="00D22B1E" w:rsidDel="00F9476A">
          <w:rPr>
            <w:color w:val="FF0000"/>
          </w:rPr>
          <w:delText>M</w:delText>
        </w:r>
      </w:del>
      <w:r w:rsidR="00AC0488" w:rsidRPr="00D22B1E">
        <w:rPr>
          <w:color w:val="FF0000"/>
        </w:rPr>
        <w:t xml:space="preserve">any of these graduate programs are not actively incorporating computational courses into their degree, instead assuming that students are acquiring these skills in their recommended </w:t>
      </w:r>
      <w:ins w:id="764" w:author="Stacey Hancock" w:date="2019-06-17T17:10:00Z">
        <w:r w:rsidR="002F2617">
          <w:rPr>
            <w:color w:val="FF0000"/>
          </w:rPr>
          <w:t>S</w:t>
        </w:r>
      </w:ins>
      <w:del w:id="765" w:author="Stacey Hancock" w:date="2019-06-17T17:10:00Z">
        <w:r w:rsidR="00AC0488" w:rsidRPr="00D22B1E" w:rsidDel="002F2617">
          <w:rPr>
            <w:color w:val="FF0000"/>
          </w:rPr>
          <w:delText>s</w:delText>
        </w:r>
      </w:del>
      <w:r w:rsidR="00AC0488" w:rsidRPr="00D22B1E">
        <w:rPr>
          <w:color w:val="FF0000"/>
        </w:rPr>
        <w:t xml:space="preserve">tatistics courses. </w:t>
      </w:r>
      <w:ins w:id="766" w:author="Stacey Hancock" w:date="2019-06-17T17:06:00Z">
        <w:r w:rsidR="002F2617">
          <w:rPr>
            <w:color w:val="FF0000"/>
          </w:rPr>
          <w:t>But u</w:t>
        </w:r>
      </w:ins>
      <w:ins w:id="767" w:author="Stacey Hancock" w:date="2019-06-17T17:05:00Z">
        <w:r w:rsidR="00F9476A">
          <w:rPr>
            <w:color w:val="FF0000"/>
          </w:rPr>
          <w:t xml:space="preserve">nfortunately, </w:t>
        </w:r>
        <w:r w:rsidR="002F2617">
          <w:rPr>
            <w:color w:val="FF0000"/>
          </w:rPr>
          <w:t>computational skills</w:t>
        </w:r>
      </w:ins>
      <w:ins w:id="768" w:author="Stacey Hancock" w:date="2019-06-17T17:15:00Z">
        <w:r w:rsidR="00682664">
          <w:rPr>
            <w:color w:val="FF0000"/>
          </w:rPr>
          <w:t xml:space="preserve"> necessary for research</w:t>
        </w:r>
      </w:ins>
      <w:ins w:id="769" w:author="Stacey Hancock" w:date="2019-06-17T17:05:00Z">
        <w:r w:rsidR="002F2617">
          <w:rPr>
            <w:color w:val="FF0000"/>
          </w:rPr>
          <w:t xml:space="preserve"> are not typically included in the</w:t>
        </w:r>
      </w:ins>
      <w:ins w:id="770" w:author="Stacey Hancock" w:date="2019-06-17T17:15:00Z">
        <w:r w:rsidR="00682664">
          <w:rPr>
            <w:color w:val="FF0000"/>
          </w:rPr>
          <w:t>se</w:t>
        </w:r>
      </w:ins>
      <w:ins w:id="771" w:author="Stacey Hancock" w:date="2019-06-17T17:05:00Z">
        <w:r w:rsidR="002F2617">
          <w:rPr>
            <w:color w:val="FF0000"/>
          </w:rPr>
          <w:t xml:space="preserve"> Statistics </w:t>
        </w:r>
      </w:ins>
      <w:ins w:id="772" w:author="Stacey Hancock" w:date="2019-06-17T17:15:00Z">
        <w:r w:rsidR="00682664">
          <w:rPr>
            <w:color w:val="FF0000"/>
          </w:rPr>
          <w:t>courses</w:t>
        </w:r>
      </w:ins>
      <w:ins w:id="773" w:author="Stacey Hancock" w:date="2019-06-17T17:05:00Z">
        <w:r w:rsidR="002F2617">
          <w:rPr>
            <w:color w:val="FF0000"/>
          </w:rPr>
          <w:t xml:space="preserve"> </w:t>
        </w:r>
        <w:r w:rsidR="002F2617" w:rsidRPr="002C1002">
          <w:rPr>
            <w:color w:val="FF0000"/>
          </w:rPr>
          <w:t>(Friedman, 2001; Hardin et al., 2015</w:t>
        </w:r>
        <w:r w:rsidR="002F2617">
          <w:rPr>
            <w:color w:val="FF0000"/>
          </w:rPr>
          <w:t xml:space="preserve">; </w:t>
        </w:r>
        <w:r w:rsidR="002F2617" w:rsidRPr="002C1002">
          <w:rPr>
            <w:color w:val="FF0000"/>
          </w:rPr>
          <w:t>Nolan &amp; Temple-Lang, 2010)</w:t>
        </w:r>
        <w:r w:rsidR="002F2617">
          <w:rPr>
            <w:color w:val="FF0000"/>
          </w:rPr>
          <w:t xml:space="preserve">. </w:t>
        </w:r>
      </w:ins>
      <w:del w:id="774" w:author="Stacey Hancock" w:date="2019-06-17T17:06:00Z">
        <w:r w:rsidRPr="00D22B1E" w:rsidDel="002F2617">
          <w:rPr>
            <w:color w:val="FF0000"/>
          </w:rPr>
          <w:delText>However</w:delText>
        </w:r>
      </w:del>
      <w:ins w:id="775" w:author="Stacey Hancock" w:date="2019-06-17T17:06:00Z">
        <w:r w:rsidR="002F2617">
          <w:rPr>
            <w:color w:val="FF0000"/>
          </w:rPr>
          <w:t>A</w:t>
        </w:r>
      </w:ins>
      <w:del w:id="776" w:author="Stacey Hancock" w:date="2019-06-17T17:11:00Z">
        <w:r w:rsidRPr="00D22B1E" w:rsidDel="002F2617">
          <w:rPr>
            <w:color w:val="FF0000"/>
          </w:rPr>
          <w:delText>, many of these programs are not actively incorporating computational courses into their degree, instead assuming that students are acquiring these skills in their recommended statistics courses</w:delText>
        </w:r>
        <w:r w:rsidR="00B61832" w:rsidRPr="00D22B1E" w:rsidDel="002F2617">
          <w:rPr>
            <w:color w:val="FF0000"/>
          </w:rPr>
          <w:delText xml:space="preserve">, </w:delText>
        </w:r>
        <w:r w:rsidRPr="00D22B1E" w:rsidDel="002F2617">
          <w:rPr>
            <w:color w:val="FF0000"/>
          </w:rPr>
          <w:delText>.</w:delText>
        </w:r>
        <w:r w:rsidR="00B61832" w:rsidRPr="00D22B1E" w:rsidDel="002F2617">
          <w:rPr>
            <w:color w:val="FF0000"/>
          </w:rPr>
          <w:delText>a</w:delText>
        </w:r>
      </w:del>
      <w:r w:rsidR="00B61832" w:rsidRPr="002C1002">
        <w:rPr>
          <w:color w:val="FF0000"/>
        </w:rPr>
        <w:t xml:space="preserve">s witnessed in </w:t>
      </w:r>
      <w:r w:rsidR="00AC0488">
        <w:rPr>
          <w:color w:val="FF0000"/>
        </w:rPr>
        <w:t xml:space="preserve">the </w:t>
      </w:r>
      <w:r w:rsidR="00B61832" w:rsidRPr="002C1002">
        <w:rPr>
          <w:color w:val="FF0000"/>
        </w:rPr>
        <w:t>research on computational preparation of environmental science students</w:t>
      </w:r>
      <w:r w:rsidR="00AC0488">
        <w:rPr>
          <w:color w:val="FF0000"/>
        </w:rPr>
        <w:t xml:space="preserve"> </w:t>
      </w:r>
      <w:r w:rsidR="007D0CD0" w:rsidRPr="002C1002">
        <w:rPr>
          <w:color w:val="FF0000"/>
        </w:rPr>
        <w:t>(</w:t>
      </w:r>
      <w:r w:rsidR="00D745A9">
        <w:rPr>
          <w:color w:val="FF0000"/>
        </w:rPr>
        <w:t xml:space="preserve">Andelman et al., 2004; </w:t>
      </w:r>
      <w:r w:rsidR="007D0CD0">
        <w:rPr>
          <w:color w:val="FF0000"/>
        </w:rPr>
        <w:t>Green et al., 2005; Hampton et al., 2</w:t>
      </w:r>
      <w:r w:rsidR="007D0CD0" w:rsidRPr="002C1002">
        <w:rPr>
          <w:color w:val="FF0000"/>
        </w:rPr>
        <w:t>017; Hernandez et al., 2012; Mislan, Heer, &amp; White, 2016; Teal et al., 2015)</w:t>
      </w:r>
      <w:del w:id="777" w:author="Stacey Hancock" w:date="2019-06-17T17:07:00Z">
        <w:r w:rsidR="007D0CD0" w:rsidDel="002F2617">
          <w:rPr>
            <w:color w:val="FF0000"/>
          </w:rPr>
          <w:delText xml:space="preserve"> </w:delText>
        </w:r>
        <w:r w:rsidR="00AC0488" w:rsidDel="002F2617">
          <w:rPr>
            <w:color w:val="FF0000"/>
          </w:rPr>
          <w:delText>and the inclusion of computing in the Statistics curriculum</w:delText>
        </w:r>
      </w:del>
      <w:del w:id="778" w:author="Stacey Hancock" w:date="2019-06-17T17:05:00Z">
        <w:r w:rsidR="006E6CA7" w:rsidDel="002F2617">
          <w:rPr>
            <w:color w:val="FF0000"/>
          </w:rPr>
          <w:delText xml:space="preserve"> </w:delText>
        </w:r>
        <w:r w:rsidR="006E6CA7" w:rsidRPr="002C1002" w:rsidDel="002F2617">
          <w:rPr>
            <w:color w:val="FF0000"/>
          </w:rPr>
          <w:delText>(</w:delText>
        </w:r>
        <w:r w:rsidR="00D745A9" w:rsidRPr="002C1002" w:rsidDel="002F2617">
          <w:rPr>
            <w:color w:val="FF0000"/>
          </w:rPr>
          <w:delText>Friedman, 2001; Hardin et al., 2015</w:delText>
        </w:r>
        <w:r w:rsidR="00D745A9" w:rsidDel="002F2617">
          <w:rPr>
            <w:color w:val="FF0000"/>
          </w:rPr>
          <w:delText xml:space="preserve">; </w:delText>
        </w:r>
        <w:r w:rsidR="006E6CA7" w:rsidRPr="002C1002" w:rsidDel="002F2617">
          <w:rPr>
            <w:color w:val="FF0000"/>
          </w:rPr>
          <w:delText>Nolan &amp; Temple-Lang, 2010)</w:delText>
        </w:r>
      </w:del>
      <w:r w:rsidR="00B61832" w:rsidRPr="002C1002">
        <w:rPr>
          <w:color w:val="FF0000"/>
        </w:rPr>
        <w:t>, the experience of computational ill preparation is not unique to students at this institution</w:t>
      </w:r>
      <w:r w:rsidR="00AC0488">
        <w:rPr>
          <w:color w:val="FF0000"/>
        </w:rPr>
        <w:t>.</w:t>
      </w:r>
      <w:r w:rsidR="00226D11">
        <w:rPr>
          <w:color w:val="FF0000"/>
        </w:rPr>
        <w:t xml:space="preserve"> </w:t>
      </w:r>
      <w:r w:rsidRPr="008B40B7">
        <w:t xml:space="preserve">A restructuring dilemma is faced by both </w:t>
      </w:r>
      <w:ins w:id="779" w:author="Stacey Hancock" w:date="2019-06-17T17:12:00Z">
        <w:r w:rsidR="002F2617">
          <w:t>fields</w:t>
        </w:r>
      </w:ins>
      <w:ins w:id="780" w:author="Stacey Hancock" w:date="2019-06-17T17:13:00Z">
        <w:r w:rsidR="002F2617">
          <w:t xml:space="preserve"> – </w:t>
        </w:r>
      </w:ins>
      <w:del w:id="781" w:author="Stacey Hancock" w:date="2019-06-17T17:12:00Z">
        <w:r w:rsidRPr="008B40B7" w:rsidDel="002F2617">
          <w:delText>parties involved</w:delText>
        </w:r>
      </w:del>
      <w:ins w:id="782" w:author="Stacey Hancock" w:date="2019-06-17T17:12:00Z">
        <w:r w:rsidR="002F2617">
          <w:t xml:space="preserve">Statistics </w:t>
        </w:r>
      </w:ins>
      <w:ins w:id="783" w:author="Stacey Hancock" w:date="2019-06-17T17:13:00Z">
        <w:r w:rsidR="002F2617">
          <w:t>E</w:t>
        </w:r>
      </w:ins>
      <w:ins w:id="784" w:author="Stacey Hancock" w:date="2019-06-17T17:12:00Z">
        <w:r w:rsidR="002F2617">
          <w:t>duc</w:t>
        </w:r>
      </w:ins>
      <w:ins w:id="785" w:author="Stacey Hancock" w:date="2019-06-17T17:13:00Z">
        <w:r w:rsidR="002F2617">
          <w:t>ation and the environmental sciences –</w:t>
        </w:r>
      </w:ins>
      <w:del w:id="786" w:author="Stacey Hancock" w:date="2019-06-17T17:13:00Z">
        <w:r w:rsidRPr="008B40B7" w:rsidDel="002F2617">
          <w:delText>,</w:delText>
        </w:r>
      </w:del>
      <w:r w:rsidRPr="008B40B7">
        <w:t xml:space="preserve"> with intractable differences between </w:t>
      </w:r>
      <w:ins w:id="787" w:author="Stacey Hancock" w:date="2019-06-17T17:13:00Z">
        <w:r w:rsidR="002F2617">
          <w:t xml:space="preserve">Statistics </w:t>
        </w:r>
      </w:ins>
      <w:r w:rsidRPr="008B40B7">
        <w:t xml:space="preserve">coursework </w:t>
      </w:r>
      <w:ins w:id="788" w:author="Stacey Hancock" w:date="2019-06-17T17:12:00Z">
        <w:r w:rsidR="002F2617">
          <w:t xml:space="preserve">curricula </w:t>
        </w:r>
      </w:ins>
      <w:r w:rsidRPr="008B40B7">
        <w:t xml:space="preserve">and </w:t>
      </w:r>
      <w:ins w:id="789" w:author="Stacey Hancock" w:date="2019-06-17T17:14:00Z">
        <w:r w:rsidR="002F2617">
          <w:t xml:space="preserve">environmental science </w:t>
        </w:r>
      </w:ins>
      <w:r w:rsidR="004E2CD6" w:rsidRPr="00D22B1E">
        <w:rPr>
          <w:color w:val="FF0000"/>
        </w:rPr>
        <w:t>research</w:t>
      </w:r>
      <w:r w:rsidR="004E2CD6" w:rsidRPr="008B40B7">
        <w:t xml:space="preserve"> </w:t>
      </w:r>
      <w:r w:rsidRPr="008B40B7">
        <w:t xml:space="preserve">expectations. </w:t>
      </w:r>
    </w:p>
    <w:p w14:paraId="3529D035" w14:textId="10E6CB63" w:rsidR="00ED6CC8" w:rsidRDefault="00ED6CC8" w:rsidP="00A26A25">
      <w:pPr>
        <w:pStyle w:val="Body"/>
      </w:pPr>
    </w:p>
    <w:p w14:paraId="065B0D9E" w14:textId="47B107B8" w:rsidR="00ED6CC8" w:rsidRPr="00D22B1E" w:rsidRDefault="00ED6CC8" w:rsidP="00D22B1E">
      <w:pPr>
        <w:pStyle w:val="SubSectionHeading"/>
        <w:rPr>
          <w:color w:val="FF0000"/>
        </w:rPr>
      </w:pPr>
      <w:r w:rsidRPr="00D22B1E">
        <w:rPr>
          <w:color w:val="FF0000"/>
        </w:rPr>
        <w:t xml:space="preserve"> IMplications for</w:t>
      </w:r>
      <w:r w:rsidR="00A470E2">
        <w:rPr>
          <w:color w:val="FF0000"/>
        </w:rPr>
        <w:t xml:space="preserve"> </w:t>
      </w:r>
      <w:r w:rsidR="007074BB">
        <w:rPr>
          <w:color w:val="FF0000"/>
        </w:rPr>
        <w:t>s</w:t>
      </w:r>
      <w:ins w:id="790" w:author="Allison Theobold" w:date="2019-06-20T11:31:00Z">
        <w:r w:rsidR="0056241C">
          <w:rPr>
            <w:color w:val="FF0000"/>
          </w:rPr>
          <w:t>tatistics</w:t>
        </w:r>
      </w:ins>
      <w:del w:id="791" w:author="Allison Theobold" w:date="2019-06-20T11:31:00Z">
        <w:r w:rsidR="007074BB" w:rsidDel="0056241C">
          <w:rPr>
            <w:color w:val="FF0000"/>
          </w:rPr>
          <w:delText>cience</w:delText>
        </w:r>
      </w:del>
      <w:r w:rsidRPr="00D22B1E">
        <w:rPr>
          <w:color w:val="FF0000"/>
        </w:rPr>
        <w:t xml:space="preserve"> educators </w:t>
      </w:r>
    </w:p>
    <w:p w14:paraId="6BE5F1A7" w14:textId="77CDD27A" w:rsidR="00EC6E37" w:rsidRDefault="00EC6E37" w:rsidP="00A26A25">
      <w:pPr>
        <w:pStyle w:val="Body"/>
        <w:rPr>
          <w:ins w:id="792" w:author="Allison Theobold" w:date="2019-06-20T11:31:00Z"/>
        </w:rPr>
      </w:pPr>
    </w:p>
    <w:p w14:paraId="4D87085A" w14:textId="77777777" w:rsidR="0056241C" w:rsidRPr="008B40B7" w:rsidRDefault="0056241C" w:rsidP="0056241C">
      <w:pPr>
        <w:pStyle w:val="Body"/>
        <w:rPr>
          <w:ins w:id="793" w:author="Allison Theobold" w:date="2019-06-20T11:31:00Z"/>
        </w:rPr>
      </w:pPr>
      <w:ins w:id="794" w:author="Allison Theobold" w:date="2019-06-20T11:31:00Z">
        <w:r>
          <w:t>S</w:t>
        </w:r>
        <w:r w:rsidRPr="008B40B7">
          <w:t xml:space="preserve">tatistics educators should consider the power an </w:t>
        </w:r>
        <w:r>
          <w:t>A</w:t>
        </w:r>
        <w:r w:rsidRPr="008B40B7">
          <w:t xml:space="preserve">pplied </w:t>
        </w:r>
        <w:r>
          <w:t>S</w:t>
        </w:r>
        <w:r w:rsidRPr="008B40B7">
          <w:t xml:space="preserve">tatistics course sequence has to provide graduate students with a year-long introduction to statistical computing. As seen by Stephanie, who entered graduate school after completing a year's work as a research assistant working in </w:t>
        </w:r>
        <w:r w:rsidRPr="00982EE7">
          <w:rPr>
            <w:rFonts w:ascii="Courier New" w:hAnsi="Courier New" w:cs="Courier New"/>
          </w:rPr>
          <w:t>R</w:t>
        </w:r>
        <w:r w:rsidRPr="008B40B7">
          <w:t xml:space="preserve">, these learning experiences can help to alleviate the power differential students feel when asking their advisers or peers for assistance. However, the content covered by graduate </w:t>
        </w:r>
        <w:r>
          <w:t>Applied Statistics</w:t>
        </w:r>
        <w:r w:rsidRPr="008B40B7">
          <w:t xml:space="preserve"> sequences is expected to paint a vast picture of the field of </w:t>
        </w:r>
        <w:r>
          <w:t>S</w:t>
        </w:r>
        <w:r w:rsidRPr="008B40B7">
          <w:t xml:space="preserve">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ins>
    </w:p>
    <w:p w14:paraId="2E10973F" w14:textId="505854F0" w:rsidR="0056241C" w:rsidRDefault="0056241C" w:rsidP="0056241C">
      <w:pPr>
        <w:pStyle w:val="Body"/>
      </w:pPr>
      <w:ins w:id="795" w:author="Allison Theobold" w:date="2019-06-20T11:31:00Z">
        <w:r w:rsidRPr="008B40B7">
          <w:t xml:space="preserve">The importance of playing with statistical applications on real-world data, as voiced by these participants, should be also considered by </w:t>
        </w:r>
        <w:r>
          <w:t>S</w:t>
        </w:r>
        <w:r w:rsidRPr="008B40B7">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w:t>
        </w:r>
      </w:ins>
    </w:p>
    <w:p w14:paraId="3F062508" w14:textId="7E24FDBD" w:rsidR="00CC6E3D" w:rsidDel="0056241C" w:rsidRDefault="00A26A25" w:rsidP="00A26A25">
      <w:pPr>
        <w:pStyle w:val="Body"/>
        <w:rPr>
          <w:del w:id="796" w:author="Allison Theobold" w:date="2019-06-20T11:31:00Z"/>
        </w:rPr>
      </w:pPr>
      <w:del w:id="797" w:author="Allison Theobold" w:date="2019-06-20T11:31:00Z">
        <w:r w:rsidRPr="008B40B7" w:rsidDel="0056241C">
          <w:delText xml:space="preserve">The impact of an undergraduate education on students’ experiences as graduate researchers should be considered by </w:delText>
        </w:r>
      </w:del>
      <w:del w:id="798" w:author="Allison Theobold" w:date="2019-06-19T14:35:00Z">
        <w:r w:rsidRPr="008B40B7" w:rsidDel="00C01B36">
          <w:delText>s</w:delText>
        </w:r>
      </w:del>
      <w:del w:id="799" w:author="Allison Theobold" w:date="2019-06-20T11:31:00Z">
        <w:r w:rsidRPr="008B40B7" w:rsidDel="0056241C">
          <w:delText>tatistics</w:delText>
        </w:r>
        <w:r w:rsidR="00477B58" w:rsidRPr="008B40B7" w:rsidDel="0056241C">
          <w:delText xml:space="preserve">, </w:delText>
        </w:r>
      </w:del>
      <w:del w:id="800" w:author="Allison Theobold" w:date="2019-06-19T14:35:00Z">
        <w:r w:rsidR="00477B58" w:rsidRPr="008B40B7" w:rsidDel="00C01B36">
          <w:delText>e</w:delText>
        </w:r>
      </w:del>
      <w:del w:id="801" w:author="Allison Theobold" w:date="2019-06-20T11:31:00Z">
        <w:r w:rsidR="00477B58" w:rsidRPr="008B40B7" w:rsidDel="0056241C">
          <w:delText>cology, and</w:delText>
        </w:r>
        <w:r w:rsidRPr="008B40B7" w:rsidDel="0056241C">
          <w:delText xml:space="preserve"> </w:delText>
        </w:r>
      </w:del>
      <w:del w:id="802" w:author="Allison Theobold" w:date="2019-06-19T14:35:00Z">
        <w:r w:rsidRPr="008B40B7" w:rsidDel="00C01B36">
          <w:delText>e</w:delText>
        </w:r>
      </w:del>
      <w:del w:id="803" w:author="Allison Theobold" w:date="2019-06-20T11:31:00Z">
        <w:r w:rsidRPr="008B40B7" w:rsidDel="0056241C">
          <w:delText>nvironmental</w:delText>
        </w:r>
      </w:del>
      <w:del w:id="804" w:author="Allison Theobold" w:date="2019-06-19T14:35:00Z">
        <w:r w:rsidRPr="008B40B7" w:rsidDel="00C01B36">
          <w:delText xml:space="preserve"> s</w:delText>
        </w:r>
      </w:del>
      <w:del w:id="805" w:author="Allison Theobold" w:date="2019-06-20T11:31:00Z">
        <w:r w:rsidRPr="008B40B7" w:rsidDel="0056241C">
          <w:delText>cience faculty in higher education when recognizing the importance of dev</w:delText>
        </w:r>
        <w:r w:rsidR="00060194" w:rsidRPr="008B40B7" w:rsidDel="0056241C">
          <w:delText xml:space="preserve">eloping data-intensive statistical computing </w:delText>
        </w:r>
        <w:r w:rsidRPr="008B40B7" w:rsidDel="0056241C">
          <w:delText xml:space="preserve">skills </w:delText>
        </w:r>
        <w:r w:rsidR="00ED7B51" w:rsidRPr="00D22B1E" w:rsidDel="0056241C">
          <w:rPr>
            <w:color w:val="FF0000"/>
          </w:rPr>
          <w:delText xml:space="preserve">early on </w:delText>
        </w:r>
        <w:r w:rsidRPr="008B40B7" w:rsidDel="0056241C">
          <w:delText xml:space="preserve">in undergraduate </w:delText>
        </w:r>
      </w:del>
      <w:del w:id="806" w:author="Allison Theobold" w:date="2019-06-19T14:35:00Z">
        <w:r w:rsidR="009F2EB7" w:rsidRPr="00D22B1E" w:rsidDel="00C01B36">
          <w:rPr>
            <w:color w:val="FF0000"/>
          </w:rPr>
          <w:delText>s</w:delText>
        </w:r>
      </w:del>
      <w:del w:id="807" w:author="Allison Theobold" w:date="2019-06-20T11:31:00Z">
        <w:r w:rsidR="009F2EB7" w:rsidRPr="00D22B1E" w:rsidDel="0056241C">
          <w:rPr>
            <w:color w:val="FF0000"/>
          </w:rPr>
          <w:delText>tatistics</w:delText>
        </w:r>
        <w:r w:rsidR="009F2EB7" w:rsidDel="0056241C">
          <w:delText xml:space="preserve"> </w:delText>
        </w:r>
        <w:r w:rsidRPr="008B40B7" w:rsidDel="0056241C">
          <w:delText>courses.</w:delText>
        </w:r>
        <w:r w:rsidR="00202313" w:rsidDel="0056241C">
          <w:delText xml:space="preserve"> </w:delText>
        </w:r>
        <w:r w:rsidRPr="00D22B1E" w:rsidDel="0056241C">
          <w:rPr>
            <w:color w:val="FF0000"/>
          </w:rPr>
          <w:delText>In this study,</w:delText>
        </w:r>
        <w:r w:rsidR="009F2EB7" w:rsidRPr="00D22B1E" w:rsidDel="0056241C">
          <w:rPr>
            <w:color w:val="FF0000"/>
          </w:rPr>
          <w:delText xml:space="preserve"> none of the participants voiced having any experience working with </w:delText>
        </w:r>
        <w:r w:rsidR="009F2EB7" w:rsidRPr="00D22B1E" w:rsidDel="0056241C">
          <w:rPr>
            <w:rFonts w:ascii="Courier New" w:hAnsi="Courier New" w:cs="Courier New"/>
            <w:color w:val="FF0000"/>
          </w:rPr>
          <w:delText>R</w:delText>
        </w:r>
        <w:r w:rsidR="009F2EB7" w:rsidRPr="00D22B1E" w:rsidDel="0056241C">
          <w:rPr>
            <w:color w:val="FF0000"/>
          </w:rPr>
          <w:delText xml:space="preserve"> in their undergraduate coursework</w:delText>
        </w:r>
        <w:r w:rsidR="00F64B33" w:rsidDel="0056241C">
          <w:rPr>
            <w:color w:val="FF0000"/>
          </w:rPr>
          <w:delText xml:space="preserve">. Instead, these students encountered </w:delText>
        </w:r>
        <w:r w:rsidR="00F64B33" w:rsidRPr="00D22B1E" w:rsidDel="0056241C">
          <w:rPr>
            <w:rFonts w:ascii="Courier New" w:hAnsi="Courier New" w:cs="Courier New"/>
            <w:color w:val="FF0000"/>
          </w:rPr>
          <w:delText>R</w:delText>
        </w:r>
        <w:r w:rsidR="00F64B33" w:rsidDel="0056241C">
          <w:rPr>
            <w:color w:val="FF0000"/>
          </w:rPr>
          <w:delText xml:space="preserve"> for the first time</w:delText>
        </w:r>
        <w:r w:rsidR="00D802AF" w:rsidDel="0056241C">
          <w:rPr>
            <w:color w:val="FF0000"/>
          </w:rPr>
          <w:delText xml:space="preserve"> in </w:delText>
        </w:r>
        <w:r w:rsidR="00F64B33" w:rsidDel="0056241C">
          <w:rPr>
            <w:color w:val="FF0000"/>
          </w:rPr>
          <w:delText>the</w:delText>
        </w:r>
        <w:r w:rsidR="002D0AAF" w:rsidDel="0056241C">
          <w:rPr>
            <w:color w:val="FF0000"/>
          </w:rPr>
          <w:delText>ir</w:delText>
        </w:r>
        <w:r w:rsidR="00F64B33" w:rsidDel="0056241C">
          <w:rPr>
            <w:color w:val="FF0000"/>
          </w:rPr>
          <w:delText xml:space="preserve"> first semester of graduate school </w:delText>
        </w:r>
        <w:r w:rsidR="008D3F20" w:rsidDel="0056241C">
          <w:rPr>
            <w:color w:val="FF0000"/>
          </w:rPr>
          <w:delText>during</w:delText>
        </w:r>
        <w:r w:rsidR="00F64B33" w:rsidDel="0056241C">
          <w:rPr>
            <w:color w:val="FF0000"/>
          </w:rPr>
          <w:delText xml:space="preserve"> the</w:delText>
        </w:r>
        <w:r w:rsidR="00DE7F76" w:rsidDel="0056241C">
          <w:rPr>
            <w:color w:val="FF0000"/>
          </w:rPr>
          <w:delText xml:space="preserve"> </w:delText>
        </w:r>
        <w:r w:rsidR="00D802AF" w:rsidDel="0056241C">
          <w:rPr>
            <w:color w:val="FF0000"/>
          </w:rPr>
          <w:delText xml:space="preserve">first </w:delText>
        </w:r>
        <w:r w:rsidR="00DE7F76" w:rsidDel="0056241C">
          <w:rPr>
            <w:color w:val="FF0000"/>
          </w:rPr>
          <w:delText xml:space="preserve">graduate-level </w:delText>
        </w:r>
      </w:del>
      <w:del w:id="808" w:author="Allison Theobold" w:date="2019-06-19T14:27:00Z">
        <w:r w:rsidR="00DE7F76" w:rsidDel="008D5D92">
          <w:rPr>
            <w:color w:val="FF0000"/>
          </w:rPr>
          <w:delText>a</w:delText>
        </w:r>
      </w:del>
      <w:del w:id="809" w:author="Allison Theobold" w:date="2019-06-20T11:31:00Z">
        <w:r w:rsidR="00DE7F76" w:rsidDel="0056241C">
          <w:rPr>
            <w:color w:val="FF0000"/>
          </w:rPr>
          <w:delText xml:space="preserve">pplied </w:delText>
        </w:r>
      </w:del>
      <w:del w:id="810" w:author="Allison Theobold" w:date="2019-06-19T14:27:00Z">
        <w:r w:rsidR="00DE7F76" w:rsidDel="008D5D92">
          <w:rPr>
            <w:color w:val="FF0000"/>
          </w:rPr>
          <w:delText>s</w:delText>
        </w:r>
      </w:del>
      <w:del w:id="811" w:author="Allison Theobold" w:date="2019-06-20T11:31:00Z">
        <w:r w:rsidR="00DE7F76" w:rsidDel="0056241C">
          <w:rPr>
            <w:color w:val="FF0000"/>
          </w:rPr>
          <w:delText xml:space="preserve">tatistics course. The </w:delText>
        </w:r>
        <w:r w:rsidR="00103DB2" w:rsidDel="0056241C">
          <w:rPr>
            <w:color w:val="FF0000"/>
          </w:rPr>
          <w:delText xml:space="preserve">participants </w:delText>
        </w:r>
        <w:r w:rsidR="00DE7F76" w:rsidDel="0056241C">
          <w:rPr>
            <w:color w:val="FF0000"/>
          </w:rPr>
          <w:delText>who had co</w:delText>
        </w:r>
        <w:r w:rsidR="00615496" w:rsidDel="0056241C">
          <w:rPr>
            <w:color w:val="FF0000"/>
          </w:rPr>
          <w:delText xml:space="preserve">mputing </w:delText>
        </w:r>
        <w:r w:rsidR="00DE7F76" w:rsidDel="0056241C">
          <w:rPr>
            <w:color w:val="FF0000"/>
          </w:rPr>
          <w:delText>experiences in their undergraduate coursework</w:delText>
        </w:r>
        <w:r w:rsidR="00D47D3E" w:rsidDel="0056241C">
          <w:rPr>
            <w:color w:val="FF0000"/>
          </w:rPr>
          <w:delText xml:space="preserve"> or postbaccalaureate research work or </w:delText>
        </w:r>
        <w:r w:rsidR="00615496" w:rsidRPr="00D22B1E" w:rsidDel="0056241C">
          <w:rPr>
            <w:color w:val="FF0000"/>
          </w:rPr>
          <w:delText>experience with Access databases</w:delText>
        </w:r>
        <w:r w:rsidR="00103DB2" w:rsidDel="0056241C">
          <w:rPr>
            <w:color w:val="FF0000"/>
          </w:rPr>
          <w:delText xml:space="preserve"> </w:delText>
        </w:r>
        <w:r w:rsidR="003402C6" w:rsidDel="0056241C">
          <w:rPr>
            <w:color w:val="FF0000"/>
          </w:rPr>
          <w:delText xml:space="preserve">were able to navigate </w:delText>
        </w:r>
        <w:r w:rsidR="00103DB2" w:rsidDel="0056241C">
          <w:rPr>
            <w:color w:val="FF0000"/>
          </w:rPr>
          <w:delText xml:space="preserve">learning </w:delText>
        </w:r>
        <w:r w:rsidR="003402C6" w:rsidRPr="00D22B1E" w:rsidDel="0056241C">
          <w:rPr>
            <w:rFonts w:ascii="Courier New" w:hAnsi="Courier New" w:cs="Courier New"/>
            <w:color w:val="FF0000"/>
          </w:rPr>
          <w:delText>R</w:delText>
        </w:r>
        <w:r w:rsidR="003402C6" w:rsidDel="0056241C">
          <w:rPr>
            <w:color w:val="FF0000"/>
          </w:rPr>
          <w:delText xml:space="preserve"> with greater ease than students with no computing experiences. Th</w:delText>
        </w:r>
        <w:r w:rsidR="00B16696" w:rsidDel="0056241C">
          <w:rPr>
            <w:color w:val="FF0000"/>
          </w:rPr>
          <w:delText xml:space="preserve">is lack of computing experiences further compounded when students began their independent research, where </w:delText>
        </w:r>
        <w:r w:rsidRPr="00D22B1E" w:rsidDel="0056241C">
          <w:rPr>
            <w:color w:val="FF0000"/>
          </w:rPr>
          <w:delText>students with fewer computational skills and understandings had substantially different independent research experiences than their counterparts with more.</w:delText>
        </w:r>
        <w:r w:rsidRPr="008B40B7" w:rsidDel="0056241C">
          <w:delTex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delText>
        </w:r>
        <w:r w:rsidR="002D0AAF" w:rsidDel="0056241C">
          <w:delText xml:space="preserve"> w</w:delText>
        </w:r>
        <w:r w:rsidRPr="008B40B7" w:rsidDel="0056241C">
          <w:delText>ere able to begin computational tasks in their research walking and not crawling.</w:delText>
        </w:r>
      </w:del>
    </w:p>
    <w:p w14:paraId="6E980271" w14:textId="349B25CE" w:rsidR="00A26A25" w:rsidRDefault="00A26A25" w:rsidP="00A26A25">
      <w:pPr>
        <w:pStyle w:val="Body"/>
      </w:pPr>
      <w:r w:rsidRPr="008B40B7">
        <w:t xml:space="preserve">  </w:t>
      </w:r>
    </w:p>
    <w:p w14:paraId="77633953" w14:textId="78E82ECE" w:rsidR="00CC6E3D" w:rsidRPr="00E20937" w:rsidRDefault="00EB103F" w:rsidP="00CC6E3D">
      <w:pPr>
        <w:pStyle w:val="SubSectionHeading"/>
        <w:rPr>
          <w:color w:val="FF0000"/>
        </w:rPr>
      </w:pPr>
      <w:r>
        <w:rPr>
          <w:color w:val="FF0000"/>
        </w:rPr>
        <w:t xml:space="preserve"> </w:t>
      </w:r>
      <w:r w:rsidR="00CC6E3D" w:rsidRPr="00E20937">
        <w:rPr>
          <w:color w:val="FF0000"/>
        </w:rPr>
        <w:t xml:space="preserve">IMplications for </w:t>
      </w:r>
      <w:ins w:id="812" w:author="Allison Theobold" w:date="2019-06-20T11:31:00Z">
        <w:r w:rsidR="0056241C">
          <w:rPr>
            <w:color w:val="FF0000"/>
          </w:rPr>
          <w:t>environmental science</w:t>
        </w:r>
      </w:ins>
      <w:del w:id="813" w:author="Allison Theobold" w:date="2019-06-20T11:31:00Z">
        <w:r w:rsidR="00CC6E3D" w:rsidRPr="00E20937" w:rsidDel="0056241C">
          <w:rPr>
            <w:color w:val="FF0000"/>
          </w:rPr>
          <w:delText>statistic</w:delText>
        </w:r>
      </w:del>
      <w:del w:id="814" w:author="Allison Theobold" w:date="2019-06-20T11:32:00Z">
        <w:r w:rsidR="00CC6E3D" w:rsidRPr="00E20937" w:rsidDel="0056241C">
          <w:rPr>
            <w:color w:val="FF0000"/>
          </w:rPr>
          <w:delText>s</w:delText>
        </w:r>
      </w:del>
      <w:r w:rsidR="00CC6E3D" w:rsidRPr="00E20937">
        <w:rPr>
          <w:color w:val="FF0000"/>
        </w:rPr>
        <w:t xml:space="preserve"> educators </w:t>
      </w:r>
    </w:p>
    <w:p w14:paraId="7E039094" w14:textId="77777777" w:rsidR="00CC6E3D" w:rsidRPr="008B40B7" w:rsidRDefault="00CC6E3D" w:rsidP="00A26A25">
      <w:pPr>
        <w:pStyle w:val="Body"/>
      </w:pPr>
    </w:p>
    <w:p w14:paraId="6C274081" w14:textId="1B9084DE" w:rsidR="0056241C" w:rsidRDefault="0056241C" w:rsidP="0056241C">
      <w:pPr>
        <w:pStyle w:val="Body"/>
        <w:rPr>
          <w:ins w:id="815" w:author="Allison Theobold" w:date="2019-06-20T11:38:00Z"/>
        </w:rPr>
      </w:pPr>
      <w:ins w:id="816" w:author="Allison Theobold" w:date="2019-06-20T11:31:00Z">
        <w:r w:rsidRPr="008B40B7">
          <w:t xml:space="preserve">The impact of an undergraduate education on students’ experiences as graduate researchers should be considered by </w:t>
        </w:r>
        <w:r>
          <w:t>S</w:t>
        </w:r>
        <w:r w:rsidRPr="008B40B7">
          <w:t xml:space="preserve">tatistics, </w:t>
        </w:r>
        <w:r>
          <w:t>E</w:t>
        </w:r>
        <w:r w:rsidRPr="008B40B7">
          <w:t xml:space="preserve">cology, and </w:t>
        </w:r>
        <w:r>
          <w:t>E</w:t>
        </w:r>
        <w:r w:rsidRPr="008B40B7">
          <w:t>nvironmental</w:t>
        </w:r>
        <w:r>
          <w:t xml:space="preserve"> S</w:t>
        </w:r>
        <w:r w:rsidRPr="008B40B7">
          <w:t xml:space="preserve">cience faculty in higher education when recognizing the importance of developing data-intensive </w:t>
        </w:r>
        <w:r w:rsidRPr="008B40B7">
          <w:lastRenderedPageBreak/>
          <w:t xml:space="preserve">statistical computing skills </w:t>
        </w:r>
        <w:r w:rsidRPr="00D22B1E">
          <w:rPr>
            <w:color w:val="FF0000"/>
          </w:rPr>
          <w:t xml:space="preserve">early on </w:t>
        </w:r>
        <w:r w:rsidRPr="008B40B7">
          <w:t xml:space="preserve">in undergraduate </w:t>
        </w:r>
        <w:r>
          <w:rPr>
            <w:color w:val="FF0000"/>
          </w:rPr>
          <w:t>S</w:t>
        </w:r>
        <w:r w:rsidRPr="00D22B1E">
          <w:rPr>
            <w:color w:val="FF0000"/>
          </w:rPr>
          <w:t>tatistics</w:t>
        </w:r>
        <w:r>
          <w:t xml:space="preserve"> </w:t>
        </w:r>
        <w:r w:rsidRPr="008B40B7">
          <w:t>courses.</w:t>
        </w:r>
        <w:r>
          <w:t xml:space="preserve"> </w:t>
        </w:r>
        <w:r w:rsidRPr="00D22B1E">
          <w:rPr>
            <w:color w:val="FF0000"/>
          </w:rPr>
          <w:t xml:space="preserve">In this study, none of the participants voiced having any experience working with </w:t>
        </w:r>
        <w:r w:rsidRPr="00D22B1E">
          <w:rPr>
            <w:rFonts w:ascii="Courier New" w:hAnsi="Courier New" w:cs="Courier New"/>
            <w:color w:val="FF0000"/>
          </w:rPr>
          <w:t>R</w:t>
        </w:r>
        <w:r w:rsidRPr="00D22B1E">
          <w:rPr>
            <w:color w:val="FF0000"/>
          </w:rPr>
          <w:t xml:space="preserve"> in their undergraduate coursework</w:t>
        </w:r>
        <w:r>
          <w:rPr>
            <w:color w:val="FF0000"/>
          </w:rPr>
          <w:t xml:space="preserve">. Instead, these students encountered </w:t>
        </w:r>
        <w:r w:rsidRPr="00D22B1E">
          <w:rPr>
            <w:rFonts w:ascii="Courier New" w:hAnsi="Courier New" w:cs="Courier New"/>
            <w:color w:val="FF0000"/>
          </w:rPr>
          <w:t>R</w:t>
        </w:r>
        <w:r>
          <w:rPr>
            <w:color w:val="FF0000"/>
          </w:rPr>
          <w:t xml:space="preserve"> for the first time in their first semester of graduate school during the first graduate-level applied S</w:t>
        </w:r>
        <w:commentRangeStart w:id="817"/>
        <w:r>
          <w:rPr>
            <w:color w:val="FF0000"/>
          </w:rPr>
          <w:t xml:space="preserve">tatistics </w:t>
        </w:r>
        <w:commentRangeEnd w:id="817"/>
        <w:r>
          <w:rPr>
            <w:rStyle w:val="CommentReference"/>
          </w:rPr>
          <w:commentReference w:id="817"/>
        </w:r>
        <w:r>
          <w:rPr>
            <w:color w:val="FF0000"/>
          </w:rPr>
          <w:t xml:space="preserve">course. The participants who had computing experiences in their undergraduate coursework or postbaccalaureate research work or </w:t>
        </w:r>
        <w:r w:rsidRPr="00D22B1E">
          <w:rPr>
            <w:color w:val="FF0000"/>
          </w:rPr>
          <w:t>experience with Access databases</w:t>
        </w:r>
        <w:r>
          <w:rPr>
            <w:color w:val="FF0000"/>
          </w:rPr>
          <w:t xml:space="preserve"> were able to navigate learning </w:t>
        </w:r>
        <w:r w:rsidRPr="00D22B1E">
          <w:rPr>
            <w:rFonts w:ascii="Courier New" w:hAnsi="Courier New" w:cs="Courier New"/>
            <w:color w:val="FF0000"/>
          </w:rPr>
          <w:t>R</w:t>
        </w:r>
        <w:r>
          <w:rPr>
            <w:color w:val="FF0000"/>
          </w:rPr>
          <w:t xml:space="preserve"> with greater ease than students with no computing experiences. This lack of computing experiences further compounded when students began their independent research, where </w:t>
        </w:r>
        <w:r w:rsidRPr="00D22B1E">
          <w:rPr>
            <w:color w:val="FF0000"/>
          </w:rPr>
          <w:t>students with fewer computational skills and understandings had substantially different independent research experiences than their counterparts with more.</w:t>
        </w:r>
        <w:r w:rsidRPr="008B40B7">
          <w: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t>
        </w:r>
        <w:r>
          <w:t xml:space="preserve"> w</w:t>
        </w:r>
        <w:r w:rsidRPr="008B40B7">
          <w:t>ere able to begin computational tasks in their research walking and not crawling.</w:t>
        </w:r>
      </w:ins>
      <w:ins w:id="818" w:author="Allison Theobold" w:date="2019-06-20T11:38:00Z">
        <w:r w:rsidR="00723434">
          <w:t xml:space="preserve"> </w:t>
        </w:r>
      </w:ins>
    </w:p>
    <w:p w14:paraId="58A2A774" w14:textId="42FF9638" w:rsidR="00A26A25" w:rsidRPr="008B40B7" w:rsidDel="0056241C" w:rsidRDefault="00DB313A">
      <w:pPr>
        <w:pStyle w:val="Body"/>
        <w:rPr>
          <w:del w:id="819" w:author="Allison Theobold" w:date="2019-06-20T11:31:00Z"/>
        </w:rPr>
      </w:pPr>
      <w:commentRangeStart w:id="820"/>
      <w:commentRangeStart w:id="821"/>
      <w:ins w:id="822" w:author="Allison Theobold" w:date="2019-06-20T11:43:00Z">
        <w:r w:rsidRPr="007F6AA7">
          <w:rPr>
            <w:color w:val="FF0000"/>
            <w:rPrChange w:id="823" w:author="Allison Theobold" w:date="2019-06-20T12:01:00Z">
              <w:rPr/>
            </w:rPrChange>
          </w:rPr>
          <w:t>Due to the extensive research on computational preparation of environmental sci</w:t>
        </w:r>
      </w:ins>
      <w:ins w:id="824" w:author="Allison Theobold" w:date="2019-06-20T11:44:00Z">
        <w:r w:rsidRPr="007F6AA7">
          <w:rPr>
            <w:color w:val="FF0000"/>
            <w:rPrChange w:id="825" w:author="Allison Theobold" w:date="2019-06-20T12:01:00Z">
              <w:rPr/>
            </w:rPrChange>
          </w:rPr>
          <w:t>ence graduate students, f</w:t>
        </w:r>
      </w:ins>
      <w:ins w:id="826" w:author="Allison Theobold" w:date="2019-06-20T11:43:00Z">
        <w:r w:rsidRPr="007F6AA7">
          <w:rPr>
            <w:color w:val="FF0000"/>
            <w:rPrChange w:id="827" w:author="Allison Theobold" w:date="2019-06-20T12:01:00Z">
              <w:rPr/>
            </w:rPrChange>
          </w:rPr>
          <w:t xml:space="preserve">aculty in </w:t>
        </w:r>
      </w:ins>
      <w:ins w:id="828" w:author="Allison Theobold" w:date="2019-06-20T11:44:00Z">
        <w:r w:rsidRPr="007F6AA7">
          <w:rPr>
            <w:color w:val="FF0000"/>
            <w:rPrChange w:id="829" w:author="Allison Theobold" w:date="2019-06-20T12:01:00Z">
              <w:rPr/>
            </w:rPrChange>
          </w:rPr>
          <w:t>these</w:t>
        </w:r>
      </w:ins>
      <w:ins w:id="830" w:author="Allison Theobold" w:date="2019-06-20T11:43:00Z">
        <w:r w:rsidRPr="007F6AA7">
          <w:rPr>
            <w:color w:val="FF0000"/>
            <w:rPrChange w:id="831" w:author="Allison Theobold" w:date="2019-06-20T12:01:00Z">
              <w:rPr/>
            </w:rPrChange>
          </w:rPr>
          <w:t xml:space="preserve"> fields</w:t>
        </w:r>
      </w:ins>
      <w:ins w:id="832" w:author="Allison Theobold" w:date="2019-06-20T11:44:00Z">
        <w:r w:rsidRPr="007F6AA7">
          <w:rPr>
            <w:color w:val="FF0000"/>
            <w:rPrChange w:id="833" w:author="Allison Theobold" w:date="2019-06-20T12:01:00Z">
              <w:rPr/>
            </w:rPrChange>
          </w:rPr>
          <w:t xml:space="preserve"> have a growing awareness of these issues. However,</w:t>
        </w:r>
      </w:ins>
      <w:ins w:id="834" w:author="Allison Theobold" w:date="2019-06-20T11:47:00Z">
        <w:r w:rsidRPr="007F6AA7">
          <w:rPr>
            <w:color w:val="FF0000"/>
            <w:rPrChange w:id="835" w:author="Allison Theobold" w:date="2019-06-20T12:01:00Z">
              <w:rPr/>
            </w:rPrChange>
          </w:rPr>
          <w:t xml:space="preserve"> the majority of this research has focused on a</w:t>
        </w:r>
      </w:ins>
      <w:ins w:id="836" w:author="Allison Theobold" w:date="2019-06-20T11:44:00Z">
        <w:r w:rsidRPr="007F6AA7">
          <w:rPr>
            <w:color w:val="FF0000"/>
            <w:rPrChange w:id="837" w:author="Allison Theobold" w:date="2019-06-20T12:01:00Z">
              <w:rPr/>
            </w:rPrChange>
          </w:rPr>
          <w:t xml:space="preserve"> </w:t>
        </w:r>
      </w:ins>
      <w:ins w:id="838" w:author="Allison Theobold" w:date="2019-06-20T11:47:00Z">
        <w:r w:rsidRPr="007F6AA7">
          <w:rPr>
            <w:color w:val="FF0000"/>
            <w:rPrChange w:id="839" w:author="Allison Theobold" w:date="2019-06-20T12:01:00Z">
              <w:rPr/>
            </w:rPrChange>
          </w:rPr>
          <w:t xml:space="preserve">vast array of computational skills students </w:t>
        </w:r>
      </w:ins>
      <w:ins w:id="840" w:author="Allison Theobold" w:date="2019-06-20T11:48:00Z">
        <w:r w:rsidRPr="007F6AA7">
          <w:rPr>
            <w:color w:val="FF0000"/>
            <w:rPrChange w:id="841" w:author="Allison Theobold" w:date="2019-06-20T12:01:00Z">
              <w:rPr/>
            </w:rPrChange>
          </w:rPr>
          <w:t xml:space="preserve">do not possess, rather than </w:t>
        </w:r>
      </w:ins>
      <w:ins w:id="842" w:author="Allison Theobold" w:date="2019-06-20T11:54:00Z">
        <w:r w:rsidR="00D84B8C" w:rsidRPr="007F6AA7">
          <w:rPr>
            <w:color w:val="FF0000"/>
            <w:rPrChange w:id="843" w:author="Allison Theobold" w:date="2019-06-20T12:01:00Z">
              <w:rPr/>
            </w:rPrChange>
          </w:rPr>
          <w:t xml:space="preserve">focusing on </w:t>
        </w:r>
      </w:ins>
      <w:ins w:id="844" w:author="Allison Theobold" w:date="2019-06-20T11:49:00Z">
        <w:r w:rsidR="007176DD" w:rsidRPr="007F6AA7">
          <w:rPr>
            <w:color w:val="FF0000"/>
            <w:rPrChange w:id="845" w:author="Allison Theobold" w:date="2019-06-20T12:01:00Z">
              <w:rPr/>
            </w:rPrChange>
          </w:rPr>
          <w:t xml:space="preserve">the computational skills necessary to implement statistics in their research. </w:t>
        </w:r>
      </w:ins>
      <w:ins w:id="846" w:author="Allison Theobold" w:date="2019-06-20T11:50:00Z">
        <w:r w:rsidR="007176DD" w:rsidRPr="007F6AA7">
          <w:rPr>
            <w:color w:val="FF0000"/>
            <w:rPrChange w:id="847" w:author="Allison Theobold" w:date="2019-06-20T12:01:00Z">
              <w:rPr/>
            </w:rPrChange>
          </w:rPr>
          <w:t xml:space="preserve">Environmental science faculty thus should have an increased awareness </w:t>
        </w:r>
      </w:ins>
      <w:ins w:id="848" w:author="Allison Theobold" w:date="2019-06-20T11:55:00Z">
        <w:r w:rsidR="00D84B8C" w:rsidRPr="007F6AA7">
          <w:rPr>
            <w:color w:val="FF0000"/>
            <w:rPrChange w:id="849" w:author="Allison Theobold" w:date="2019-06-20T12:01:00Z">
              <w:rPr/>
            </w:rPrChange>
          </w:rPr>
          <w:t xml:space="preserve">of </w:t>
        </w:r>
      </w:ins>
      <w:ins w:id="850" w:author="Allison Theobold" w:date="2019-06-20T11:51:00Z">
        <w:r w:rsidR="007176DD" w:rsidRPr="007F6AA7">
          <w:rPr>
            <w:color w:val="FF0000"/>
            <w:rPrChange w:id="851" w:author="Allison Theobold" w:date="2019-06-20T12:01:00Z">
              <w:rPr/>
            </w:rPrChange>
          </w:rPr>
          <w:t>the statistical computing preparation graduate students leave the Statistics classroom with</w:t>
        </w:r>
      </w:ins>
      <w:ins w:id="852" w:author="Allison Theobold" w:date="2019-06-20T11:52:00Z">
        <w:r w:rsidR="00E037A9" w:rsidRPr="007F6AA7">
          <w:rPr>
            <w:color w:val="FF0000"/>
            <w:rPrChange w:id="853" w:author="Allison Theobold" w:date="2019-06-20T12:01:00Z">
              <w:rPr/>
            </w:rPrChange>
          </w:rPr>
          <w:t>.</w:t>
        </w:r>
      </w:ins>
      <w:ins w:id="854" w:author="Allison Theobold" w:date="2019-06-20T12:00:00Z">
        <w:r w:rsidR="00B25CFD" w:rsidRPr="007F6AA7">
          <w:rPr>
            <w:color w:val="FF0000"/>
            <w:rPrChange w:id="855" w:author="Allison Theobold" w:date="2019-06-20T12:01:00Z">
              <w:rPr/>
            </w:rPrChange>
          </w:rPr>
          <w:t xml:space="preserve"> As echoed by the participants in this study, the implementation of statistics in the context of environmental science research is not always as tidy as </w:t>
        </w:r>
      </w:ins>
      <w:ins w:id="856" w:author="Allison Theobold" w:date="2019-06-20T12:01:00Z">
        <w:r w:rsidR="00B25CFD" w:rsidRPr="007F6AA7">
          <w:rPr>
            <w:color w:val="FF0000"/>
            <w:rPrChange w:id="857" w:author="Allison Theobold" w:date="2019-06-20T12:01:00Z">
              <w:rPr/>
            </w:rPrChange>
          </w:rPr>
          <w:t xml:space="preserve">is presented in the classroom. </w:t>
        </w:r>
        <w:r w:rsidR="003A0684" w:rsidRPr="007F6AA7">
          <w:rPr>
            <w:color w:val="FF0000"/>
            <w:rPrChange w:id="858" w:author="Allison Theobold" w:date="2019-06-20T12:01:00Z">
              <w:rPr/>
            </w:rPrChange>
          </w:rPr>
          <w:t xml:space="preserve">Hence, </w:t>
        </w:r>
      </w:ins>
      <w:ins w:id="859" w:author="Allison Theobold" w:date="2019-06-20T11:52:00Z">
        <w:r w:rsidR="00E037A9" w:rsidRPr="007F6AA7">
          <w:rPr>
            <w:color w:val="FF0000"/>
            <w:rPrChange w:id="860" w:author="Allison Theobold" w:date="2019-06-20T12:01:00Z">
              <w:rPr/>
            </w:rPrChange>
          </w:rPr>
          <w:t>to better support these students acquisition of the</w:t>
        </w:r>
      </w:ins>
      <w:ins w:id="861" w:author="Allison Theobold" w:date="2019-06-20T11:59:00Z">
        <w:r w:rsidR="007818E1" w:rsidRPr="007F6AA7">
          <w:rPr>
            <w:color w:val="FF0000"/>
            <w:rPrChange w:id="862" w:author="Allison Theobold" w:date="2019-06-20T12:01:00Z">
              <w:rPr/>
            </w:rPrChange>
          </w:rPr>
          <w:t xml:space="preserve"> </w:t>
        </w:r>
      </w:ins>
      <w:ins w:id="863" w:author="Allison Theobold" w:date="2019-06-20T11:52:00Z">
        <w:r w:rsidR="00E037A9" w:rsidRPr="007F6AA7">
          <w:rPr>
            <w:color w:val="FF0000"/>
            <w:rPrChange w:id="864" w:author="Allison Theobold" w:date="2019-06-20T12:01:00Z">
              <w:rPr/>
            </w:rPrChange>
          </w:rPr>
          <w:t xml:space="preserve">computational skills necessary for implementing statistics in their research, </w:t>
        </w:r>
      </w:ins>
      <w:ins w:id="865" w:author="Allison Theobold" w:date="2019-06-20T11:53:00Z">
        <w:r w:rsidR="00E037A9" w:rsidRPr="007F6AA7">
          <w:rPr>
            <w:color w:val="FF0000"/>
            <w:rPrChange w:id="866" w:author="Allison Theobold" w:date="2019-06-20T12:01:00Z">
              <w:rPr/>
            </w:rPrChange>
          </w:rPr>
          <w:t>addition</w:t>
        </w:r>
      </w:ins>
      <w:ins w:id="867" w:author="Allison Theobold" w:date="2019-06-20T11:55:00Z">
        <w:r w:rsidR="00D84B8C" w:rsidRPr="007F6AA7">
          <w:rPr>
            <w:color w:val="FF0000"/>
            <w:rPrChange w:id="868" w:author="Allison Theobold" w:date="2019-06-20T12:01:00Z">
              <w:rPr/>
            </w:rPrChange>
          </w:rPr>
          <w:t xml:space="preserve">al preparation </w:t>
        </w:r>
      </w:ins>
      <w:ins w:id="869" w:author="Allison Theobold" w:date="2019-06-20T11:53:00Z">
        <w:r w:rsidR="00E037A9" w:rsidRPr="007F6AA7">
          <w:rPr>
            <w:color w:val="FF0000"/>
            <w:rPrChange w:id="870" w:author="Allison Theobold" w:date="2019-06-20T12:01:00Z">
              <w:rPr/>
            </w:rPrChange>
          </w:rPr>
          <w:t xml:space="preserve">focusing specifically on statistical computing should be considered by </w:t>
        </w:r>
      </w:ins>
      <w:ins w:id="871" w:author="Allison Theobold" w:date="2019-06-20T11:52:00Z">
        <w:r w:rsidR="00E037A9" w:rsidRPr="007F6AA7">
          <w:rPr>
            <w:color w:val="FF0000"/>
            <w:rPrChange w:id="872" w:author="Allison Theobold" w:date="2019-06-20T12:01:00Z">
              <w:rPr/>
            </w:rPrChange>
          </w:rPr>
          <w:t>fa</w:t>
        </w:r>
      </w:ins>
      <w:ins w:id="873" w:author="Allison Theobold" w:date="2019-06-20T11:53:00Z">
        <w:r w:rsidR="00E037A9" w:rsidRPr="007F6AA7">
          <w:rPr>
            <w:color w:val="FF0000"/>
            <w:rPrChange w:id="874" w:author="Allison Theobold" w:date="2019-06-20T12:01:00Z">
              <w:rPr/>
            </w:rPrChange>
          </w:rPr>
          <w:t>culty in these fields.</w:t>
        </w:r>
        <w:r w:rsidR="00E037A9">
          <w:t xml:space="preserve"> </w:t>
        </w:r>
      </w:ins>
      <w:del w:id="875" w:author="Allison Theobold" w:date="2019-06-20T11:31:00Z">
        <w:r w:rsidR="00160B67" w:rsidDel="0056241C">
          <w:delText>S</w:delText>
        </w:r>
        <w:r w:rsidR="00A26A25" w:rsidRPr="008B40B7" w:rsidDel="0056241C">
          <w:delText xml:space="preserve">tatistics educators should consider the power an </w:delText>
        </w:r>
      </w:del>
      <w:del w:id="876" w:author="Allison Theobold" w:date="2019-06-19T14:28:00Z">
        <w:r w:rsidR="00A26A25" w:rsidRPr="008B40B7" w:rsidDel="008D5D92">
          <w:delText>a</w:delText>
        </w:r>
      </w:del>
      <w:del w:id="877" w:author="Allison Theobold" w:date="2019-06-20T11:31:00Z">
        <w:r w:rsidR="00A26A25" w:rsidRPr="008B40B7" w:rsidDel="0056241C">
          <w:delText xml:space="preserve">pplied </w:delText>
        </w:r>
      </w:del>
      <w:del w:id="878" w:author="Allison Theobold" w:date="2019-06-19T14:28:00Z">
        <w:r w:rsidR="00A26A25" w:rsidRPr="008B40B7" w:rsidDel="008D5D92">
          <w:delText>s</w:delText>
        </w:r>
      </w:del>
      <w:del w:id="879" w:author="Allison Theobold" w:date="2019-06-20T11:31:00Z">
        <w:r w:rsidR="00A26A25" w:rsidRPr="008B40B7" w:rsidDel="0056241C">
          <w:delText xml:space="preserve">tatistics course sequence has to provide graduate students with a year-long introduction to statistical computing. As seen by Stephanie, who entered graduate school after completing a year's work as a research assistant working in </w:delText>
        </w:r>
        <w:r w:rsidR="00A26A25" w:rsidRPr="00982EE7" w:rsidDel="0056241C">
          <w:rPr>
            <w:rFonts w:ascii="Courier New" w:hAnsi="Courier New" w:cs="Courier New"/>
          </w:rPr>
          <w:delText>R</w:delText>
        </w:r>
        <w:r w:rsidR="00A26A25" w:rsidRPr="008B40B7" w:rsidDel="0056241C">
          <w:delText xml:space="preserve">, these learning experiences can help to alleviate the power differential students feel when asking their advisers or peers for assistance. However, the content covered by graduate </w:delText>
        </w:r>
      </w:del>
      <w:del w:id="880" w:author="Allison Theobold" w:date="2019-06-19T14:30:00Z">
        <w:r w:rsidR="00A26A25" w:rsidRPr="008B40B7" w:rsidDel="00F23523">
          <w:delText>applied statistics</w:delText>
        </w:r>
      </w:del>
      <w:del w:id="881" w:author="Allison Theobold" w:date="2019-06-20T11:31:00Z">
        <w:r w:rsidR="00A26A25" w:rsidRPr="008B40B7" w:rsidDel="0056241C">
          <w:delText xml:space="preserve"> sequences is expected to paint a vast picture of the field of </w:delText>
        </w:r>
      </w:del>
      <w:del w:id="882" w:author="Allison Theobold" w:date="2019-06-19T14:35:00Z">
        <w:r w:rsidR="00A26A25" w:rsidRPr="008B40B7" w:rsidDel="00C01B36">
          <w:delText>s</w:delText>
        </w:r>
      </w:del>
      <w:del w:id="883" w:author="Allison Theobold" w:date="2019-06-20T11:31:00Z">
        <w:r w:rsidR="00A26A25" w:rsidRPr="008B40B7" w:rsidDel="0056241C">
          <w:delText xml:space="preserve">tatistics, with topics ranging from a difference in means to mixed-models. Consequently, many educators feel they do not have the time to incorporate statistical computing into the classroom, </w:delText>
        </w:r>
        <w:r w:rsidR="00E712E2" w:rsidRPr="008B40B7" w:rsidDel="0056241C">
          <w:delText>and some feel</w:delText>
        </w:r>
        <w:r w:rsidR="00A26A25" w:rsidRPr="008B40B7" w:rsidDel="0056241C">
          <w:delText xml:space="preserve"> that they have limited computatio</w:delText>
        </w:r>
        <w:r w:rsidR="00A919C3" w:rsidRPr="008B40B7" w:rsidDel="0056241C">
          <w:delText>nal expertise</w:delText>
        </w:r>
        <w:r w:rsidR="00E712E2" w:rsidRPr="008B40B7" w:rsidDel="0056241C">
          <w:delText xml:space="preserve"> to teach these concepts</w:delText>
        </w:r>
        <w:r w:rsidR="00A919C3" w:rsidRPr="008B40B7" w:rsidDel="0056241C">
          <w:delText xml:space="preserve"> (Hampton et al., 2017</w:delText>
        </w:r>
        <w:r w:rsidR="00A26A25" w:rsidRPr="008B40B7" w:rsidDel="0056241C">
          <w:delText xml:space="preserve">; Nolan &amp; Temple Lang, </w:delText>
        </w:r>
        <w:r w:rsidR="00A919C3" w:rsidRPr="008B40B7" w:rsidDel="0056241C">
          <w:delText>2010</w:delText>
        </w:r>
        <w:r w:rsidR="00A26A25" w:rsidRPr="008B40B7" w:rsidDel="0056241C">
          <w:delText>). The infl</w:delText>
        </w:r>
        <w:r w:rsidR="00BB0F1A" w:rsidRPr="008B40B7" w:rsidDel="0056241C">
          <w:delText>exibility of graduate programs</w:delText>
        </w:r>
        <w:r w:rsidR="00A26A25" w:rsidRPr="008B40B7" w:rsidDel="0056241C">
          <w:delText xml:space="preserve"> further complicates this issue, as many graduate students are unable to enroll directly in </w:delText>
        </w:r>
        <w:r w:rsidR="00A139E3" w:rsidRPr="008B40B7" w:rsidDel="0056241C">
          <w:delText>a statistical computing course</w:delText>
        </w:r>
        <w:r w:rsidR="00A26A25" w:rsidRPr="008B40B7" w:rsidDel="0056241C">
          <w:delText xml:space="preserve"> due to an already full and demanding course load. Thus, questions should be</w:delText>
        </w:r>
        <w:r w:rsidR="000F7747" w:rsidRPr="008B40B7" w:rsidDel="0056241C">
          <w:delText xml:space="preserve"> raised </w:delText>
        </w:r>
        <w:r w:rsidR="00A26A25" w:rsidRPr="008B40B7" w:rsidDel="0056241C">
          <w:delText xml:space="preserve">about how to best bridge this gap between </w:delText>
        </w:r>
        <w:r w:rsidR="00E712E2" w:rsidRPr="008B40B7" w:rsidDel="0056241C">
          <w:delText xml:space="preserve">coursework </w:delText>
        </w:r>
        <w:r w:rsidR="00A26A25" w:rsidRPr="008B40B7" w:rsidDel="0056241C">
          <w:delText xml:space="preserve">and </w:delText>
        </w:r>
        <w:r w:rsidR="00E712E2" w:rsidRPr="008B40B7" w:rsidDel="0056241C">
          <w:delText xml:space="preserve">research </w:delText>
        </w:r>
        <w:r w:rsidR="00A26A25" w:rsidRPr="008B40B7" w:rsidDel="0056241C">
          <w:delText xml:space="preserve">expectations for statistical computing skills. </w:delText>
        </w:r>
      </w:del>
      <w:commentRangeEnd w:id="820"/>
      <w:r w:rsidR="00A83443">
        <w:rPr>
          <w:rStyle w:val="CommentReference"/>
        </w:rPr>
        <w:commentReference w:id="820"/>
      </w:r>
      <w:commentRangeEnd w:id="821"/>
      <w:r w:rsidR="00A83443">
        <w:rPr>
          <w:rStyle w:val="CommentReference"/>
        </w:rPr>
        <w:commentReference w:id="821"/>
      </w:r>
    </w:p>
    <w:p w14:paraId="3F43365F" w14:textId="2FB21EEA" w:rsidR="00DB313A" w:rsidRDefault="00A26A25">
      <w:pPr>
        <w:pStyle w:val="Body"/>
      </w:pPr>
      <w:del w:id="884" w:author="Allison Theobold" w:date="2019-06-20T11:31:00Z">
        <w:r w:rsidRPr="008B40B7" w:rsidDel="0056241C">
          <w:delText xml:space="preserve">The importance of playing with statistical applications on real-world data, as voiced by these participants, should be also considered by </w:delText>
        </w:r>
      </w:del>
      <w:del w:id="885" w:author="Allison Theobold" w:date="2019-06-19T14:36:00Z">
        <w:r w:rsidRPr="008B40B7" w:rsidDel="00C01B36">
          <w:delText>s</w:delText>
        </w:r>
      </w:del>
      <w:del w:id="886" w:author="Allison Theobold" w:date="2019-06-20T11:31:00Z">
        <w:r w:rsidRPr="008B40B7" w:rsidDel="0056241C">
          <w:delTex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w:delText>
        </w:r>
      </w:del>
      <w:del w:id="887" w:author="Allison Theobold" w:date="2019-06-20T11:51:00Z">
        <w:r w:rsidRPr="008B40B7" w:rsidDel="00E037A9">
          <w:delText xml:space="preserve"> </w:delText>
        </w:r>
      </w:del>
    </w:p>
    <w:p w14:paraId="6BDFEE4B" w14:textId="77777777" w:rsidR="00E27CB6" w:rsidRPr="008B40B7" w:rsidRDefault="00E27CB6">
      <w:pPr>
        <w:pStyle w:val="Body"/>
      </w:pPr>
    </w:p>
    <w:p w14:paraId="341782DA" w14:textId="4907E945" w:rsidR="00A26A25" w:rsidRPr="00D22B1E" w:rsidRDefault="00E27CB6" w:rsidP="00D22B1E">
      <w:pPr>
        <w:pStyle w:val="SubSectionHeading"/>
        <w:rPr>
          <w:color w:val="FF0000"/>
        </w:rPr>
      </w:pPr>
      <w:r w:rsidRPr="00C236AD">
        <w:rPr>
          <w:color w:val="FF0000"/>
        </w:rPr>
        <w:t xml:space="preserve"> Limitations and future research </w:t>
      </w:r>
    </w:p>
    <w:p w14:paraId="3DCBAE8D" w14:textId="77777777" w:rsidR="00E27CB6" w:rsidRDefault="00E27CB6" w:rsidP="00A26A25">
      <w:pPr>
        <w:pStyle w:val="Body"/>
      </w:pPr>
    </w:p>
    <w:p w14:paraId="158849F5" w14:textId="584BFCFF" w:rsidR="00B53CAC" w:rsidRPr="00D22B1E" w:rsidRDefault="00A26A25">
      <w:pPr>
        <w:pStyle w:val="Body"/>
        <w:rPr>
          <w:color w:val="FF0000"/>
        </w:rPr>
      </w:pPr>
      <w:r w:rsidRPr="008B40B7">
        <w:t>Whil</w:t>
      </w:r>
      <w:r w:rsidR="005144FE" w:rsidRPr="008B40B7">
        <w:t>e the methodology used to</w:t>
      </w:r>
      <w:r w:rsidR="005354DF">
        <w:rPr>
          <w:color w:val="FF0000"/>
        </w:rPr>
        <w:t xml:space="preserve"> </w:t>
      </w:r>
      <w:r w:rsidR="00957DC8" w:rsidRPr="002C1002">
        <w:rPr>
          <w:color w:val="FF0000"/>
        </w:rPr>
        <w:t>describ</w:t>
      </w:r>
      <w:r w:rsidR="005354DF">
        <w:rPr>
          <w:color w:val="FF0000"/>
        </w:rPr>
        <w:t>e</w:t>
      </w:r>
      <w:r w:rsidR="00957DC8" w:rsidRPr="002C1002">
        <w:rPr>
          <w:color w:val="FF0000"/>
        </w:rPr>
        <w:t xml:space="preserve"> the phenomenon of acquiring the computing knowledge necessary to implement statistics for graduate students in the environmental sciences</w:t>
      </w:r>
      <w:r w:rsidR="005354DF">
        <w:rPr>
          <w:color w:val="FF0000"/>
        </w:rPr>
        <w:t xml:space="preserve"> </w:t>
      </w:r>
      <w:r w:rsidRPr="008B40B7">
        <w:t xml:space="preserve">provided </w:t>
      </w:r>
      <w:r w:rsidR="005354DF">
        <w:t>important</w:t>
      </w:r>
      <w:r w:rsidR="005354DF" w:rsidRPr="008B40B7">
        <w:t xml:space="preserve"> </w:t>
      </w:r>
      <w:r w:rsidRPr="008B40B7">
        <w:t>themes</w:t>
      </w:r>
      <w:r w:rsidR="005354DF">
        <w:t xml:space="preserve"> of knowledge acquisition</w:t>
      </w:r>
      <w:r w:rsidRPr="008B40B7">
        <w:t>, it is not without its limitations. Eliciting descriptions of computational knowledge acquisition yielded varied experiences with each of the main themes, but richer data could be gathered in a future lo</w:t>
      </w:r>
      <w:r w:rsidR="006505F7" w:rsidRPr="008B40B7">
        <w:t xml:space="preserve">ngitudinal study. A study </w:t>
      </w:r>
      <w:r w:rsidRPr="008B40B7">
        <w:t>follow</w:t>
      </w:r>
      <w:r w:rsidR="006505F7" w:rsidRPr="008B40B7">
        <w:t xml:space="preserve">ing </w:t>
      </w:r>
      <w:r w:rsidRPr="008B40B7">
        <w:t>graduate students throughout their program of study could</w:t>
      </w:r>
      <w:ins w:id="888" w:author="Stacey Hancock" w:date="2019-06-17T17:20:00Z">
        <w:r w:rsidR="00C63231">
          <w:t xml:space="preserve"> further</w:t>
        </w:r>
      </w:ins>
      <w:r w:rsidRPr="008B40B7">
        <w:t xml:space="preserve"> identify where students are acquiring statistical </w:t>
      </w:r>
      <w:r w:rsidR="006639C9" w:rsidRPr="008B40B7">
        <w:t>computing knowledge, as well as</w:t>
      </w:r>
      <w:r w:rsidRPr="008B40B7">
        <w:t xml:space="preserve"> instructional methods that best assist students in obtaining these understandings. To better inform science and </w:t>
      </w:r>
      <w:del w:id="889" w:author="Allison Theobold" w:date="2019-06-19T14:36:00Z">
        <w:r w:rsidRPr="008B40B7" w:rsidDel="00C01B36">
          <w:delText>s</w:delText>
        </w:r>
      </w:del>
      <w:ins w:id="890" w:author="Allison Theobold" w:date="2019-06-19T14:36:00Z">
        <w:r w:rsidR="00C01B36">
          <w:t>S</w:t>
        </w:r>
      </w:ins>
      <w:r w:rsidRPr="008B40B7">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p>
    <w:p w14:paraId="393C6239" w14:textId="77777777" w:rsidR="00DF78B1" w:rsidRPr="008B40B7" w:rsidRDefault="00DF78B1" w:rsidP="00D22B1E">
      <w:pPr>
        <w:pStyle w:val="Body"/>
        <w:ind w:firstLine="0"/>
      </w:pPr>
    </w:p>
    <w:p w14:paraId="6B82ABFB" w14:textId="77777777" w:rsidR="00A26A25" w:rsidRPr="008B40B7" w:rsidRDefault="00A26A25" w:rsidP="00A26A25">
      <w:pPr>
        <w:pStyle w:val="SectionHeading"/>
      </w:pPr>
      <w:r w:rsidRPr="008B40B7">
        <w:t>conclusion</w:t>
      </w:r>
    </w:p>
    <w:p w14:paraId="0F0CA191" w14:textId="77777777" w:rsidR="00A26A25" w:rsidRPr="008B40B7" w:rsidRDefault="00A26A25" w:rsidP="00A26A25">
      <w:pPr>
        <w:pStyle w:val="Body"/>
      </w:pPr>
    </w:p>
    <w:p w14:paraId="729EE202" w14:textId="300C66F2" w:rsidR="00A26A25" w:rsidRPr="008B40B7" w:rsidRDefault="00A26A25">
      <w:pPr>
        <w:pStyle w:val="Body"/>
      </w:pPr>
      <w:r w:rsidRPr="008B40B7">
        <w:t xml:space="preserve">Statistical computing has become a foundational aspect of research in the environmental sciences. This small-scale </w:t>
      </w:r>
      <w:r w:rsidR="00401ED3" w:rsidRPr="008B40B7">
        <w:t xml:space="preserve">exploratory </w:t>
      </w:r>
      <w:r w:rsidRPr="008B40B7">
        <w:t xml:space="preserve">study brings forward the experiences of graduate environmental science students in acquiring the computational understandings necessary </w:t>
      </w:r>
      <w:r w:rsidRPr="00D22B1E">
        <w:rPr>
          <w:color w:val="FF0000"/>
        </w:rPr>
        <w:t xml:space="preserve">to successfully perform </w:t>
      </w:r>
      <w:r w:rsidR="008A4A92" w:rsidRPr="00D22B1E">
        <w:rPr>
          <w:color w:val="FF0000"/>
        </w:rPr>
        <w:t xml:space="preserve">applications of </w:t>
      </w:r>
      <w:r w:rsidRPr="00D22B1E">
        <w:rPr>
          <w:color w:val="FF0000"/>
        </w:rPr>
        <w:t>statistic</w:t>
      </w:r>
      <w:r w:rsidR="008A4A92" w:rsidRPr="00D22B1E">
        <w:rPr>
          <w:color w:val="FF0000"/>
        </w:rPr>
        <w:t>s for independent research</w:t>
      </w:r>
      <w:r w:rsidRPr="008B40B7">
        <w:t xml:space="preserve">. </w:t>
      </w:r>
      <w:r w:rsidRPr="008B40B7">
        <w:lastRenderedPageBreak/>
        <w:t xml:space="preserve">Participants found the greatest success in acquiring the computational skills required for their research through independent research, a singular consultant, and peers. </w:t>
      </w:r>
      <w:r w:rsidRPr="00D22B1E">
        <w:rPr>
          <w:color w:val="FF0000"/>
        </w:rPr>
        <w:t xml:space="preserve">Whereas others have noted the importance of integrating computing into the </w:t>
      </w:r>
      <w:del w:id="891" w:author="Allison Theobold" w:date="2019-06-19T14:36:00Z">
        <w:r w:rsidR="008A4A8C" w:rsidRPr="00D22B1E" w:rsidDel="00C01B36">
          <w:rPr>
            <w:color w:val="FF0000"/>
          </w:rPr>
          <w:delText>s</w:delText>
        </w:r>
      </w:del>
      <w:ins w:id="892" w:author="Allison Theobold" w:date="2019-06-19T14:36:00Z">
        <w:r w:rsidR="00C01B36">
          <w:rPr>
            <w:color w:val="FF0000"/>
          </w:rPr>
          <w:t>S</w:t>
        </w:r>
      </w:ins>
      <w:r w:rsidR="008A4A8C" w:rsidRPr="00D22B1E">
        <w:rPr>
          <w:color w:val="FF0000"/>
        </w:rPr>
        <w:t xml:space="preserve">tatistics curriculum </w:t>
      </w:r>
      <w:r w:rsidR="00D452D6" w:rsidRPr="00D22B1E">
        <w:rPr>
          <w:color w:val="FF0000"/>
        </w:rPr>
        <w:t>(</w:t>
      </w:r>
      <w:r w:rsidR="00BA140F" w:rsidRPr="00BA140F">
        <w:rPr>
          <w:color w:val="FF0000"/>
        </w:rPr>
        <w:t xml:space="preserve"> </w:t>
      </w:r>
      <w:r w:rsidR="00BA140F" w:rsidRPr="00C549B7">
        <w:rPr>
          <w:color w:val="FF0000"/>
        </w:rPr>
        <w:t>Friedman, 2001; Hardin et al., 2015</w:t>
      </w:r>
      <w:r w:rsidR="00BA140F">
        <w:rPr>
          <w:color w:val="FF0000"/>
        </w:rPr>
        <w:t xml:space="preserve">; </w:t>
      </w:r>
      <w:r w:rsidR="008A4A8C" w:rsidRPr="00D22B1E">
        <w:rPr>
          <w:color w:val="FF0000"/>
        </w:rPr>
        <w:t xml:space="preserve">Nolan &amp; Temple-Lang, </w:t>
      </w:r>
      <w:r w:rsidRPr="00D22B1E">
        <w:rPr>
          <w:color w:val="FF0000"/>
        </w:rPr>
        <w:t>20</w:t>
      </w:r>
      <w:r w:rsidR="008A4A8C" w:rsidRPr="00D22B1E">
        <w:rPr>
          <w:color w:val="FF0000"/>
        </w:rPr>
        <w:t>10</w:t>
      </w:r>
      <w:r w:rsidRPr="00D22B1E">
        <w:rPr>
          <w:color w:val="FF0000"/>
        </w:rPr>
        <w:t xml:space="preserve">) or </w:t>
      </w:r>
      <w:r w:rsidR="008A4A8C" w:rsidRPr="008A4A8C">
        <w:rPr>
          <w:color w:val="FF0000"/>
        </w:rPr>
        <w:t xml:space="preserve">the lack of computational preparation for </w:t>
      </w:r>
      <w:r w:rsidR="008A4A8C" w:rsidRPr="00D22B1E">
        <w:rPr>
          <w:color w:val="FF0000"/>
        </w:rPr>
        <w:t>environmental science g</w:t>
      </w:r>
      <w:r w:rsidRPr="00D22B1E">
        <w:rPr>
          <w:color w:val="FF0000"/>
        </w:rPr>
        <w:t>raduate students (</w:t>
      </w:r>
      <w:r w:rsidR="00CC3C91">
        <w:rPr>
          <w:color w:val="FF0000"/>
        </w:rPr>
        <w:t xml:space="preserve">Andelman et al., 2004; </w:t>
      </w:r>
      <w:r w:rsidR="00B309A5">
        <w:rPr>
          <w:color w:val="FF0000"/>
        </w:rPr>
        <w:t>Green et al., 2005; Hampton et al., 2</w:t>
      </w:r>
      <w:r w:rsidR="00B309A5" w:rsidRPr="00932742">
        <w:rPr>
          <w:color w:val="FF0000"/>
        </w:rPr>
        <w:t xml:space="preserve">017; </w:t>
      </w:r>
      <w:r w:rsidR="00CC3C91" w:rsidRPr="00932742">
        <w:rPr>
          <w:color w:val="FF0000"/>
        </w:rPr>
        <w:t>Hampton et al., 2017;</w:t>
      </w:r>
      <w:r w:rsidR="00CC3C91">
        <w:rPr>
          <w:color w:val="FF0000"/>
        </w:rPr>
        <w:t xml:space="preserve"> </w:t>
      </w:r>
      <w:r w:rsidR="00B309A5" w:rsidRPr="00932742">
        <w:rPr>
          <w:color w:val="FF0000"/>
        </w:rPr>
        <w:t xml:space="preserve">Hernandez et al., 2012; </w:t>
      </w:r>
      <w:r w:rsidR="004B751C" w:rsidRPr="00932742">
        <w:rPr>
          <w:color w:val="FF0000"/>
        </w:rPr>
        <w:t>Mislan</w:t>
      </w:r>
      <w:r w:rsidR="00932742" w:rsidRPr="00932742">
        <w:rPr>
          <w:color w:val="FF0000"/>
        </w:rPr>
        <w:t>, Heer, &amp; White, 2016; Teal et al., 2015</w:t>
      </w:r>
      <w:r w:rsidRPr="00D22B1E">
        <w:rPr>
          <w:color w:val="FF0000"/>
        </w:rPr>
        <w:t>),</w:t>
      </w:r>
      <w:r w:rsidR="00932742" w:rsidRPr="00D22B1E">
        <w:rPr>
          <w:color w:val="FF0000"/>
        </w:rPr>
        <w:t xml:space="preserve"> </w:t>
      </w:r>
      <w:r w:rsidRPr="00D22B1E">
        <w:rPr>
          <w:color w:val="FF0000"/>
        </w:rPr>
        <w:t xml:space="preserve">we instead explored the </w:t>
      </w:r>
      <w:r w:rsidR="00932742" w:rsidRPr="00D22B1E">
        <w:rPr>
          <w:color w:val="FF0000"/>
        </w:rPr>
        <w:t xml:space="preserve">phenomenon of acquiring the </w:t>
      </w:r>
      <w:r w:rsidRPr="00D22B1E">
        <w:rPr>
          <w:color w:val="FF0000"/>
        </w:rPr>
        <w:t>computational knowledge</w:t>
      </w:r>
      <w:r w:rsidR="00932742" w:rsidRPr="00D22B1E">
        <w:rPr>
          <w:color w:val="FF0000"/>
        </w:rPr>
        <w:t xml:space="preserve"> necessary to implement statistics in </w:t>
      </w:r>
      <w:r w:rsidRPr="00D22B1E">
        <w:rPr>
          <w:color w:val="FF0000"/>
        </w:rPr>
        <w:t>graduate environmental science</w:t>
      </w:r>
      <w:r w:rsidR="00932742" w:rsidRPr="00D22B1E">
        <w:rPr>
          <w:color w:val="FF0000"/>
        </w:rPr>
        <w:t xml:space="preserve"> research</w:t>
      </w:r>
      <w:r w:rsidRPr="00D22B1E">
        <w:rPr>
          <w:color w:val="FF0000"/>
        </w:rPr>
        <w:t>.</w:t>
      </w:r>
      <w:r w:rsidR="00E23145">
        <w:t xml:space="preserve"> </w:t>
      </w:r>
      <w:r w:rsidRPr="008B40B7">
        <w:t xml:space="preserve">The computational burdens experienced by these participants when implementing statistics in the context of their research and the computational understanding </w:t>
      </w:r>
      <w:r w:rsidR="00401ED3" w:rsidRPr="008B40B7">
        <w:t xml:space="preserve">with which </w:t>
      </w:r>
      <w:r w:rsidRPr="008B40B7">
        <w:t xml:space="preserve">they left the </w:t>
      </w:r>
      <w:ins w:id="893" w:author="Allison Theobold" w:date="2019-06-19T14:36:00Z">
        <w:r w:rsidR="00C01B36">
          <w:t>S</w:t>
        </w:r>
      </w:ins>
      <w:del w:id="894" w:author="Allison Theobold" w:date="2019-06-19T14:36:00Z">
        <w:r w:rsidRPr="008B40B7" w:rsidDel="00C01B36">
          <w:delText>s</w:delText>
        </w:r>
      </w:del>
      <w:r w:rsidRPr="008B40B7">
        <w:t>tatistics classroom</w:t>
      </w:r>
      <w:del w:id="895" w:author="Stacey Hancock" w:date="2019-06-17T17:21:00Z">
        <w:r w:rsidRPr="008B40B7" w:rsidDel="00C63231">
          <w:delText>,</w:delText>
        </w:r>
      </w:del>
      <w:r w:rsidRPr="008B40B7">
        <w:t xml:space="preserve"> suggest</w:t>
      </w:r>
      <w:del w:id="896" w:author="Stacey Hancock" w:date="2019-06-17T17:21:00Z">
        <w:r w:rsidRPr="008B40B7" w:rsidDel="00C63231">
          <w:delText>s</w:delText>
        </w:r>
      </w:del>
      <w:r w:rsidRPr="008B40B7">
        <w:t xml:space="preserve"> the need for integration of formal computational training into these programs. The present study helps to emphasize the importance of computing skills necessary for data-intensive environmental science research. </w:t>
      </w:r>
    </w:p>
    <w:p w14:paraId="5451589E" w14:textId="77777777" w:rsidR="00A26A25" w:rsidRPr="008B40B7" w:rsidRDefault="00A26A25" w:rsidP="00A26A25">
      <w:pPr>
        <w:pStyle w:val="Body"/>
      </w:pPr>
    </w:p>
    <w:p w14:paraId="4FC182D5" w14:textId="77777777" w:rsidR="00A26A25" w:rsidRPr="008B40B7" w:rsidRDefault="00A26A25" w:rsidP="00A26A25">
      <w:pPr>
        <w:pStyle w:val="AcknowlegementTitle"/>
        <w:outlineLvl w:val="0"/>
      </w:pPr>
      <w:r w:rsidRPr="008B40B7">
        <w:t xml:space="preserve"> ACKNOWLEDGEMENTS</w:t>
      </w:r>
    </w:p>
    <w:p w14:paraId="4DC512A0" w14:textId="77777777" w:rsidR="00A26A25" w:rsidRPr="008B40B7" w:rsidRDefault="00A26A25" w:rsidP="00A26A25">
      <w:pPr>
        <w:pStyle w:val="Body"/>
      </w:pPr>
    </w:p>
    <w:p w14:paraId="1C685786" w14:textId="647F64FB" w:rsidR="00A26A25" w:rsidRPr="008B40B7" w:rsidRDefault="00A26A25" w:rsidP="00A26A25">
      <w:pPr>
        <w:pStyle w:val="Body"/>
        <w:outlineLvl w:val="0"/>
      </w:pPr>
      <w:r w:rsidRPr="008B40B7">
        <w:t xml:space="preserve">We would like to specially thank the participants from this study, without whom this research would not have been possible. We would also </w:t>
      </w:r>
      <w:r w:rsidR="008F3FFF" w:rsidRPr="008B40B7">
        <w:t xml:space="preserve">like to thank </w:t>
      </w:r>
      <w:r w:rsidR="00B7039B">
        <w:t xml:space="preserve">Mary Alice Carlson, </w:t>
      </w:r>
      <w:r w:rsidR="008F3FFF" w:rsidRPr="008B40B7">
        <w:t>Jennifer Green,</w:t>
      </w:r>
      <w:r w:rsidRPr="008B40B7">
        <w:t xml:space="preserve"> </w:t>
      </w:r>
      <w:r w:rsidR="008F3FFF" w:rsidRPr="008B40B7">
        <w:t>Megan Higgs</w:t>
      </w:r>
      <w:r w:rsidR="00A600C5" w:rsidRPr="008B40B7">
        <w:t xml:space="preserve">, </w:t>
      </w:r>
      <w:r w:rsidR="00B7039B">
        <w:t xml:space="preserve">and </w:t>
      </w:r>
      <w:r w:rsidR="00A600C5" w:rsidRPr="008B40B7">
        <w:t>Megan Wickstrom</w:t>
      </w:r>
      <w:r w:rsidR="001F6CA9">
        <w:t xml:space="preserve"> and the reviewers </w:t>
      </w:r>
      <w:r w:rsidRPr="008B40B7">
        <w:t xml:space="preserve">for their insightful comments on this paper. </w:t>
      </w:r>
    </w:p>
    <w:p w14:paraId="69F26986" w14:textId="77777777" w:rsidR="0085124F" w:rsidRPr="008B40B7" w:rsidRDefault="0085124F" w:rsidP="00A26A25">
      <w:pPr>
        <w:pStyle w:val="Body"/>
        <w:outlineLvl w:val="0"/>
      </w:pPr>
    </w:p>
    <w:p w14:paraId="13C71C37" w14:textId="77777777" w:rsidR="00A26A25" w:rsidRPr="008B40B7" w:rsidRDefault="00A26A25" w:rsidP="00A26A25">
      <w:pPr>
        <w:pStyle w:val="Body"/>
        <w:ind w:firstLine="0"/>
      </w:pPr>
    </w:p>
    <w:p w14:paraId="77AF0C9D" w14:textId="5C91092F" w:rsidR="00A26A25" w:rsidRPr="008B40B7" w:rsidRDefault="00A26A25" w:rsidP="00DF78B1">
      <w:pPr>
        <w:pStyle w:val="ReferencesTitle"/>
        <w:outlineLvl w:val="0"/>
      </w:pPr>
      <w:r w:rsidRPr="008B40B7">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1183DCB9" w14:textId="77777777" w:rsidR="00A26A25" w:rsidRPr="008B40B7"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rPr>
              <w:rFonts w:eastAsiaTheme="minorHAnsi"/>
              <w:noProof w:val="0"/>
            </w:rPr>
          </w:sdtEndPr>
          <w:sdtContent>
            <w:p w14:paraId="07EE37AF" w14:textId="77777777" w:rsidR="00E22051" w:rsidRPr="00E22051" w:rsidRDefault="00A26A25" w:rsidP="00E22051">
              <w:pPr>
                <w:pStyle w:val="Bibliography"/>
                <w:ind w:left="720" w:hanging="720"/>
                <w:rPr>
                  <w:rFonts w:ascii="Times New Roman" w:hAnsi="Times New Roman" w:cs="Times New Roman"/>
                  <w:noProof/>
                  <w:sz w:val="22"/>
                  <w:szCs w:val="22"/>
                  <w:rPrChange w:id="897" w:author="Allison Theobold" w:date="2019-06-19T14:37:00Z">
                    <w:rPr>
                      <w:noProof/>
                    </w:rPr>
                  </w:rPrChange>
                </w:rPr>
              </w:pPr>
              <w:r w:rsidRPr="00C23B06">
                <w:rPr>
                  <w:rFonts w:ascii="Times New Roman" w:hAnsi="Times New Roman" w:cs="Times New Roman"/>
                  <w:sz w:val="22"/>
                  <w:szCs w:val="22"/>
                </w:rPr>
                <w:fldChar w:fldCharType="begin"/>
              </w:r>
              <w:r w:rsidRPr="00E22051">
                <w:rPr>
                  <w:rFonts w:ascii="Times New Roman" w:hAnsi="Times New Roman" w:cs="Times New Roman"/>
                  <w:sz w:val="22"/>
                  <w:szCs w:val="22"/>
                </w:rPr>
                <w:instrText xml:space="preserve"> BIBLIOGRAPHY </w:instrText>
              </w:r>
              <w:r w:rsidRPr="00C23B06">
                <w:rPr>
                  <w:rFonts w:ascii="Times New Roman" w:hAnsi="Times New Roman" w:cs="Times New Roman"/>
                  <w:sz w:val="22"/>
                  <w:szCs w:val="22"/>
                  <w:rPrChange w:id="898" w:author="Allison Theobold" w:date="2019-06-19T14:37:00Z">
                    <w:rPr>
                      <w:rFonts w:ascii="Times New Roman" w:hAnsi="Times New Roman" w:cs="Times New Roman"/>
                      <w:b/>
                      <w:bCs/>
                      <w:sz w:val="22"/>
                      <w:szCs w:val="22"/>
                    </w:rPr>
                  </w:rPrChange>
                </w:rPr>
                <w:fldChar w:fldCharType="separate"/>
              </w:r>
              <w:r w:rsidR="00E22051" w:rsidRPr="00E22051">
                <w:rPr>
                  <w:rFonts w:ascii="Times New Roman" w:hAnsi="Times New Roman" w:cs="Times New Roman"/>
                  <w:noProof/>
                  <w:sz w:val="22"/>
                  <w:szCs w:val="22"/>
                  <w:rPrChange w:id="899" w:author="Allison Theobold" w:date="2019-06-19T14:37:00Z">
                    <w:rPr>
                      <w:noProof/>
                    </w:rPr>
                  </w:rPrChange>
                </w:rPr>
                <w:t xml:space="preserve">Andelman, S. J., Bowles, C. M., Willig, M. R., &amp; Waide, R. B. (2004). Understanding Environmental Complexity through a Distributed Knowledge Network. </w:t>
              </w:r>
              <w:r w:rsidR="00E22051" w:rsidRPr="00E22051">
                <w:rPr>
                  <w:rFonts w:ascii="Times New Roman" w:hAnsi="Times New Roman" w:cs="Times New Roman"/>
                  <w:i/>
                  <w:iCs/>
                  <w:noProof/>
                  <w:sz w:val="22"/>
                  <w:szCs w:val="22"/>
                  <w:rPrChange w:id="900" w:author="Allison Theobold" w:date="2019-06-19T14:37:00Z">
                    <w:rPr>
                      <w:i/>
                      <w:iCs/>
                      <w:noProof/>
                    </w:rPr>
                  </w:rPrChange>
                </w:rPr>
                <w:t>BioScience, 54</w:t>
              </w:r>
              <w:r w:rsidR="00E22051" w:rsidRPr="00E22051">
                <w:rPr>
                  <w:rFonts w:ascii="Times New Roman" w:hAnsi="Times New Roman" w:cs="Times New Roman"/>
                  <w:noProof/>
                  <w:sz w:val="22"/>
                  <w:szCs w:val="22"/>
                  <w:rPrChange w:id="901" w:author="Allison Theobold" w:date="2019-06-19T14:37:00Z">
                    <w:rPr>
                      <w:noProof/>
                    </w:rPr>
                  </w:rPrChange>
                </w:rPr>
                <w:t>(3), 240-246.</w:t>
              </w:r>
            </w:p>
            <w:p w14:paraId="58DAF742" w14:textId="77777777" w:rsidR="00E22051" w:rsidRPr="00E22051" w:rsidRDefault="00E22051" w:rsidP="00E22051">
              <w:pPr>
                <w:pStyle w:val="Bibliography"/>
                <w:ind w:left="720" w:hanging="720"/>
                <w:rPr>
                  <w:rFonts w:ascii="Times New Roman" w:hAnsi="Times New Roman" w:cs="Times New Roman"/>
                  <w:noProof/>
                  <w:sz w:val="22"/>
                  <w:szCs w:val="22"/>
                  <w:rPrChange w:id="902" w:author="Allison Theobold" w:date="2019-06-19T14:37:00Z">
                    <w:rPr>
                      <w:noProof/>
                    </w:rPr>
                  </w:rPrChange>
                </w:rPr>
              </w:pPr>
              <w:r w:rsidRPr="00E22051">
                <w:rPr>
                  <w:rFonts w:ascii="Times New Roman" w:hAnsi="Times New Roman" w:cs="Times New Roman"/>
                  <w:noProof/>
                  <w:sz w:val="22"/>
                  <w:szCs w:val="22"/>
                  <w:rPrChange w:id="903" w:author="Allison Theobold" w:date="2019-06-19T14:37:00Z">
                    <w:rPr>
                      <w:noProof/>
                    </w:rPr>
                  </w:rPrChange>
                </w:rPr>
                <w:t xml:space="preserve">Cobb, G. (2015). Mere Renovation is Too Little Too Late: We Need to Rethink our Undergraduate Curriculum from the Ground Up. </w:t>
              </w:r>
              <w:r w:rsidRPr="00E22051">
                <w:rPr>
                  <w:rFonts w:ascii="Times New Roman" w:hAnsi="Times New Roman" w:cs="Times New Roman"/>
                  <w:i/>
                  <w:iCs/>
                  <w:noProof/>
                  <w:sz w:val="22"/>
                  <w:szCs w:val="22"/>
                  <w:rPrChange w:id="904" w:author="Allison Theobold" w:date="2019-06-19T14:37:00Z">
                    <w:rPr>
                      <w:i/>
                      <w:iCs/>
                      <w:noProof/>
                    </w:rPr>
                  </w:rPrChange>
                </w:rPr>
                <w:t>The American Statistician, 69</w:t>
              </w:r>
              <w:r w:rsidRPr="00E22051">
                <w:rPr>
                  <w:rFonts w:ascii="Times New Roman" w:hAnsi="Times New Roman" w:cs="Times New Roman"/>
                  <w:noProof/>
                  <w:sz w:val="22"/>
                  <w:szCs w:val="22"/>
                  <w:rPrChange w:id="905" w:author="Allison Theobold" w:date="2019-06-19T14:37:00Z">
                    <w:rPr>
                      <w:noProof/>
                    </w:rPr>
                  </w:rPrChange>
                </w:rPr>
                <w:t>(4), 266-282.</w:t>
              </w:r>
            </w:p>
            <w:p w14:paraId="634C9224" w14:textId="77777777" w:rsidR="00E22051" w:rsidRPr="00E22051" w:rsidRDefault="00E22051" w:rsidP="00E22051">
              <w:pPr>
                <w:pStyle w:val="Bibliography"/>
                <w:ind w:left="720" w:hanging="720"/>
                <w:rPr>
                  <w:rFonts w:ascii="Times New Roman" w:hAnsi="Times New Roman" w:cs="Times New Roman"/>
                  <w:noProof/>
                  <w:sz w:val="22"/>
                  <w:szCs w:val="22"/>
                  <w:rPrChange w:id="906" w:author="Allison Theobold" w:date="2019-06-19T14:37:00Z">
                    <w:rPr>
                      <w:noProof/>
                    </w:rPr>
                  </w:rPrChange>
                </w:rPr>
              </w:pPr>
              <w:r w:rsidRPr="00E22051">
                <w:rPr>
                  <w:rFonts w:ascii="Times New Roman" w:hAnsi="Times New Roman" w:cs="Times New Roman"/>
                  <w:noProof/>
                  <w:sz w:val="22"/>
                  <w:szCs w:val="22"/>
                  <w:rPrChange w:id="907" w:author="Allison Theobold" w:date="2019-06-19T14:37:00Z">
                    <w:rPr>
                      <w:noProof/>
                    </w:rPr>
                  </w:rPrChange>
                </w:rPr>
                <w:t xml:space="preserve">Creswell, J. (2007). </w:t>
              </w:r>
              <w:r w:rsidRPr="00E22051">
                <w:rPr>
                  <w:rFonts w:ascii="Times New Roman" w:hAnsi="Times New Roman" w:cs="Times New Roman"/>
                  <w:i/>
                  <w:iCs/>
                  <w:noProof/>
                  <w:sz w:val="22"/>
                  <w:szCs w:val="22"/>
                  <w:rPrChange w:id="908" w:author="Allison Theobold" w:date="2019-06-19T14:37:00Z">
                    <w:rPr>
                      <w:i/>
                      <w:iCs/>
                      <w:noProof/>
                    </w:rPr>
                  </w:rPrChange>
                </w:rPr>
                <w:t>Qualitative inquiry and research design: Choosing among five approaches</w:t>
              </w:r>
              <w:r w:rsidRPr="00E22051">
                <w:rPr>
                  <w:rFonts w:ascii="Times New Roman" w:hAnsi="Times New Roman" w:cs="Times New Roman"/>
                  <w:noProof/>
                  <w:sz w:val="22"/>
                  <w:szCs w:val="22"/>
                  <w:rPrChange w:id="909" w:author="Allison Theobold" w:date="2019-06-19T14:37:00Z">
                    <w:rPr>
                      <w:noProof/>
                    </w:rPr>
                  </w:rPrChange>
                </w:rPr>
                <w:t xml:space="preserve"> (2nd ed.). Thousand Oaks, CA: Sage Publications, Inc.</w:t>
              </w:r>
            </w:p>
            <w:p w14:paraId="0B8F4FE4" w14:textId="77777777" w:rsidR="00E22051" w:rsidRPr="00E22051" w:rsidRDefault="00E22051" w:rsidP="00E22051">
              <w:pPr>
                <w:pStyle w:val="Bibliography"/>
                <w:ind w:left="720" w:hanging="720"/>
                <w:rPr>
                  <w:rFonts w:ascii="Times New Roman" w:hAnsi="Times New Roman" w:cs="Times New Roman"/>
                  <w:noProof/>
                  <w:sz w:val="22"/>
                  <w:szCs w:val="22"/>
                  <w:rPrChange w:id="910" w:author="Allison Theobold" w:date="2019-06-19T14:37:00Z">
                    <w:rPr>
                      <w:noProof/>
                    </w:rPr>
                  </w:rPrChange>
                </w:rPr>
              </w:pPr>
              <w:r w:rsidRPr="00E22051">
                <w:rPr>
                  <w:rFonts w:ascii="Times New Roman" w:hAnsi="Times New Roman" w:cs="Times New Roman"/>
                  <w:noProof/>
                  <w:sz w:val="22"/>
                  <w:szCs w:val="22"/>
                  <w:rPrChange w:id="911" w:author="Allison Theobold" w:date="2019-06-19T14:37:00Z">
                    <w:rPr>
                      <w:noProof/>
                    </w:rPr>
                  </w:rPrChange>
                </w:rPr>
                <w:t xml:space="preserve">Creswell, J. (2013). </w:t>
              </w:r>
              <w:r w:rsidRPr="00E22051">
                <w:rPr>
                  <w:rFonts w:ascii="Times New Roman" w:hAnsi="Times New Roman" w:cs="Times New Roman"/>
                  <w:i/>
                  <w:iCs/>
                  <w:noProof/>
                  <w:sz w:val="22"/>
                  <w:szCs w:val="22"/>
                  <w:rPrChange w:id="912" w:author="Allison Theobold" w:date="2019-06-19T14:37:00Z">
                    <w:rPr>
                      <w:i/>
                      <w:iCs/>
                      <w:noProof/>
                    </w:rPr>
                  </w:rPrChange>
                </w:rPr>
                <w:t>Qualitative Inquiry &amp; Research Design</w:t>
              </w:r>
              <w:r w:rsidRPr="00E22051">
                <w:rPr>
                  <w:rFonts w:ascii="Times New Roman" w:hAnsi="Times New Roman" w:cs="Times New Roman"/>
                  <w:noProof/>
                  <w:sz w:val="22"/>
                  <w:szCs w:val="22"/>
                  <w:rPrChange w:id="913" w:author="Allison Theobold" w:date="2019-06-19T14:37:00Z">
                    <w:rPr>
                      <w:noProof/>
                    </w:rPr>
                  </w:rPrChange>
                </w:rPr>
                <w:t xml:space="preserve"> (Vol. 3). Thousand Oaks, California: Sage Publications.</w:t>
              </w:r>
            </w:p>
            <w:p w14:paraId="13F88505" w14:textId="77777777" w:rsidR="00E22051" w:rsidRPr="00E22051" w:rsidRDefault="00E22051" w:rsidP="00E22051">
              <w:pPr>
                <w:pStyle w:val="Bibliography"/>
                <w:ind w:left="720" w:hanging="720"/>
                <w:rPr>
                  <w:rFonts w:ascii="Times New Roman" w:hAnsi="Times New Roman" w:cs="Times New Roman"/>
                  <w:noProof/>
                  <w:sz w:val="22"/>
                  <w:szCs w:val="22"/>
                  <w:rPrChange w:id="914" w:author="Allison Theobold" w:date="2019-06-19T14:37:00Z">
                    <w:rPr>
                      <w:noProof/>
                    </w:rPr>
                  </w:rPrChange>
                </w:rPr>
              </w:pPr>
              <w:r w:rsidRPr="00E22051">
                <w:rPr>
                  <w:rFonts w:ascii="Times New Roman" w:hAnsi="Times New Roman" w:cs="Times New Roman"/>
                  <w:noProof/>
                  <w:sz w:val="22"/>
                  <w:szCs w:val="22"/>
                  <w:rPrChange w:id="915" w:author="Allison Theobold" w:date="2019-06-19T14:37:00Z">
                    <w:rPr>
                      <w:noProof/>
                    </w:rPr>
                  </w:rPrChange>
                </w:rPr>
                <w:t xml:space="preserve">Fox, J. A., &amp; Ouellette, B. F. (2013). Education in Computational Biology Today and tomorrow. </w:t>
              </w:r>
              <w:r w:rsidRPr="00E22051">
                <w:rPr>
                  <w:rFonts w:ascii="Times New Roman" w:hAnsi="Times New Roman" w:cs="Times New Roman"/>
                  <w:i/>
                  <w:iCs/>
                  <w:noProof/>
                  <w:sz w:val="22"/>
                  <w:szCs w:val="22"/>
                  <w:rPrChange w:id="916" w:author="Allison Theobold" w:date="2019-06-19T14:37:00Z">
                    <w:rPr>
                      <w:i/>
                      <w:iCs/>
                      <w:noProof/>
                    </w:rPr>
                  </w:rPrChange>
                </w:rPr>
                <w:t>PLOS Computational Biology, 9</w:t>
              </w:r>
              <w:r w:rsidRPr="00E22051">
                <w:rPr>
                  <w:rFonts w:ascii="Times New Roman" w:hAnsi="Times New Roman" w:cs="Times New Roman"/>
                  <w:noProof/>
                  <w:sz w:val="22"/>
                  <w:szCs w:val="22"/>
                  <w:rPrChange w:id="917" w:author="Allison Theobold" w:date="2019-06-19T14:37:00Z">
                    <w:rPr>
                      <w:noProof/>
                    </w:rPr>
                  </w:rPrChange>
                </w:rPr>
                <w:t>(12), 1-2.</w:t>
              </w:r>
            </w:p>
            <w:p w14:paraId="4013C438" w14:textId="77777777" w:rsidR="00E22051" w:rsidRPr="00E22051" w:rsidRDefault="00E22051" w:rsidP="00E22051">
              <w:pPr>
                <w:pStyle w:val="Bibliography"/>
                <w:ind w:left="720" w:hanging="720"/>
                <w:rPr>
                  <w:rFonts w:ascii="Times New Roman" w:hAnsi="Times New Roman" w:cs="Times New Roman"/>
                  <w:noProof/>
                  <w:sz w:val="22"/>
                  <w:szCs w:val="22"/>
                  <w:rPrChange w:id="918" w:author="Allison Theobold" w:date="2019-06-19T14:37:00Z">
                    <w:rPr>
                      <w:noProof/>
                    </w:rPr>
                  </w:rPrChange>
                </w:rPr>
              </w:pPr>
              <w:r w:rsidRPr="00E22051">
                <w:rPr>
                  <w:rFonts w:ascii="Times New Roman" w:hAnsi="Times New Roman" w:cs="Times New Roman"/>
                  <w:noProof/>
                  <w:sz w:val="22"/>
                  <w:szCs w:val="22"/>
                  <w:rPrChange w:id="919" w:author="Allison Theobold" w:date="2019-06-19T14:37:00Z">
                    <w:rPr>
                      <w:noProof/>
                    </w:rPr>
                  </w:rPrChange>
                </w:rPr>
                <w:t xml:space="preserve">Friedman, J. (2001). The role of statistics in the data revolution. </w:t>
              </w:r>
              <w:r w:rsidRPr="00E22051">
                <w:rPr>
                  <w:rFonts w:ascii="Times New Roman" w:hAnsi="Times New Roman" w:cs="Times New Roman"/>
                  <w:i/>
                  <w:iCs/>
                  <w:noProof/>
                  <w:sz w:val="22"/>
                  <w:szCs w:val="22"/>
                  <w:rPrChange w:id="920" w:author="Allison Theobold" w:date="2019-06-19T14:37:00Z">
                    <w:rPr>
                      <w:i/>
                      <w:iCs/>
                      <w:noProof/>
                    </w:rPr>
                  </w:rPrChange>
                </w:rPr>
                <w:t>International Statistics Review, 69</w:t>
              </w:r>
              <w:r w:rsidRPr="00E22051">
                <w:rPr>
                  <w:rFonts w:ascii="Times New Roman" w:hAnsi="Times New Roman" w:cs="Times New Roman"/>
                  <w:noProof/>
                  <w:sz w:val="22"/>
                  <w:szCs w:val="22"/>
                  <w:rPrChange w:id="921" w:author="Allison Theobold" w:date="2019-06-19T14:37:00Z">
                    <w:rPr>
                      <w:noProof/>
                    </w:rPr>
                  </w:rPrChange>
                </w:rPr>
                <w:t>, 5-10.</w:t>
              </w:r>
            </w:p>
            <w:p w14:paraId="515B630C" w14:textId="77777777" w:rsidR="00E22051" w:rsidRPr="00E22051" w:rsidRDefault="00E22051" w:rsidP="00E22051">
              <w:pPr>
                <w:pStyle w:val="Bibliography"/>
                <w:ind w:left="720" w:hanging="720"/>
                <w:rPr>
                  <w:rFonts w:ascii="Times New Roman" w:hAnsi="Times New Roman" w:cs="Times New Roman"/>
                  <w:noProof/>
                  <w:sz w:val="22"/>
                  <w:szCs w:val="22"/>
                  <w:rPrChange w:id="922" w:author="Allison Theobold" w:date="2019-06-19T14:37:00Z">
                    <w:rPr>
                      <w:noProof/>
                    </w:rPr>
                  </w:rPrChange>
                </w:rPr>
              </w:pPr>
              <w:r w:rsidRPr="00E22051">
                <w:rPr>
                  <w:rFonts w:ascii="Times New Roman" w:hAnsi="Times New Roman" w:cs="Times New Roman"/>
                  <w:noProof/>
                  <w:sz w:val="22"/>
                  <w:szCs w:val="22"/>
                  <w:rPrChange w:id="923" w:author="Allison Theobold" w:date="2019-06-19T14:37:00Z">
                    <w:rPr>
                      <w:noProof/>
                    </w:rPr>
                  </w:rPrChange>
                </w:rPr>
                <w:t xml:space="preserve">Green, J., Arzberger, P., Hastings, A., Davis, F., Ayala, F., Cottingham, K., . . . Fortin, M.-J. (2005). Complexity in Ecology and Conservation: Mathematical, Statistical, and Computational Challenges. </w:t>
              </w:r>
              <w:r w:rsidRPr="00E22051">
                <w:rPr>
                  <w:rFonts w:ascii="Times New Roman" w:hAnsi="Times New Roman" w:cs="Times New Roman"/>
                  <w:i/>
                  <w:iCs/>
                  <w:noProof/>
                  <w:sz w:val="22"/>
                  <w:szCs w:val="22"/>
                  <w:rPrChange w:id="924" w:author="Allison Theobold" w:date="2019-06-19T14:37:00Z">
                    <w:rPr>
                      <w:i/>
                      <w:iCs/>
                      <w:noProof/>
                    </w:rPr>
                  </w:rPrChange>
                </w:rPr>
                <w:t>BioScience, 55</w:t>
              </w:r>
              <w:r w:rsidRPr="00E22051">
                <w:rPr>
                  <w:rFonts w:ascii="Times New Roman" w:hAnsi="Times New Roman" w:cs="Times New Roman"/>
                  <w:noProof/>
                  <w:sz w:val="22"/>
                  <w:szCs w:val="22"/>
                  <w:rPrChange w:id="925" w:author="Allison Theobold" w:date="2019-06-19T14:37:00Z">
                    <w:rPr>
                      <w:noProof/>
                    </w:rPr>
                  </w:rPrChange>
                </w:rPr>
                <w:t>(6), 501-510.</w:t>
              </w:r>
            </w:p>
            <w:p w14:paraId="39F3A0DF" w14:textId="77777777" w:rsidR="00E22051" w:rsidRPr="00E22051" w:rsidRDefault="00E22051" w:rsidP="00E22051">
              <w:pPr>
                <w:pStyle w:val="Bibliography"/>
                <w:ind w:left="720" w:hanging="720"/>
                <w:rPr>
                  <w:rFonts w:ascii="Times New Roman" w:hAnsi="Times New Roman" w:cs="Times New Roman"/>
                  <w:noProof/>
                  <w:sz w:val="22"/>
                  <w:szCs w:val="22"/>
                  <w:rPrChange w:id="926" w:author="Allison Theobold" w:date="2019-06-19T14:37:00Z">
                    <w:rPr>
                      <w:noProof/>
                    </w:rPr>
                  </w:rPrChange>
                </w:rPr>
              </w:pPr>
              <w:r w:rsidRPr="00E22051">
                <w:rPr>
                  <w:rFonts w:ascii="Times New Roman" w:hAnsi="Times New Roman" w:cs="Times New Roman"/>
                  <w:noProof/>
                  <w:sz w:val="22"/>
                  <w:szCs w:val="22"/>
                  <w:rPrChange w:id="927" w:author="Allison Theobold" w:date="2019-06-19T14:37:00Z">
                    <w:rPr>
                      <w:noProof/>
                    </w:rPr>
                  </w:rPrChange>
                </w:rPr>
                <w:t xml:space="preserve">Gutlerner, J. L., &amp; Van Vactor, D. (2013). Catalyzing Curriculum Evolution in Graduate Science Education. </w:t>
              </w:r>
              <w:r w:rsidRPr="00E22051">
                <w:rPr>
                  <w:rFonts w:ascii="Times New Roman" w:hAnsi="Times New Roman" w:cs="Times New Roman"/>
                  <w:i/>
                  <w:iCs/>
                  <w:noProof/>
                  <w:sz w:val="22"/>
                  <w:szCs w:val="22"/>
                  <w:rPrChange w:id="928" w:author="Allison Theobold" w:date="2019-06-19T14:37:00Z">
                    <w:rPr>
                      <w:i/>
                      <w:iCs/>
                      <w:noProof/>
                    </w:rPr>
                  </w:rPrChange>
                </w:rPr>
                <w:t>Cell, 153</w:t>
              </w:r>
              <w:r w:rsidRPr="00E22051">
                <w:rPr>
                  <w:rFonts w:ascii="Times New Roman" w:hAnsi="Times New Roman" w:cs="Times New Roman"/>
                  <w:noProof/>
                  <w:sz w:val="22"/>
                  <w:szCs w:val="22"/>
                  <w:rPrChange w:id="929" w:author="Allison Theobold" w:date="2019-06-19T14:37:00Z">
                    <w:rPr>
                      <w:noProof/>
                    </w:rPr>
                  </w:rPrChange>
                </w:rPr>
                <w:t>(4), 731-736.</w:t>
              </w:r>
            </w:p>
            <w:p w14:paraId="526F58DD" w14:textId="77777777" w:rsidR="00E22051" w:rsidRPr="00E22051" w:rsidRDefault="00E22051" w:rsidP="00E22051">
              <w:pPr>
                <w:pStyle w:val="Bibliography"/>
                <w:ind w:left="720" w:hanging="720"/>
                <w:rPr>
                  <w:rFonts w:ascii="Times New Roman" w:hAnsi="Times New Roman" w:cs="Times New Roman"/>
                  <w:noProof/>
                  <w:sz w:val="22"/>
                  <w:szCs w:val="22"/>
                  <w:rPrChange w:id="930" w:author="Allison Theobold" w:date="2019-06-19T14:37:00Z">
                    <w:rPr>
                      <w:noProof/>
                    </w:rPr>
                  </w:rPrChange>
                </w:rPr>
              </w:pPr>
              <w:r w:rsidRPr="00E22051">
                <w:rPr>
                  <w:rFonts w:ascii="Times New Roman" w:hAnsi="Times New Roman" w:cs="Times New Roman"/>
                  <w:noProof/>
                  <w:sz w:val="22"/>
                  <w:szCs w:val="22"/>
                  <w:rPrChange w:id="931" w:author="Allison Theobold" w:date="2019-06-19T14:37:00Z">
                    <w:rPr>
                      <w:noProof/>
                    </w:rPr>
                  </w:rPrChange>
                </w:rPr>
                <w:lastRenderedPageBreak/>
                <w:t xml:space="preserve">Hampton, S. E., Jones, M. B., Wasser, L. A., Schildhauer, M. P., Supp, S. R., Brun, J., . . . Aukema, J. E. (2017). Skills and Knowledge for Data-Intensive Environmental Research. </w:t>
              </w:r>
              <w:r w:rsidRPr="00E22051">
                <w:rPr>
                  <w:rFonts w:ascii="Times New Roman" w:hAnsi="Times New Roman" w:cs="Times New Roman"/>
                  <w:i/>
                  <w:iCs/>
                  <w:noProof/>
                  <w:sz w:val="22"/>
                  <w:szCs w:val="22"/>
                  <w:rPrChange w:id="932" w:author="Allison Theobold" w:date="2019-06-19T14:37:00Z">
                    <w:rPr>
                      <w:i/>
                      <w:iCs/>
                      <w:noProof/>
                    </w:rPr>
                  </w:rPrChange>
                </w:rPr>
                <w:t>BioScience, 67</w:t>
              </w:r>
              <w:r w:rsidRPr="00E22051">
                <w:rPr>
                  <w:rFonts w:ascii="Times New Roman" w:hAnsi="Times New Roman" w:cs="Times New Roman"/>
                  <w:noProof/>
                  <w:sz w:val="22"/>
                  <w:szCs w:val="22"/>
                  <w:rPrChange w:id="933" w:author="Allison Theobold" w:date="2019-06-19T14:37:00Z">
                    <w:rPr>
                      <w:noProof/>
                    </w:rPr>
                  </w:rPrChange>
                </w:rPr>
                <w:t>(6), 546-557.</w:t>
              </w:r>
            </w:p>
            <w:p w14:paraId="14B0E590" w14:textId="77777777" w:rsidR="00E22051" w:rsidRPr="00E22051" w:rsidRDefault="00E22051" w:rsidP="00E22051">
              <w:pPr>
                <w:pStyle w:val="Bibliography"/>
                <w:ind w:left="720" w:hanging="720"/>
                <w:rPr>
                  <w:rFonts w:ascii="Times New Roman" w:hAnsi="Times New Roman" w:cs="Times New Roman"/>
                  <w:noProof/>
                  <w:sz w:val="22"/>
                  <w:szCs w:val="22"/>
                  <w:rPrChange w:id="934" w:author="Allison Theobold" w:date="2019-06-19T14:37:00Z">
                    <w:rPr>
                      <w:noProof/>
                    </w:rPr>
                  </w:rPrChange>
                </w:rPr>
              </w:pPr>
              <w:r w:rsidRPr="00E22051">
                <w:rPr>
                  <w:rFonts w:ascii="Times New Roman" w:hAnsi="Times New Roman" w:cs="Times New Roman"/>
                  <w:noProof/>
                  <w:sz w:val="22"/>
                  <w:szCs w:val="22"/>
                  <w:rPrChange w:id="935" w:author="Allison Theobold" w:date="2019-06-19T14:37:00Z">
                    <w:rPr>
                      <w:noProof/>
                    </w:rPr>
                  </w:rPrChange>
                </w:rPr>
                <w:t xml:space="preserve">Hardin, J., Hoerl, R., Horton, N. J., Nolan, D., Baumer, B., Hall-Holt, O., . . . Ward, M. D. (2015). Data science in statistics curriculua: Preparing stuents to "think with data". </w:t>
              </w:r>
              <w:r w:rsidRPr="00E22051">
                <w:rPr>
                  <w:rFonts w:ascii="Times New Roman" w:hAnsi="Times New Roman" w:cs="Times New Roman"/>
                  <w:i/>
                  <w:iCs/>
                  <w:noProof/>
                  <w:sz w:val="22"/>
                  <w:szCs w:val="22"/>
                  <w:rPrChange w:id="936" w:author="Allison Theobold" w:date="2019-06-19T14:37:00Z">
                    <w:rPr>
                      <w:i/>
                      <w:iCs/>
                      <w:noProof/>
                    </w:rPr>
                  </w:rPrChange>
                </w:rPr>
                <w:t>The American Statistician, 69</w:t>
              </w:r>
              <w:r w:rsidRPr="00E22051">
                <w:rPr>
                  <w:rFonts w:ascii="Times New Roman" w:hAnsi="Times New Roman" w:cs="Times New Roman"/>
                  <w:noProof/>
                  <w:sz w:val="22"/>
                  <w:szCs w:val="22"/>
                  <w:rPrChange w:id="937" w:author="Allison Theobold" w:date="2019-06-19T14:37:00Z">
                    <w:rPr>
                      <w:noProof/>
                    </w:rPr>
                  </w:rPrChange>
                </w:rPr>
                <w:t>(4), 343-353.</w:t>
              </w:r>
            </w:p>
            <w:p w14:paraId="61637F88" w14:textId="77777777" w:rsidR="00E22051" w:rsidRPr="00E22051" w:rsidRDefault="00E22051" w:rsidP="00E22051">
              <w:pPr>
                <w:pStyle w:val="Bibliography"/>
                <w:ind w:left="720" w:hanging="720"/>
                <w:rPr>
                  <w:rFonts w:ascii="Times New Roman" w:hAnsi="Times New Roman" w:cs="Times New Roman"/>
                  <w:noProof/>
                  <w:sz w:val="22"/>
                  <w:szCs w:val="22"/>
                  <w:rPrChange w:id="938" w:author="Allison Theobold" w:date="2019-06-19T14:37:00Z">
                    <w:rPr>
                      <w:noProof/>
                    </w:rPr>
                  </w:rPrChange>
                </w:rPr>
              </w:pPr>
              <w:r w:rsidRPr="00E22051">
                <w:rPr>
                  <w:rFonts w:ascii="Times New Roman" w:hAnsi="Times New Roman" w:cs="Times New Roman"/>
                  <w:noProof/>
                  <w:sz w:val="22"/>
                  <w:szCs w:val="22"/>
                  <w:rPrChange w:id="939" w:author="Allison Theobold" w:date="2019-06-19T14:37:00Z">
                    <w:rPr>
                      <w:noProof/>
                    </w:rPr>
                  </w:rPrChange>
                </w:rPr>
                <w:t xml:space="preserve">Hernandez, R. R., Mayernik, M. S., Murphy-Mariscal, M. L., &amp; Allen, M. F. (2012). Advanced technologies and data management practices in environmental science: Lessons from academia. </w:t>
              </w:r>
              <w:r w:rsidRPr="00E22051">
                <w:rPr>
                  <w:rFonts w:ascii="Times New Roman" w:hAnsi="Times New Roman" w:cs="Times New Roman"/>
                  <w:i/>
                  <w:iCs/>
                  <w:noProof/>
                  <w:sz w:val="22"/>
                  <w:szCs w:val="22"/>
                  <w:rPrChange w:id="940" w:author="Allison Theobold" w:date="2019-06-19T14:37:00Z">
                    <w:rPr>
                      <w:i/>
                      <w:iCs/>
                      <w:noProof/>
                    </w:rPr>
                  </w:rPrChange>
                </w:rPr>
                <w:t>BioScience, 62</w:t>
              </w:r>
              <w:r w:rsidRPr="00E22051">
                <w:rPr>
                  <w:rFonts w:ascii="Times New Roman" w:hAnsi="Times New Roman" w:cs="Times New Roman"/>
                  <w:noProof/>
                  <w:sz w:val="22"/>
                  <w:szCs w:val="22"/>
                  <w:rPrChange w:id="941" w:author="Allison Theobold" w:date="2019-06-19T14:37:00Z">
                    <w:rPr>
                      <w:noProof/>
                    </w:rPr>
                  </w:rPrChange>
                </w:rPr>
                <w:t>(12), 1067-1076.</w:t>
              </w:r>
            </w:p>
            <w:p w14:paraId="4120636A" w14:textId="77777777" w:rsidR="00E22051" w:rsidRPr="00E22051" w:rsidRDefault="00E22051" w:rsidP="00E22051">
              <w:pPr>
                <w:pStyle w:val="Bibliography"/>
                <w:ind w:left="720" w:hanging="720"/>
                <w:rPr>
                  <w:rFonts w:ascii="Times New Roman" w:hAnsi="Times New Roman" w:cs="Times New Roman"/>
                  <w:noProof/>
                  <w:sz w:val="22"/>
                  <w:szCs w:val="22"/>
                  <w:rPrChange w:id="942" w:author="Allison Theobold" w:date="2019-06-19T14:37:00Z">
                    <w:rPr>
                      <w:noProof/>
                    </w:rPr>
                  </w:rPrChange>
                </w:rPr>
              </w:pPr>
              <w:r w:rsidRPr="00E22051">
                <w:rPr>
                  <w:rFonts w:ascii="Times New Roman" w:hAnsi="Times New Roman" w:cs="Times New Roman"/>
                  <w:noProof/>
                  <w:sz w:val="22"/>
                  <w:szCs w:val="22"/>
                  <w:rPrChange w:id="943" w:author="Allison Theobold" w:date="2019-06-19T14:37:00Z">
                    <w:rPr>
                      <w:noProof/>
                    </w:rPr>
                  </w:rPrChange>
                </w:rPr>
                <w:t xml:space="preserve">Horton, N. J., &amp; Hardin, J. S. (2015). Teaching the Next Generation of Statistics Students to “Think With Data”: Special Issue on Statistics and the Undergraduate Curriculum. </w:t>
              </w:r>
              <w:r w:rsidRPr="00E22051">
                <w:rPr>
                  <w:rFonts w:ascii="Times New Roman" w:hAnsi="Times New Roman" w:cs="Times New Roman"/>
                  <w:i/>
                  <w:iCs/>
                  <w:noProof/>
                  <w:sz w:val="22"/>
                  <w:szCs w:val="22"/>
                  <w:rPrChange w:id="944" w:author="Allison Theobold" w:date="2019-06-19T14:37:00Z">
                    <w:rPr>
                      <w:i/>
                      <w:iCs/>
                      <w:noProof/>
                    </w:rPr>
                  </w:rPrChange>
                </w:rPr>
                <w:t>The American Statistician, 69</w:t>
              </w:r>
              <w:r w:rsidRPr="00E22051">
                <w:rPr>
                  <w:rFonts w:ascii="Times New Roman" w:hAnsi="Times New Roman" w:cs="Times New Roman"/>
                  <w:noProof/>
                  <w:sz w:val="22"/>
                  <w:szCs w:val="22"/>
                  <w:rPrChange w:id="945" w:author="Allison Theobold" w:date="2019-06-19T14:37:00Z">
                    <w:rPr>
                      <w:noProof/>
                    </w:rPr>
                  </w:rPrChange>
                </w:rPr>
                <w:t>(4), 259-265.</w:t>
              </w:r>
            </w:p>
            <w:p w14:paraId="1292BFA3" w14:textId="77777777" w:rsidR="00E22051" w:rsidRPr="00E22051" w:rsidRDefault="00E22051" w:rsidP="00E22051">
              <w:pPr>
                <w:pStyle w:val="Bibliography"/>
                <w:ind w:left="720" w:hanging="720"/>
                <w:rPr>
                  <w:rFonts w:ascii="Times New Roman" w:hAnsi="Times New Roman" w:cs="Times New Roman"/>
                  <w:noProof/>
                  <w:sz w:val="22"/>
                  <w:szCs w:val="22"/>
                  <w:rPrChange w:id="946" w:author="Allison Theobold" w:date="2019-06-19T14:37:00Z">
                    <w:rPr>
                      <w:noProof/>
                    </w:rPr>
                  </w:rPrChange>
                </w:rPr>
              </w:pPr>
              <w:r w:rsidRPr="00E22051">
                <w:rPr>
                  <w:rFonts w:ascii="Times New Roman" w:hAnsi="Times New Roman" w:cs="Times New Roman"/>
                  <w:noProof/>
                  <w:sz w:val="22"/>
                  <w:szCs w:val="22"/>
                  <w:rPrChange w:id="947" w:author="Allison Theobold" w:date="2019-06-19T14:37:00Z">
                    <w:rPr>
                      <w:noProof/>
                    </w:rPr>
                  </w:rPrChange>
                </w:rPr>
                <w:t xml:space="preserve">Lai, J., Lortie, C. J., Muenchen, R. A., Yang, J., &amp; Ma, K. (2019). Evaluating the popularity of R in ecology. </w:t>
              </w:r>
              <w:r w:rsidRPr="00E22051">
                <w:rPr>
                  <w:rFonts w:ascii="Times New Roman" w:hAnsi="Times New Roman" w:cs="Times New Roman"/>
                  <w:i/>
                  <w:iCs/>
                  <w:noProof/>
                  <w:sz w:val="22"/>
                  <w:szCs w:val="22"/>
                  <w:rPrChange w:id="948" w:author="Allison Theobold" w:date="2019-06-19T14:37:00Z">
                    <w:rPr>
                      <w:i/>
                      <w:iCs/>
                      <w:noProof/>
                    </w:rPr>
                  </w:rPrChange>
                </w:rPr>
                <w:t>Ecosphere, 10</w:t>
              </w:r>
              <w:r w:rsidRPr="00E22051">
                <w:rPr>
                  <w:rFonts w:ascii="Times New Roman" w:hAnsi="Times New Roman" w:cs="Times New Roman"/>
                  <w:noProof/>
                  <w:sz w:val="22"/>
                  <w:szCs w:val="22"/>
                  <w:rPrChange w:id="949" w:author="Allison Theobold" w:date="2019-06-19T14:37:00Z">
                    <w:rPr>
                      <w:noProof/>
                    </w:rPr>
                  </w:rPrChange>
                </w:rPr>
                <w:t>(1).</w:t>
              </w:r>
            </w:p>
            <w:p w14:paraId="22CE99CC" w14:textId="77777777" w:rsidR="00E22051" w:rsidRPr="00E22051" w:rsidRDefault="00E22051" w:rsidP="00E22051">
              <w:pPr>
                <w:pStyle w:val="Bibliography"/>
                <w:ind w:left="720" w:hanging="720"/>
                <w:rPr>
                  <w:rFonts w:ascii="Times New Roman" w:hAnsi="Times New Roman" w:cs="Times New Roman"/>
                  <w:noProof/>
                  <w:sz w:val="22"/>
                  <w:szCs w:val="22"/>
                  <w:rPrChange w:id="950" w:author="Allison Theobold" w:date="2019-06-19T14:37:00Z">
                    <w:rPr>
                      <w:noProof/>
                    </w:rPr>
                  </w:rPrChange>
                </w:rPr>
              </w:pPr>
              <w:r w:rsidRPr="00E22051">
                <w:rPr>
                  <w:rFonts w:ascii="Times New Roman" w:hAnsi="Times New Roman" w:cs="Times New Roman"/>
                  <w:noProof/>
                  <w:sz w:val="22"/>
                  <w:szCs w:val="22"/>
                  <w:rPrChange w:id="951" w:author="Allison Theobold" w:date="2019-06-19T14:37:00Z">
                    <w:rPr>
                      <w:noProof/>
                    </w:rPr>
                  </w:rPrChange>
                </w:rPr>
                <w:t xml:space="preserve">Merriam, S. B. (2009). </w:t>
              </w:r>
              <w:r w:rsidRPr="00E22051">
                <w:rPr>
                  <w:rFonts w:ascii="Times New Roman" w:hAnsi="Times New Roman" w:cs="Times New Roman"/>
                  <w:i/>
                  <w:iCs/>
                  <w:noProof/>
                  <w:sz w:val="22"/>
                  <w:szCs w:val="22"/>
                  <w:rPrChange w:id="952" w:author="Allison Theobold" w:date="2019-06-19T14:37:00Z">
                    <w:rPr>
                      <w:i/>
                      <w:iCs/>
                      <w:noProof/>
                    </w:rPr>
                  </w:rPrChange>
                </w:rPr>
                <w:t>Qualitative Research, A Guide to Design and Implementation.</w:t>
              </w:r>
              <w:r w:rsidRPr="00E22051">
                <w:rPr>
                  <w:rFonts w:ascii="Times New Roman" w:hAnsi="Times New Roman" w:cs="Times New Roman"/>
                  <w:noProof/>
                  <w:sz w:val="22"/>
                  <w:szCs w:val="22"/>
                  <w:rPrChange w:id="953" w:author="Allison Theobold" w:date="2019-06-19T14:37:00Z">
                    <w:rPr>
                      <w:noProof/>
                    </w:rPr>
                  </w:rPrChange>
                </w:rPr>
                <w:t xml:space="preserve"> San Francisco: Jossey-Bass.</w:t>
              </w:r>
            </w:p>
            <w:p w14:paraId="6AEEE8D2" w14:textId="77777777" w:rsidR="00E22051" w:rsidRPr="00E22051" w:rsidRDefault="00E22051" w:rsidP="00E22051">
              <w:pPr>
                <w:pStyle w:val="Bibliography"/>
                <w:ind w:left="720" w:hanging="720"/>
                <w:rPr>
                  <w:rFonts w:ascii="Times New Roman" w:hAnsi="Times New Roman" w:cs="Times New Roman"/>
                  <w:noProof/>
                  <w:sz w:val="22"/>
                  <w:szCs w:val="22"/>
                  <w:rPrChange w:id="954" w:author="Allison Theobold" w:date="2019-06-19T14:37:00Z">
                    <w:rPr>
                      <w:noProof/>
                    </w:rPr>
                  </w:rPrChange>
                </w:rPr>
              </w:pPr>
              <w:r w:rsidRPr="00E22051">
                <w:rPr>
                  <w:rFonts w:ascii="Times New Roman" w:hAnsi="Times New Roman" w:cs="Times New Roman"/>
                  <w:noProof/>
                  <w:sz w:val="22"/>
                  <w:szCs w:val="22"/>
                  <w:rPrChange w:id="955" w:author="Allison Theobold" w:date="2019-06-19T14:37:00Z">
                    <w:rPr>
                      <w:noProof/>
                    </w:rPr>
                  </w:rPrChange>
                </w:rPr>
                <w:t xml:space="preserve">Miles, M., Huberman, ,. A., &amp; Saladaña, J. (2014). </w:t>
              </w:r>
              <w:r w:rsidRPr="00E22051">
                <w:rPr>
                  <w:rFonts w:ascii="Times New Roman" w:hAnsi="Times New Roman" w:cs="Times New Roman"/>
                  <w:i/>
                  <w:iCs/>
                  <w:noProof/>
                  <w:sz w:val="22"/>
                  <w:szCs w:val="22"/>
                  <w:rPrChange w:id="956" w:author="Allison Theobold" w:date="2019-06-19T14:37:00Z">
                    <w:rPr>
                      <w:i/>
                      <w:iCs/>
                      <w:noProof/>
                    </w:rPr>
                  </w:rPrChange>
                </w:rPr>
                <w:t>Qualitative Data Analysis: A Methods Sourcebook.</w:t>
              </w:r>
              <w:r w:rsidRPr="00E22051">
                <w:rPr>
                  <w:rFonts w:ascii="Times New Roman" w:hAnsi="Times New Roman" w:cs="Times New Roman"/>
                  <w:noProof/>
                  <w:sz w:val="22"/>
                  <w:szCs w:val="22"/>
                  <w:rPrChange w:id="957" w:author="Allison Theobold" w:date="2019-06-19T14:37:00Z">
                    <w:rPr>
                      <w:noProof/>
                    </w:rPr>
                  </w:rPrChange>
                </w:rPr>
                <w:t xml:space="preserve"> Thousand Oaks, California: Sage Publications.</w:t>
              </w:r>
            </w:p>
            <w:p w14:paraId="6A66A597" w14:textId="77777777" w:rsidR="00E22051" w:rsidRPr="00E22051" w:rsidRDefault="00E22051" w:rsidP="00E22051">
              <w:pPr>
                <w:pStyle w:val="Bibliography"/>
                <w:ind w:left="720" w:hanging="720"/>
                <w:rPr>
                  <w:rFonts w:ascii="Times New Roman" w:hAnsi="Times New Roman" w:cs="Times New Roman"/>
                  <w:noProof/>
                  <w:sz w:val="22"/>
                  <w:szCs w:val="22"/>
                  <w:rPrChange w:id="958" w:author="Allison Theobold" w:date="2019-06-19T14:37:00Z">
                    <w:rPr>
                      <w:noProof/>
                    </w:rPr>
                  </w:rPrChange>
                </w:rPr>
              </w:pPr>
              <w:r w:rsidRPr="00E22051">
                <w:rPr>
                  <w:rFonts w:ascii="Times New Roman" w:hAnsi="Times New Roman" w:cs="Times New Roman"/>
                  <w:noProof/>
                  <w:sz w:val="22"/>
                  <w:szCs w:val="22"/>
                  <w:rPrChange w:id="959" w:author="Allison Theobold" w:date="2019-06-19T14:37:00Z">
                    <w:rPr>
                      <w:noProof/>
                    </w:rPr>
                  </w:rPrChange>
                </w:rPr>
                <w:t xml:space="preserve">Mislan, K., Heer, J., &amp; White , E. (2016). Elevating the status of code in ecology. </w:t>
              </w:r>
              <w:r w:rsidRPr="00E22051">
                <w:rPr>
                  <w:rFonts w:ascii="Times New Roman" w:hAnsi="Times New Roman" w:cs="Times New Roman"/>
                  <w:i/>
                  <w:iCs/>
                  <w:noProof/>
                  <w:sz w:val="22"/>
                  <w:szCs w:val="22"/>
                  <w:rPrChange w:id="960" w:author="Allison Theobold" w:date="2019-06-19T14:37:00Z">
                    <w:rPr>
                      <w:i/>
                      <w:iCs/>
                      <w:noProof/>
                    </w:rPr>
                  </w:rPrChange>
                </w:rPr>
                <w:t>Trends in Ecology &amp; Evolution, 31</w:t>
              </w:r>
              <w:r w:rsidRPr="00E22051">
                <w:rPr>
                  <w:rFonts w:ascii="Times New Roman" w:hAnsi="Times New Roman" w:cs="Times New Roman"/>
                  <w:noProof/>
                  <w:sz w:val="22"/>
                  <w:szCs w:val="22"/>
                  <w:rPrChange w:id="961" w:author="Allison Theobold" w:date="2019-06-19T14:37:00Z">
                    <w:rPr>
                      <w:noProof/>
                    </w:rPr>
                  </w:rPrChange>
                </w:rPr>
                <w:t>(1), 4-7.</w:t>
              </w:r>
            </w:p>
            <w:p w14:paraId="7EEB81DF" w14:textId="77777777" w:rsidR="00E22051" w:rsidRPr="00E22051" w:rsidRDefault="00E22051" w:rsidP="00E22051">
              <w:pPr>
                <w:pStyle w:val="Bibliography"/>
                <w:ind w:left="720" w:hanging="720"/>
                <w:rPr>
                  <w:rFonts w:ascii="Times New Roman" w:hAnsi="Times New Roman" w:cs="Times New Roman"/>
                  <w:noProof/>
                  <w:sz w:val="22"/>
                  <w:szCs w:val="22"/>
                  <w:rPrChange w:id="962" w:author="Allison Theobold" w:date="2019-06-19T14:37:00Z">
                    <w:rPr>
                      <w:noProof/>
                    </w:rPr>
                  </w:rPrChange>
                </w:rPr>
              </w:pPr>
              <w:r w:rsidRPr="00E22051">
                <w:rPr>
                  <w:rFonts w:ascii="Times New Roman" w:hAnsi="Times New Roman" w:cs="Times New Roman"/>
                  <w:noProof/>
                  <w:sz w:val="22"/>
                  <w:szCs w:val="22"/>
                  <w:rPrChange w:id="963" w:author="Allison Theobold" w:date="2019-06-19T14:37:00Z">
                    <w:rPr>
                      <w:noProof/>
                    </w:rPr>
                  </w:rPrChange>
                </w:rPr>
                <w:t xml:space="preserve">Moustakas. (1994). </w:t>
              </w:r>
              <w:r w:rsidRPr="00E22051">
                <w:rPr>
                  <w:rFonts w:ascii="Times New Roman" w:hAnsi="Times New Roman" w:cs="Times New Roman"/>
                  <w:i/>
                  <w:iCs/>
                  <w:noProof/>
                  <w:sz w:val="22"/>
                  <w:szCs w:val="22"/>
                  <w:rPrChange w:id="964" w:author="Allison Theobold" w:date="2019-06-19T14:37:00Z">
                    <w:rPr>
                      <w:i/>
                      <w:iCs/>
                      <w:noProof/>
                    </w:rPr>
                  </w:rPrChange>
                </w:rPr>
                <w:t>Phenomenological research methods.</w:t>
              </w:r>
              <w:r w:rsidRPr="00E22051">
                <w:rPr>
                  <w:rFonts w:ascii="Times New Roman" w:hAnsi="Times New Roman" w:cs="Times New Roman"/>
                  <w:noProof/>
                  <w:sz w:val="22"/>
                  <w:szCs w:val="22"/>
                  <w:rPrChange w:id="965" w:author="Allison Theobold" w:date="2019-06-19T14:37:00Z">
                    <w:rPr>
                      <w:noProof/>
                    </w:rPr>
                  </w:rPrChange>
                </w:rPr>
                <w:t xml:space="preserve"> Thousand Oaks, CA: SAGE Publications, Inc. .</w:t>
              </w:r>
            </w:p>
            <w:p w14:paraId="2BE2370F" w14:textId="77777777" w:rsidR="00E22051" w:rsidRPr="00E22051" w:rsidRDefault="00E22051" w:rsidP="00E22051">
              <w:pPr>
                <w:pStyle w:val="Bibliography"/>
                <w:ind w:left="720" w:hanging="720"/>
                <w:rPr>
                  <w:rFonts w:ascii="Times New Roman" w:hAnsi="Times New Roman" w:cs="Times New Roman"/>
                  <w:noProof/>
                  <w:sz w:val="22"/>
                  <w:szCs w:val="22"/>
                  <w:rPrChange w:id="966" w:author="Allison Theobold" w:date="2019-06-19T14:37:00Z">
                    <w:rPr>
                      <w:noProof/>
                    </w:rPr>
                  </w:rPrChange>
                </w:rPr>
              </w:pPr>
              <w:r w:rsidRPr="00E22051">
                <w:rPr>
                  <w:rFonts w:ascii="Times New Roman" w:hAnsi="Times New Roman" w:cs="Times New Roman"/>
                  <w:noProof/>
                  <w:sz w:val="22"/>
                  <w:szCs w:val="22"/>
                  <w:rPrChange w:id="967" w:author="Allison Theobold" w:date="2019-06-19T14:37:00Z">
                    <w:rPr>
                      <w:noProof/>
                    </w:rPr>
                  </w:rPrChange>
                </w:rPr>
                <w:t xml:space="preserve">Nolan, D., &amp; Temple Lang, D. (2010). Computing in the Statistics Curricula. </w:t>
              </w:r>
              <w:r w:rsidRPr="00E22051">
                <w:rPr>
                  <w:rFonts w:ascii="Times New Roman" w:hAnsi="Times New Roman" w:cs="Times New Roman"/>
                  <w:i/>
                  <w:iCs/>
                  <w:noProof/>
                  <w:sz w:val="22"/>
                  <w:szCs w:val="22"/>
                  <w:rPrChange w:id="968" w:author="Allison Theobold" w:date="2019-06-19T14:37:00Z">
                    <w:rPr>
                      <w:i/>
                      <w:iCs/>
                      <w:noProof/>
                    </w:rPr>
                  </w:rPrChange>
                </w:rPr>
                <w:t>American Statistician, 64</w:t>
              </w:r>
              <w:r w:rsidRPr="00E22051">
                <w:rPr>
                  <w:rFonts w:ascii="Times New Roman" w:hAnsi="Times New Roman" w:cs="Times New Roman"/>
                  <w:noProof/>
                  <w:sz w:val="22"/>
                  <w:szCs w:val="22"/>
                  <w:rPrChange w:id="969" w:author="Allison Theobold" w:date="2019-06-19T14:37:00Z">
                    <w:rPr>
                      <w:noProof/>
                    </w:rPr>
                  </w:rPrChange>
                </w:rPr>
                <w:t>(2), 97-107.</w:t>
              </w:r>
            </w:p>
            <w:p w14:paraId="2066F56C" w14:textId="77777777" w:rsidR="00E22051" w:rsidRPr="00E22051" w:rsidRDefault="00E22051" w:rsidP="00E22051">
              <w:pPr>
                <w:pStyle w:val="Bibliography"/>
                <w:ind w:left="720" w:hanging="720"/>
                <w:rPr>
                  <w:rFonts w:ascii="Times New Roman" w:hAnsi="Times New Roman" w:cs="Times New Roman"/>
                  <w:noProof/>
                  <w:sz w:val="22"/>
                  <w:szCs w:val="22"/>
                  <w:rPrChange w:id="970" w:author="Allison Theobold" w:date="2019-06-19T14:37:00Z">
                    <w:rPr>
                      <w:noProof/>
                    </w:rPr>
                  </w:rPrChange>
                </w:rPr>
              </w:pPr>
              <w:r w:rsidRPr="00E22051">
                <w:rPr>
                  <w:rFonts w:ascii="Times New Roman" w:hAnsi="Times New Roman" w:cs="Times New Roman"/>
                  <w:noProof/>
                  <w:sz w:val="22"/>
                  <w:szCs w:val="22"/>
                  <w:rPrChange w:id="971" w:author="Allison Theobold" w:date="2019-06-19T14:37:00Z">
                    <w:rPr>
                      <w:noProof/>
                    </w:rPr>
                  </w:rPrChange>
                </w:rPr>
                <w:t xml:space="preserve">Nolan, D., &amp; Temple Lang, D. (2015). Explorations in Statistics Research: An Approach to Expose Undergraduates to Authentic Data Analysis. </w:t>
              </w:r>
              <w:r w:rsidRPr="00E22051">
                <w:rPr>
                  <w:rFonts w:ascii="Times New Roman" w:hAnsi="Times New Roman" w:cs="Times New Roman"/>
                  <w:i/>
                  <w:iCs/>
                  <w:noProof/>
                  <w:sz w:val="22"/>
                  <w:szCs w:val="22"/>
                  <w:rPrChange w:id="972" w:author="Allison Theobold" w:date="2019-06-19T14:37:00Z">
                    <w:rPr>
                      <w:i/>
                      <w:iCs/>
                      <w:noProof/>
                    </w:rPr>
                  </w:rPrChange>
                </w:rPr>
                <w:t>The American Statistician, 69</w:t>
              </w:r>
              <w:r w:rsidRPr="00E22051">
                <w:rPr>
                  <w:rFonts w:ascii="Times New Roman" w:hAnsi="Times New Roman" w:cs="Times New Roman"/>
                  <w:noProof/>
                  <w:sz w:val="22"/>
                  <w:szCs w:val="22"/>
                  <w:rPrChange w:id="973" w:author="Allison Theobold" w:date="2019-06-19T14:37:00Z">
                    <w:rPr>
                      <w:noProof/>
                    </w:rPr>
                  </w:rPrChange>
                </w:rPr>
                <w:t>(4), 292-299.</w:t>
              </w:r>
            </w:p>
            <w:p w14:paraId="28E1E1D7" w14:textId="77777777" w:rsidR="00E22051" w:rsidRPr="00E22051" w:rsidRDefault="00E22051" w:rsidP="00E22051">
              <w:pPr>
                <w:pStyle w:val="Bibliography"/>
                <w:ind w:left="720" w:hanging="720"/>
                <w:rPr>
                  <w:rFonts w:ascii="Times New Roman" w:hAnsi="Times New Roman" w:cs="Times New Roman"/>
                  <w:noProof/>
                  <w:sz w:val="22"/>
                  <w:szCs w:val="22"/>
                  <w:rPrChange w:id="974" w:author="Allison Theobold" w:date="2019-06-19T14:37:00Z">
                    <w:rPr>
                      <w:noProof/>
                    </w:rPr>
                  </w:rPrChange>
                </w:rPr>
              </w:pPr>
              <w:r w:rsidRPr="00E22051">
                <w:rPr>
                  <w:rFonts w:ascii="Times New Roman" w:hAnsi="Times New Roman" w:cs="Times New Roman"/>
                  <w:noProof/>
                  <w:sz w:val="22"/>
                  <w:szCs w:val="22"/>
                  <w:rPrChange w:id="975" w:author="Allison Theobold" w:date="2019-06-19T14:37:00Z">
                    <w:rPr>
                      <w:noProof/>
                    </w:rPr>
                  </w:rPrChange>
                </w:rPr>
                <w:t xml:space="preserve">Patton, M. Q. (2002). </w:t>
              </w:r>
              <w:r w:rsidRPr="00E22051">
                <w:rPr>
                  <w:rFonts w:ascii="Times New Roman" w:hAnsi="Times New Roman" w:cs="Times New Roman"/>
                  <w:i/>
                  <w:iCs/>
                  <w:noProof/>
                  <w:sz w:val="22"/>
                  <w:szCs w:val="22"/>
                  <w:rPrChange w:id="976" w:author="Allison Theobold" w:date="2019-06-19T14:37:00Z">
                    <w:rPr>
                      <w:i/>
                      <w:iCs/>
                      <w:noProof/>
                    </w:rPr>
                  </w:rPrChange>
                </w:rPr>
                <w:t>Qualitative research and evaluation methods</w:t>
              </w:r>
              <w:r w:rsidRPr="00E22051">
                <w:rPr>
                  <w:rFonts w:ascii="Times New Roman" w:hAnsi="Times New Roman" w:cs="Times New Roman"/>
                  <w:noProof/>
                  <w:sz w:val="22"/>
                  <w:szCs w:val="22"/>
                  <w:rPrChange w:id="977" w:author="Allison Theobold" w:date="2019-06-19T14:37:00Z">
                    <w:rPr>
                      <w:noProof/>
                    </w:rPr>
                  </w:rPrChange>
                </w:rPr>
                <w:t xml:space="preserve"> (3rd ed.). Thousand Oaks, CA: Sage.</w:t>
              </w:r>
            </w:p>
            <w:p w14:paraId="7CA1B205" w14:textId="77777777" w:rsidR="00E22051" w:rsidRPr="00E22051" w:rsidRDefault="00E22051" w:rsidP="00E22051">
              <w:pPr>
                <w:pStyle w:val="Bibliography"/>
                <w:ind w:left="720" w:hanging="720"/>
                <w:rPr>
                  <w:rFonts w:ascii="Times New Roman" w:hAnsi="Times New Roman" w:cs="Times New Roman"/>
                  <w:noProof/>
                  <w:sz w:val="22"/>
                  <w:szCs w:val="22"/>
                  <w:rPrChange w:id="978" w:author="Allison Theobold" w:date="2019-06-19T14:37:00Z">
                    <w:rPr>
                      <w:noProof/>
                    </w:rPr>
                  </w:rPrChange>
                </w:rPr>
              </w:pPr>
              <w:r w:rsidRPr="00E22051">
                <w:rPr>
                  <w:rFonts w:ascii="Times New Roman" w:hAnsi="Times New Roman" w:cs="Times New Roman"/>
                  <w:noProof/>
                  <w:sz w:val="22"/>
                  <w:szCs w:val="22"/>
                  <w:rPrChange w:id="979" w:author="Allison Theobold" w:date="2019-06-19T14:37:00Z">
                    <w:rPr>
                      <w:noProof/>
                    </w:rPr>
                  </w:rPrChange>
                </w:rPr>
                <w:t xml:space="preserve">R Core Team. (2019). </w:t>
              </w:r>
              <w:r w:rsidRPr="00E22051">
                <w:rPr>
                  <w:rFonts w:ascii="Times New Roman" w:hAnsi="Times New Roman" w:cs="Times New Roman"/>
                  <w:i/>
                  <w:iCs/>
                  <w:noProof/>
                  <w:sz w:val="22"/>
                  <w:szCs w:val="22"/>
                  <w:rPrChange w:id="980" w:author="Allison Theobold" w:date="2019-06-19T14:37:00Z">
                    <w:rPr>
                      <w:i/>
                      <w:iCs/>
                      <w:noProof/>
                    </w:rPr>
                  </w:rPrChange>
                </w:rPr>
                <w:t>R: A Language and Environment for Statistical.</w:t>
              </w:r>
              <w:r w:rsidRPr="00E22051">
                <w:rPr>
                  <w:rFonts w:ascii="Times New Roman" w:hAnsi="Times New Roman" w:cs="Times New Roman"/>
                  <w:noProof/>
                  <w:sz w:val="22"/>
                  <w:szCs w:val="22"/>
                  <w:rPrChange w:id="981" w:author="Allison Theobold" w:date="2019-06-19T14:37:00Z">
                    <w:rPr>
                      <w:noProof/>
                    </w:rPr>
                  </w:rPrChange>
                </w:rPr>
                <w:t xml:space="preserve"> Vienna, Austria: R Foundation for Statistical Computing. Retrieved from https://www.R-project.org</w:t>
              </w:r>
            </w:p>
            <w:p w14:paraId="62375D81" w14:textId="77777777" w:rsidR="00E22051" w:rsidRPr="00E22051" w:rsidRDefault="00E22051" w:rsidP="00E22051">
              <w:pPr>
                <w:pStyle w:val="Bibliography"/>
                <w:ind w:left="720" w:hanging="720"/>
                <w:rPr>
                  <w:rFonts w:ascii="Times New Roman" w:hAnsi="Times New Roman" w:cs="Times New Roman"/>
                  <w:noProof/>
                  <w:sz w:val="22"/>
                  <w:szCs w:val="22"/>
                  <w:rPrChange w:id="982" w:author="Allison Theobold" w:date="2019-06-19T14:37:00Z">
                    <w:rPr>
                      <w:noProof/>
                    </w:rPr>
                  </w:rPrChange>
                </w:rPr>
              </w:pPr>
              <w:r w:rsidRPr="00E22051">
                <w:rPr>
                  <w:rFonts w:ascii="Times New Roman" w:hAnsi="Times New Roman" w:cs="Times New Roman"/>
                  <w:noProof/>
                  <w:sz w:val="22"/>
                  <w:szCs w:val="22"/>
                  <w:rPrChange w:id="983" w:author="Allison Theobold" w:date="2019-06-19T14:37:00Z">
                    <w:rPr>
                      <w:noProof/>
                    </w:rPr>
                  </w:rPrChange>
                </w:rPr>
                <w:t xml:space="preserve">Rubinstein, A., &amp; Chor, B. (2014). Computational Thinking in Life Science Education. </w:t>
              </w:r>
              <w:r w:rsidRPr="00E22051">
                <w:rPr>
                  <w:rFonts w:ascii="Times New Roman" w:hAnsi="Times New Roman" w:cs="Times New Roman"/>
                  <w:i/>
                  <w:iCs/>
                  <w:noProof/>
                  <w:sz w:val="22"/>
                  <w:szCs w:val="22"/>
                  <w:rPrChange w:id="984" w:author="Allison Theobold" w:date="2019-06-19T14:37:00Z">
                    <w:rPr>
                      <w:i/>
                      <w:iCs/>
                      <w:noProof/>
                    </w:rPr>
                  </w:rPrChange>
                </w:rPr>
                <w:t>PLOS Computational Biology, 10</w:t>
              </w:r>
              <w:r w:rsidRPr="00E22051">
                <w:rPr>
                  <w:rFonts w:ascii="Times New Roman" w:hAnsi="Times New Roman" w:cs="Times New Roman"/>
                  <w:noProof/>
                  <w:sz w:val="22"/>
                  <w:szCs w:val="22"/>
                  <w:rPrChange w:id="985" w:author="Allison Theobold" w:date="2019-06-19T14:37:00Z">
                    <w:rPr>
                      <w:noProof/>
                    </w:rPr>
                  </w:rPrChange>
                </w:rPr>
                <w:t>(11), 1-5.</w:t>
              </w:r>
            </w:p>
            <w:p w14:paraId="010B0917" w14:textId="77777777" w:rsidR="00E22051" w:rsidRPr="00E22051" w:rsidRDefault="00E22051" w:rsidP="00E22051">
              <w:pPr>
                <w:pStyle w:val="Bibliography"/>
                <w:ind w:left="720" w:hanging="720"/>
                <w:rPr>
                  <w:rFonts w:ascii="Times New Roman" w:hAnsi="Times New Roman" w:cs="Times New Roman"/>
                  <w:noProof/>
                  <w:sz w:val="22"/>
                  <w:szCs w:val="22"/>
                  <w:rPrChange w:id="986" w:author="Allison Theobold" w:date="2019-06-19T14:37:00Z">
                    <w:rPr>
                      <w:noProof/>
                    </w:rPr>
                  </w:rPrChange>
                </w:rPr>
              </w:pPr>
              <w:r w:rsidRPr="00E22051">
                <w:rPr>
                  <w:rFonts w:ascii="Times New Roman" w:hAnsi="Times New Roman" w:cs="Times New Roman"/>
                  <w:noProof/>
                  <w:sz w:val="22"/>
                  <w:szCs w:val="22"/>
                  <w:rPrChange w:id="987" w:author="Allison Theobold" w:date="2019-06-19T14:37:00Z">
                    <w:rPr>
                      <w:noProof/>
                    </w:rPr>
                  </w:rPrChange>
                </w:rPr>
                <w:t xml:space="preserve">Schram, T. A. (2003). </w:t>
              </w:r>
              <w:r w:rsidRPr="00E22051">
                <w:rPr>
                  <w:rFonts w:ascii="Times New Roman" w:hAnsi="Times New Roman" w:cs="Times New Roman"/>
                  <w:i/>
                  <w:iCs/>
                  <w:noProof/>
                  <w:sz w:val="22"/>
                  <w:szCs w:val="22"/>
                  <w:rPrChange w:id="988" w:author="Allison Theobold" w:date="2019-06-19T14:37:00Z">
                    <w:rPr>
                      <w:i/>
                      <w:iCs/>
                      <w:noProof/>
                    </w:rPr>
                  </w:rPrChange>
                </w:rPr>
                <w:t>Conceptualizing qualitative inquiry.</w:t>
              </w:r>
              <w:r w:rsidRPr="00E22051">
                <w:rPr>
                  <w:rFonts w:ascii="Times New Roman" w:hAnsi="Times New Roman" w:cs="Times New Roman"/>
                  <w:noProof/>
                  <w:sz w:val="22"/>
                  <w:szCs w:val="22"/>
                  <w:rPrChange w:id="989" w:author="Allison Theobold" w:date="2019-06-19T14:37:00Z">
                    <w:rPr>
                      <w:noProof/>
                    </w:rPr>
                  </w:rPrChange>
                </w:rPr>
                <w:t xml:space="preserve"> Upper Saddle River, NJ: Merrill Prentice Hall.</w:t>
              </w:r>
            </w:p>
            <w:p w14:paraId="1F686810" w14:textId="77777777" w:rsidR="00E22051" w:rsidRPr="00E22051" w:rsidRDefault="00E22051" w:rsidP="00E22051">
              <w:pPr>
                <w:pStyle w:val="Bibliography"/>
                <w:ind w:left="720" w:hanging="720"/>
                <w:rPr>
                  <w:rFonts w:ascii="Times New Roman" w:hAnsi="Times New Roman" w:cs="Times New Roman"/>
                  <w:noProof/>
                  <w:sz w:val="22"/>
                  <w:szCs w:val="22"/>
                  <w:rPrChange w:id="990" w:author="Allison Theobold" w:date="2019-06-19T14:37:00Z">
                    <w:rPr>
                      <w:noProof/>
                    </w:rPr>
                  </w:rPrChange>
                </w:rPr>
              </w:pPr>
              <w:r w:rsidRPr="00E22051">
                <w:rPr>
                  <w:rFonts w:ascii="Times New Roman" w:hAnsi="Times New Roman" w:cs="Times New Roman"/>
                  <w:noProof/>
                  <w:sz w:val="22"/>
                  <w:szCs w:val="22"/>
                  <w:rPrChange w:id="991" w:author="Allison Theobold" w:date="2019-06-19T14:37:00Z">
                    <w:rPr>
                      <w:noProof/>
                    </w:rPr>
                  </w:rPrChange>
                </w:rPr>
                <w:t xml:space="preserve">Stefan, M. I., Gutlerner, J. L., Born, R. T., &amp; Springer, M. (2015). The Quantitative Methods Boot Camp: Teaching Quantitative Thinking and Computing Skills to Graduate Students in the Life Sciences. </w:t>
              </w:r>
              <w:r w:rsidRPr="00E22051">
                <w:rPr>
                  <w:rFonts w:ascii="Times New Roman" w:hAnsi="Times New Roman" w:cs="Times New Roman"/>
                  <w:i/>
                  <w:iCs/>
                  <w:noProof/>
                  <w:sz w:val="22"/>
                  <w:szCs w:val="22"/>
                  <w:rPrChange w:id="992" w:author="Allison Theobold" w:date="2019-06-19T14:37:00Z">
                    <w:rPr>
                      <w:i/>
                      <w:iCs/>
                      <w:noProof/>
                    </w:rPr>
                  </w:rPrChange>
                </w:rPr>
                <w:t>PLOS Computational Biology, 11</w:t>
              </w:r>
              <w:r w:rsidRPr="00E22051">
                <w:rPr>
                  <w:rFonts w:ascii="Times New Roman" w:hAnsi="Times New Roman" w:cs="Times New Roman"/>
                  <w:noProof/>
                  <w:sz w:val="22"/>
                  <w:szCs w:val="22"/>
                  <w:rPrChange w:id="993" w:author="Allison Theobold" w:date="2019-06-19T14:37:00Z">
                    <w:rPr>
                      <w:noProof/>
                    </w:rPr>
                  </w:rPrChange>
                </w:rPr>
                <w:t>(4), 1-12.</w:t>
              </w:r>
            </w:p>
            <w:p w14:paraId="036CE3D7" w14:textId="77777777" w:rsidR="00E22051" w:rsidRPr="00E22051" w:rsidRDefault="00E22051" w:rsidP="00E22051">
              <w:pPr>
                <w:pStyle w:val="Bibliography"/>
                <w:ind w:left="720" w:hanging="720"/>
                <w:rPr>
                  <w:rFonts w:ascii="Times New Roman" w:hAnsi="Times New Roman" w:cs="Times New Roman"/>
                  <w:noProof/>
                  <w:sz w:val="22"/>
                  <w:szCs w:val="22"/>
                  <w:rPrChange w:id="994" w:author="Allison Theobold" w:date="2019-06-19T14:37:00Z">
                    <w:rPr>
                      <w:noProof/>
                    </w:rPr>
                  </w:rPrChange>
                </w:rPr>
              </w:pPr>
              <w:r w:rsidRPr="00E22051">
                <w:rPr>
                  <w:rFonts w:ascii="Times New Roman" w:hAnsi="Times New Roman" w:cs="Times New Roman"/>
                  <w:noProof/>
                  <w:sz w:val="22"/>
                  <w:szCs w:val="22"/>
                  <w:rPrChange w:id="995" w:author="Allison Theobold" w:date="2019-06-19T14:37:00Z">
                    <w:rPr>
                      <w:noProof/>
                    </w:rPr>
                  </w:rPrChange>
                </w:rPr>
                <w:lastRenderedPageBreak/>
                <w:t xml:space="preserve">Strasser, C. A., &amp; Hampton, S. E. (2012). The fractured lab notebook: undergraduates and ecological data management training in the United States. </w:t>
              </w:r>
              <w:r w:rsidRPr="00E22051">
                <w:rPr>
                  <w:rFonts w:ascii="Times New Roman" w:hAnsi="Times New Roman" w:cs="Times New Roman"/>
                  <w:i/>
                  <w:iCs/>
                  <w:noProof/>
                  <w:sz w:val="22"/>
                  <w:szCs w:val="22"/>
                  <w:rPrChange w:id="996" w:author="Allison Theobold" w:date="2019-06-19T14:37:00Z">
                    <w:rPr>
                      <w:i/>
                      <w:iCs/>
                      <w:noProof/>
                    </w:rPr>
                  </w:rPrChange>
                </w:rPr>
                <w:t>Ecosphere, 3</w:t>
              </w:r>
              <w:r w:rsidRPr="00E22051">
                <w:rPr>
                  <w:rFonts w:ascii="Times New Roman" w:hAnsi="Times New Roman" w:cs="Times New Roman"/>
                  <w:noProof/>
                  <w:sz w:val="22"/>
                  <w:szCs w:val="22"/>
                  <w:rPrChange w:id="997" w:author="Allison Theobold" w:date="2019-06-19T14:37:00Z">
                    <w:rPr>
                      <w:noProof/>
                    </w:rPr>
                  </w:rPrChange>
                </w:rPr>
                <w:t>(12), 1-18.</w:t>
              </w:r>
            </w:p>
            <w:p w14:paraId="036D6CAA" w14:textId="77777777" w:rsidR="00E22051" w:rsidRPr="00E22051" w:rsidRDefault="00E22051" w:rsidP="00E22051">
              <w:pPr>
                <w:pStyle w:val="Bibliography"/>
                <w:ind w:left="720" w:hanging="720"/>
                <w:rPr>
                  <w:rFonts w:ascii="Times New Roman" w:hAnsi="Times New Roman" w:cs="Times New Roman"/>
                  <w:noProof/>
                  <w:sz w:val="22"/>
                  <w:szCs w:val="22"/>
                  <w:rPrChange w:id="998" w:author="Allison Theobold" w:date="2019-06-19T14:37:00Z">
                    <w:rPr>
                      <w:noProof/>
                    </w:rPr>
                  </w:rPrChange>
                </w:rPr>
              </w:pPr>
              <w:r w:rsidRPr="00E22051">
                <w:rPr>
                  <w:rFonts w:ascii="Times New Roman" w:hAnsi="Times New Roman" w:cs="Times New Roman"/>
                  <w:noProof/>
                  <w:sz w:val="22"/>
                  <w:szCs w:val="22"/>
                  <w:rPrChange w:id="999" w:author="Allison Theobold" w:date="2019-06-19T14:37:00Z">
                    <w:rPr>
                      <w:noProof/>
                    </w:rPr>
                  </w:rPrChange>
                </w:rPr>
                <w:t xml:space="preserve">Teal, T. K., Cranston, K. A., Lapp, H., White, E., Wilson , G., Ram, K., &amp; Pawlik, A. (2015). Data Carpentry: Workshops to Increase Data Literacy for Researchers. </w:t>
              </w:r>
              <w:r w:rsidRPr="00E22051">
                <w:rPr>
                  <w:rFonts w:ascii="Times New Roman" w:hAnsi="Times New Roman" w:cs="Times New Roman"/>
                  <w:i/>
                  <w:iCs/>
                  <w:noProof/>
                  <w:sz w:val="22"/>
                  <w:szCs w:val="22"/>
                  <w:rPrChange w:id="1000" w:author="Allison Theobold" w:date="2019-06-19T14:37:00Z">
                    <w:rPr>
                      <w:i/>
                      <w:iCs/>
                      <w:noProof/>
                    </w:rPr>
                  </w:rPrChange>
                </w:rPr>
                <w:t>International Journal of Digital Curation, 10</w:t>
              </w:r>
              <w:r w:rsidRPr="00E22051">
                <w:rPr>
                  <w:rFonts w:ascii="Times New Roman" w:hAnsi="Times New Roman" w:cs="Times New Roman"/>
                  <w:noProof/>
                  <w:sz w:val="22"/>
                  <w:szCs w:val="22"/>
                  <w:rPrChange w:id="1001" w:author="Allison Theobold" w:date="2019-06-19T14:37:00Z">
                    <w:rPr>
                      <w:noProof/>
                    </w:rPr>
                  </w:rPrChange>
                </w:rPr>
                <w:t>(1), pp. 135-143.</w:t>
              </w:r>
            </w:p>
            <w:p w14:paraId="17EE5E69" w14:textId="77777777" w:rsidR="00E22051" w:rsidRPr="00E22051" w:rsidRDefault="00E22051" w:rsidP="00E22051">
              <w:pPr>
                <w:pStyle w:val="Bibliography"/>
                <w:ind w:left="720" w:hanging="720"/>
                <w:rPr>
                  <w:rFonts w:ascii="Times New Roman" w:hAnsi="Times New Roman" w:cs="Times New Roman"/>
                  <w:noProof/>
                  <w:sz w:val="22"/>
                  <w:szCs w:val="22"/>
                  <w:rPrChange w:id="1002" w:author="Allison Theobold" w:date="2019-06-19T14:37:00Z">
                    <w:rPr>
                      <w:noProof/>
                    </w:rPr>
                  </w:rPrChange>
                </w:rPr>
              </w:pPr>
              <w:r w:rsidRPr="00E22051">
                <w:rPr>
                  <w:rFonts w:ascii="Times New Roman" w:hAnsi="Times New Roman" w:cs="Times New Roman"/>
                  <w:noProof/>
                  <w:sz w:val="22"/>
                  <w:szCs w:val="22"/>
                  <w:rPrChange w:id="1003" w:author="Allison Theobold" w:date="2019-06-19T14:37:00Z">
                    <w:rPr>
                      <w:noProof/>
                    </w:rPr>
                  </w:rPrChange>
                </w:rPr>
                <w:t xml:space="preserve">Van Manen, M. (1990). </w:t>
              </w:r>
              <w:r w:rsidRPr="00E22051">
                <w:rPr>
                  <w:rFonts w:ascii="Times New Roman" w:hAnsi="Times New Roman" w:cs="Times New Roman"/>
                  <w:i/>
                  <w:iCs/>
                  <w:noProof/>
                  <w:sz w:val="22"/>
                  <w:szCs w:val="22"/>
                  <w:rPrChange w:id="1004" w:author="Allison Theobold" w:date="2019-06-19T14:37:00Z">
                    <w:rPr>
                      <w:i/>
                      <w:iCs/>
                      <w:noProof/>
                    </w:rPr>
                  </w:rPrChange>
                </w:rPr>
                <w:t>Researching lived experience: Human science for an action sensitive pedagogy.</w:t>
              </w:r>
              <w:r w:rsidRPr="00E22051">
                <w:rPr>
                  <w:rFonts w:ascii="Times New Roman" w:hAnsi="Times New Roman" w:cs="Times New Roman"/>
                  <w:noProof/>
                  <w:sz w:val="22"/>
                  <w:szCs w:val="22"/>
                  <w:rPrChange w:id="1005" w:author="Allison Theobold" w:date="2019-06-19T14:37:00Z">
                    <w:rPr>
                      <w:noProof/>
                    </w:rPr>
                  </w:rPrChange>
                </w:rPr>
                <w:t xml:space="preserve"> New York: State University of New York.</w:t>
              </w:r>
            </w:p>
            <w:p w14:paraId="2EA89728" w14:textId="77777777" w:rsidR="00E22051" w:rsidRPr="00E22051" w:rsidRDefault="00E22051" w:rsidP="00E22051">
              <w:pPr>
                <w:pStyle w:val="Bibliography"/>
                <w:ind w:left="720" w:hanging="720"/>
                <w:rPr>
                  <w:rFonts w:ascii="Times New Roman" w:hAnsi="Times New Roman" w:cs="Times New Roman"/>
                  <w:noProof/>
                  <w:sz w:val="22"/>
                  <w:szCs w:val="22"/>
                  <w:rPrChange w:id="1006" w:author="Allison Theobold" w:date="2019-06-19T14:37:00Z">
                    <w:rPr>
                      <w:noProof/>
                    </w:rPr>
                  </w:rPrChange>
                </w:rPr>
              </w:pPr>
              <w:r w:rsidRPr="00E22051">
                <w:rPr>
                  <w:rFonts w:ascii="Times New Roman" w:hAnsi="Times New Roman" w:cs="Times New Roman"/>
                  <w:noProof/>
                  <w:sz w:val="22"/>
                  <w:szCs w:val="22"/>
                  <w:rPrChange w:id="1007" w:author="Allison Theobold" w:date="2019-06-19T14:37:00Z">
                    <w:rPr>
                      <w:noProof/>
                    </w:rPr>
                  </w:rPrChange>
                </w:rPr>
                <w:t xml:space="preserve">Weintrop, D., Beheshti, E., Horn, M., Orton, K., Jona, K., Trouille, L., &amp; Wilensky, U. (2016). Defining computational thinking for mathematics and science classrooms. </w:t>
              </w:r>
              <w:r w:rsidRPr="00E22051">
                <w:rPr>
                  <w:rFonts w:ascii="Times New Roman" w:hAnsi="Times New Roman" w:cs="Times New Roman"/>
                  <w:i/>
                  <w:iCs/>
                  <w:noProof/>
                  <w:sz w:val="22"/>
                  <w:szCs w:val="22"/>
                  <w:rPrChange w:id="1008" w:author="Allison Theobold" w:date="2019-06-19T14:37:00Z">
                    <w:rPr>
                      <w:i/>
                      <w:iCs/>
                      <w:noProof/>
                    </w:rPr>
                  </w:rPrChange>
                </w:rPr>
                <w:t>Journal of Science Education and Technology, 25</w:t>
              </w:r>
              <w:r w:rsidRPr="00E22051">
                <w:rPr>
                  <w:rFonts w:ascii="Times New Roman" w:hAnsi="Times New Roman" w:cs="Times New Roman"/>
                  <w:noProof/>
                  <w:sz w:val="22"/>
                  <w:szCs w:val="22"/>
                  <w:rPrChange w:id="1009" w:author="Allison Theobold" w:date="2019-06-19T14:37:00Z">
                    <w:rPr>
                      <w:noProof/>
                    </w:rPr>
                  </w:rPrChange>
                </w:rPr>
                <w:t>(1), 127-147.</w:t>
              </w:r>
            </w:p>
            <w:p w14:paraId="14BBB3C9" w14:textId="77777777" w:rsidR="00E22051" w:rsidRPr="00E22051" w:rsidRDefault="00E22051" w:rsidP="00E22051">
              <w:pPr>
                <w:pStyle w:val="Bibliography"/>
                <w:ind w:left="720" w:hanging="720"/>
                <w:rPr>
                  <w:rFonts w:ascii="Times New Roman" w:hAnsi="Times New Roman" w:cs="Times New Roman"/>
                  <w:noProof/>
                  <w:sz w:val="22"/>
                  <w:szCs w:val="22"/>
                  <w:rPrChange w:id="1010" w:author="Allison Theobold" w:date="2019-06-19T14:37:00Z">
                    <w:rPr>
                      <w:noProof/>
                    </w:rPr>
                  </w:rPrChange>
                </w:rPr>
              </w:pPr>
              <w:r w:rsidRPr="00E22051">
                <w:rPr>
                  <w:rFonts w:ascii="Times New Roman" w:hAnsi="Times New Roman" w:cs="Times New Roman"/>
                  <w:noProof/>
                  <w:sz w:val="22"/>
                  <w:szCs w:val="22"/>
                  <w:rPrChange w:id="1011" w:author="Allison Theobold" w:date="2019-06-19T14:37:00Z">
                    <w:rPr>
                      <w:noProof/>
                    </w:rPr>
                  </w:rPrChange>
                </w:rPr>
                <w:t xml:space="preserve">Wing, J. (2006). Computational Thinking. </w:t>
              </w:r>
              <w:r w:rsidRPr="00E22051">
                <w:rPr>
                  <w:rFonts w:ascii="Times New Roman" w:hAnsi="Times New Roman" w:cs="Times New Roman"/>
                  <w:i/>
                  <w:iCs/>
                  <w:noProof/>
                  <w:sz w:val="22"/>
                  <w:szCs w:val="22"/>
                  <w:rPrChange w:id="1012" w:author="Allison Theobold" w:date="2019-06-19T14:37:00Z">
                    <w:rPr>
                      <w:i/>
                      <w:iCs/>
                      <w:noProof/>
                    </w:rPr>
                  </w:rPrChange>
                </w:rPr>
                <w:t>49</w:t>
              </w:r>
              <w:r w:rsidRPr="00E22051">
                <w:rPr>
                  <w:rFonts w:ascii="Times New Roman" w:hAnsi="Times New Roman" w:cs="Times New Roman"/>
                  <w:noProof/>
                  <w:sz w:val="22"/>
                  <w:szCs w:val="22"/>
                  <w:rPrChange w:id="1013" w:author="Allison Theobold" w:date="2019-06-19T14:37:00Z">
                    <w:rPr>
                      <w:noProof/>
                    </w:rPr>
                  </w:rPrChange>
                </w:rPr>
                <w:t>(3), 33-35.</w:t>
              </w:r>
            </w:p>
            <w:p w14:paraId="20FE99FB" w14:textId="54A94035" w:rsidR="00A26A25" w:rsidRPr="00D22B1E" w:rsidRDefault="00A26A25" w:rsidP="00E22051">
              <w:pPr>
                <w:pStyle w:val="Bibliography"/>
                <w:ind w:left="720" w:hanging="720"/>
                <w:rPr>
                  <w:rFonts w:ascii="Times New Roman" w:hAnsi="Times New Roman" w:cs="Times New Roman"/>
                  <w:sz w:val="22"/>
                  <w:szCs w:val="22"/>
                </w:rPr>
              </w:pPr>
              <w:r w:rsidRPr="00C23B06">
                <w:rPr>
                  <w:rFonts w:ascii="Times New Roman" w:hAnsi="Times New Roman" w:cs="Times New Roman"/>
                  <w:b/>
                  <w:bCs/>
                  <w:sz w:val="22"/>
                  <w:szCs w:val="22"/>
                </w:rPr>
                <w:fldChar w:fldCharType="end"/>
              </w:r>
            </w:p>
          </w:sdtContent>
        </w:sdt>
      </w:sdtContent>
    </w:sdt>
    <w:p w14:paraId="62660068" w14:textId="77777777" w:rsidR="00A26A25" w:rsidRPr="008B40B7" w:rsidRDefault="00A26A25" w:rsidP="00A26A25">
      <w:pPr>
        <w:pStyle w:val="MainAuthorNameforContact"/>
      </w:pPr>
      <w:r w:rsidRPr="008B40B7">
        <w:t>Allison theobold</w:t>
      </w:r>
    </w:p>
    <w:p w14:paraId="182D2DD6" w14:textId="5E837493" w:rsidR="00C13CA4" w:rsidRPr="008B40B7" w:rsidRDefault="00C13CA4" w:rsidP="00A26A25">
      <w:pPr>
        <w:pStyle w:val="MainAuthorNameforContact"/>
        <w:rPr>
          <w:caps w:val="0"/>
          <w:szCs w:val="22"/>
        </w:rPr>
      </w:pPr>
      <w:r w:rsidRPr="008B40B7">
        <w:rPr>
          <w:caps w:val="0"/>
          <w:szCs w:val="22"/>
        </w:rPr>
        <w:t xml:space="preserve">Department of Mathematical Sciences </w:t>
      </w:r>
    </w:p>
    <w:p w14:paraId="074E0745" w14:textId="77777777" w:rsidR="00C13CA4" w:rsidRPr="008B40B7" w:rsidRDefault="00C13CA4" w:rsidP="00A26A25">
      <w:pPr>
        <w:pStyle w:val="MainAuthorNameforContact"/>
        <w:rPr>
          <w:caps w:val="0"/>
          <w:szCs w:val="22"/>
        </w:rPr>
      </w:pPr>
      <w:r w:rsidRPr="008B40B7">
        <w:rPr>
          <w:caps w:val="0"/>
          <w:szCs w:val="22"/>
        </w:rPr>
        <w:t xml:space="preserve">Montana State University </w:t>
      </w:r>
    </w:p>
    <w:p w14:paraId="62122E46" w14:textId="77777777" w:rsidR="00C13CA4" w:rsidRPr="008B40B7" w:rsidRDefault="00C13CA4" w:rsidP="00A26A25">
      <w:pPr>
        <w:pStyle w:val="MainAuthorNameforContact"/>
        <w:rPr>
          <w:caps w:val="0"/>
          <w:szCs w:val="22"/>
        </w:rPr>
      </w:pPr>
      <w:r w:rsidRPr="008B40B7">
        <w:rPr>
          <w:caps w:val="0"/>
          <w:szCs w:val="22"/>
        </w:rPr>
        <w:t xml:space="preserve">2-214 Wilson Hall </w:t>
      </w:r>
    </w:p>
    <w:p w14:paraId="2C47043D" w14:textId="77777777" w:rsidR="00C13CA4" w:rsidRPr="008B40B7" w:rsidRDefault="00C13CA4" w:rsidP="00A26A25">
      <w:pPr>
        <w:pStyle w:val="MainAuthorNameforContact"/>
        <w:rPr>
          <w:caps w:val="0"/>
          <w:szCs w:val="22"/>
        </w:rPr>
      </w:pPr>
      <w:r w:rsidRPr="008B40B7">
        <w:rPr>
          <w:caps w:val="0"/>
          <w:szCs w:val="22"/>
        </w:rPr>
        <w:t xml:space="preserve">P.O. Box 172400 </w:t>
      </w:r>
    </w:p>
    <w:p w14:paraId="40AC4E88" w14:textId="4B826F1B" w:rsidR="00A26A25" w:rsidRPr="008B40B7" w:rsidRDefault="00C13CA4" w:rsidP="00A26A25">
      <w:pPr>
        <w:pStyle w:val="MainAuthorNameforContact"/>
      </w:pPr>
      <w:r w:rsidRPr="008B40B7">
        <w:rPr>
          <w:caps w:val="0"/>
          <w:szCs w:val="22"/>
        </w:rPr>
        <w:t>Bozeman, MT 59717 USA</w:t>
      </w:r>
      <w:r w:rsidRPr="008B40B7">
        <w:t xml:space="preserve"> </w:t>
      </w:r>
      <w:r w:rsidR="00A26A25" w:rsidRPr="008B40B7">
        <w:br w:type="page"/>
      </w:r>
    </w:p>
    <w:p w14:paraId="2D4D9871" w14:textId="77777777" w:rsidR="00A26A25" w:rsidRPr="008B40B7" w:rsidRDefault="00A26A25" w:rsidP="00A26A25">
      <w:pPr>
        <w:pStyle w:val="AcknowlegementTitle"/>
        <w:outlineLvl w:val="0"/>
      </w:pPr>
      <w:r w:rsidRPr="008B40B7">
        <w:lastRenderedPageBreak/>
        <w:t>APPendix</w:t>
      </w:r>
    </w:p>
    <w:p w14:paraId="14DDE325" w14:textId="77777777" w:rsidR="00A26A25" w:rsidRPr="008B40B7" w:rsidRDefault="00A26A25" w:rsidP="00A26A25">
      <w:pPr>
        <w:pStyle w:val="SubSectionHeading"/>
        <w:numPr>
          <w:ilvl w:val="0"/>
          <w:numId w:val="0"/>
        </w:numPr>
        <w:ind w:left="340" w:hanging="340"/>
      </w:pPr>
    </w:p>
    <w:p w14:paraId="5A3816F0" w14:textId="77777777" w:rsidR="007E4EDE" w:rsidRDefault="007E4EDE" w:rsidP="00A26A25">
      <w:pPr>
        <w:pStyle w:val="SubSectionHeading"/>
        <w:numPr>
          <w:ilvl w:val="0"/>
          <w:numId w:val="0"/>
        </w:numPr>
        <w:ind w:left="340" w:hanging="340"/>
      </w:pPr>
    </w:p>
    <w:p w14:paraId="1F5FCFD8" w14:textId="4DF56532" w:rsidR="00A26A25" w:rsidRPr="008B40B7" w:rsidRDefault="00A26A25" w:rsidP="00A26A25">
      <w:pPr>
        <w:pStyle w:val="SubSectionHeading"/>
        <w:numPr>
          <w:ilvl w:val="0"/>
          <w:numId w:val="0"/>
        </w:numPr>
        <w:ind w:left="340" w:hanging="340"/>
      </w:pPr>
      <w:r w:rsidRPr="008B40B7">
        <w:t>Interview Protocol</w:t>
      </w:r>
    </w:p>
    <w:p w14:paraId="39B55D4C" w14:textId="77777777" w:rsidR="00A26A25" w:rsidRPr="008B40B7" w:rsidRDefault="00A26A25" w:rsidP="00A26A25">
      <w:pPr>
        <w:pStyle w:val="Body"/>
      </w:pPr>
    </w:p>
    <w:p w14:paraId="1FAB169A" w14:textId="77777777" w:rsidR="00DD2BE8" w:rsidRPr="008B40B7" w:rsidRDefault="00DD2BE8" w:rsidP="00DD2BE8">
      <w:pPr>
        <w:pStyle w:val="Body"/>
        <w:ind w:firstLine="0"/>
        <w:rPr>
          <w:color w:val="FF0000"/>
        </w:rPr>
      </w:pPr>
      <w:r w:rsidRPr="008B40B7">
        <w:rPr>
          <w:color w:val="FF0000"/>
        </w:rPr>
        <w:t>Where and how did you acquire this computing skill?</w:t>
      </w:r>
    </w:p>
    <w:p w14:paraId="78E6A48D" w14:textId="77777777" w:rsidR="006E0EB8" w:rsidRPr="008B40B7" w:rsidRDefault="006E0EB8" w:rsidP="00DD2BE8">
      <w:pPr>
        <w:pStyle w:val="Body"/>
        <w:ind w:firstLine="0"/>
        <w:rPr>
          <w:color w:val="FF0000"/>
        </w:rPr>
      </w:pPr>
    </w:p>
    <w:p w14:paraId="2A22D778" w14:textId="77777777" w:rsidR="006E0EB8" w:rsidRPr="008B40B7" w:rsidRDefault="006E0EB8" w:rsidP="00DD2BE8">
      <w:pPr>
        <w:pStyle w:val="Body"/>
        <w:ind w:firstLine="0"/>
        <w:rPr>
          <w:color w:val="FF0000"/>
        </w:rPr>
      </w:pPr>
      <w:r w:rsidRPr="008B40B7">
        <w:rPr>
          <w:color w:val="FF0000"/>
        </w:rPr>
        <w:t xml:space="preserve">Why did you use this </w:t>
      </w:r>
      <w:r w:rsidR="00DD2BE8" w:rsidRPr="008B40B7">
        <w:rPr>
          <w:color w:val="FF0000"/>
        </w:rPr>
        <w:t>resource to acquire this skill</w:t>
      </w:r>
      <w:r w:rsidRPr="008B40B7">
        <w:rPr>
          <w:color w:val="FF0000"/>
        </w:rPr>
        <w:t xml:space="preserve">? </w:t>
      </w:r>
    </w:p>
    <w:p w14:paraId="3B531A0E" w14:textId="77777777" w:rsidR="006E0EB8" w:rsidRPr="008B40B7" w:rsidRDefault="006E0EB8" w:rsidP="00DD2BE8">
      <w:pPr>
        <w:pStyle w:val="Body"/>
        <w:ind w:firstLine="0"/>
        <w:rPr>
          <w:color w:val="FF0000"/>
        </w:rPr>
      </w:pPr>
    </w:p>
    <w:p w14:paraId="7963F79D" w14:textId="77777777" w:rsidR="006E0EB8" w:rsidRPr="008B40B7" w:rsidRDefault="006E0EB8" w:rsidP="00DD2BE8">
      <w:pPr>
        <w:pStyle w:val="Body"/>
        <w:ind w:firstLine="0"/>
        <w:rPr>
          <w:color w:val="FF0000"/>
        </w:rPr>
      </w:pPr>
      <w:r w:rsidRPr="008B40B7">
        <w:rPr>
          <w:color w:val="FF0000"/>
        </w:rPr>
        <w:t xml:space="preserve">Did you </w:t>
      </w:r>
      <w:r w:rsidR="00DD2BE8" w:rsidRPr="008B40B7">
        <w:rPr>
          <w:color w:val="FF0000"/>
        </w:rPr>
        <w:t>tr</w:t>
      </w:r>
      <w:r w:rsidRPr="008B40B7">
        <w:rPr>
          <w:color w:val="FF0000"/>
        </w:rPr>
        <w:t xml:space="preserve">y </w:t>
      </w:r>
      <w:r w:rsidR="00DD2BE8" w:rsidRPr="008B40B7">
        <w:rPr>
          <w:color w:val="FF0000"/>
        </w:rPr>
        <w:t>other resources when learning this skill</w:t>
      </w:r>
      <w:r w:rsidRPr="008B40B7">
        <w:rPr>
          <w:color w:val="FF0000"/>
        </w:rPr>
        <w:t>?</w:t>
      </w:r>
    </w:p>
    <w:p w14:paraId="49E3A868" w14:textId="77777777" w:rsidR="006E0EB8" w:rsidRPr="008B40B7" w:rsidRDefault="006E0EB8" w:rsidP="00DD2BE8">
      <w:pPr>
        <w:pStyle w:val="Body"/>
        <w:ind w:firstLine="0"/>
        <w:rPr>
          <w:color w:val="FF0000"/>
        </w:rPr>
      </w:pPr>
    </w:p>
    <w:p w14:paraId="3819C123" w14:textId="77777777" w:rsidR="006E0EB8" w:rsidRPr="008B40B7" w:rsidRDefault="006E0EB8" w:rsidP="00DD2BE8">
      <w:pPr>
        <w:pStyle w:val="Body"/>
        <w:ind w:firstLine="0"/>
        <w:rPr>
          <w:color w:val="FF0000"/>
        </w:rPr>
      </w:pPr>
      <w:r w:rsidRPr="008B40B7">
        <w:rPr>
          <w:color w:val="FF0000"/>
        </w:rPr>
        <w:t xml:space="preserve">Have you </w:t>
      </w:r>
      <w:r w:rsidR="00DD2BE8" w:rsidRPr="008B40B7">
        <w:rPr>
          <w:color w:val="FF0000"/>
        </w:rPr>
        <w:t>used this resource to acquire other computational skills</w:t>
      </w:r>
      <w:r w:rsidRPr="008B40B7">
        <w:rPr>
          <w:color w:val="FF0000"/>
        </w:rPr>
        <w:t>?</w:t>
      </w:r>
    </w:p>
    <w:p w14:paraId="2D9BAA09" w14:textId="77777777" w:rsidR="006E0EB8" w:rsidRPr="008B40B7" w:rsidRDefault="006E0EB8" w:rsidP="00DD2BE8">
      <w:pPr>
        <w:pStyle w:val="Body"/>
        <w:ind w:firstLine="0"/>
        <w:rPr>
          <w:color w:val="FF0000"/>
        </w:rPr>
      </w:pPr>
    </w:p>
    <w:p w14:paraId="7C8D5784" w14:textId="13AED8CD" w:rsidR="00DD2BE8" w:rsidRPr="008B40B7" w:rsidRDefault="006E0EB8" w:rsidP="00D22B1E">
      <w:pPr>
        <w:pStyle w:val="Body"/>
        <w:ind w:firstLine="0"/>
        <w:rPr>
          <w:color w:val="FF0000"/>
        </w:rPr>
      </w:pPr>
      <w:r w:rsidRPr="008B40B7">
        <w:rPr>
          <w:color w:val="FF0000"/>
        </w:rPr>
        <w:t xml:space="preserve">If yes, </w:t>
      </w:r>
      <w:r w:rsidR="00DD2BE8" w:rsidRPr="008B40B7">
        <w:rPr>
          <w:color w:val="FF0000"/>
        </w:rPr>
        <w:t>how often</w:t>
      </w:r>
      <w:r w:rsidRPr="008B40B7">
        <w:rPr>
          <w:color w:val="FF0000"/>
        </w:rPr>
        <w:t>?</w:t>
      </w:r>
      <w:r w:rsidR="003C1FC2" w:rsidRPr="008B40B7">
        <w:rPr>
          <w:color w:val="FF0000"/>
        </w:rPr>
        <w:t xml:space="preserve"> </w:t>
      </w:r>
      <w:r w:rsidRPr="008B40B7">
        <w:rPr>
          <w:color w:val="FF0000"/>
        </w:rPr>
        <w:t xml:space="preserve">If no, </w:t>
      </w:r>
      <w:r w:rsidR="00DD2BE8" w:rsidRPr="008B40B7">
        <w:rPr>
          <w:color w:val="FF0000"/>
        </w:rPr>
        <w:t xml:space="preserve">what other resources have you used to learn computing skills? </w:t>
      </w:r>
    </w:p>
    <w:p w14:paraId="70794853" w14:textId="6857D874" w:rsidR="00A26A25" w:rsidRPr="00D22B1E" w:rsidRDefault="00A26A25" w:rsidP="00A26A25">
      <w:pPr>
        <w:pStyle w:val="BodyText"/>
        <w:rPr>
          <w:rFonts w:ascii="Times New Roman" w:hAnsi="Times New Roman" w:cs="Times New Roman"/>
        </w:rPr>
      </w:pPr>
      <w:r w:rsidRPr="008B40B7">
        <w:rPr>
          <w:rFonts w:ascii="Times New Roman" w:hAnsi="Times New Roman" w:cs="Times New Roman"/>
          <w:sz w:val="22"/>
          <w:szCs w:val="22"/>
        </w:rPr>
        <w:t xml:space="preserve">Where have you learned the computing skills necessary </w:t>
      </w:r>
      <w:r w:rsidR="00461FFF" w:rsidRPr="008B40B7">
        <w:rPr>
          <w:rFonts w:ascii="Times New Roman" w:hAnsi="Times New Roman" w:cs="Times New Roman"/>
          <w:sz w:val="22"/>
          <w:szCs w:val="22"/>
        </w:rPr>
        <w:t xml:space="preserve">to implement statistics in </w:t>
      </w:r>
      <w:r w:rsidRPr="008B40B7">
        <w:rPr>
          <w:rFonts w:ascii="Times New Roman" w:hAnsi="Times New Roman" w:cs="Times New Roman"/>
          <w:sz w:val="22"/>
          <w:szCs w:val="22"/>
        </w:rPr>
        <w:t>your</w:t>
      </w:r>
      <w:r w:rsidR="00C71B25" w:rsidRPr="008B40B7">
        <w:rPr>
          <w:rFonts w:ascii="Times New Roman" w:hAnsi="Times New Roman" w:cs="Times New Roman"/>
          <w:sz w:val="22"/>
          <w:szCs w:val="22"/>
        </w:rPr>
        <w:t xml:space="preserve"> </w:t>
      </w:r>
      <w:r w:rsidRPr="008B40B7">
        <w:rPr>
          <w:rFonts w:ascii="Times New Roman" w:hAnsi="Times New Roman" w:cs="Times New Roman"/>
          <w:sz w:val="22"/>
          <w:szCs w:val="22"/>
        </w:rPr>
        <w:t>research?</w:t>
      </w:r>
    </w:p>
    <w:p w14:paraId="77D886F8" w14:textId="77777777" w:rsidR="00A26A25" w:rsidRPr="008B40B7" w:rsidRDefault="00A26A25" w:rsidP="00A26A25">
      <w:pPr>
        <w:pStyle w:val="MainAuthorNameforContact"/>
      </w:pPr>
    </w:p>
    <w:p w14:paraId="48BECACF" w14:textId="77777777" w:rsidR="00A26A25" w:rsidRPr="008B40B7" w:rsidRDefault="00A26A25" w:rsidP="00A26A25">
      <w:pPr>
        <w:pStyle w:val="MainAuthorNameforContact"/>
      </w:pPr>
    </w:p>
    <w:p w14:paraId="5A7744A2" w14:textId="77777777" w:rsidR="000C20BC" w:rsidRPr="008B40B7" w:rsidRDefault="000C20BC"/>
    <w:sectPr w:rsidR="000C20BC" w:rsidRPr="008B40B7" w:rsidSect="00D04135">
      <w:headerReference w:type="even" r:id="rId11"/>
      <w:headerReference w:type="default" r:id="rId12"/>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lison Theobold" w:date="2019-06-19T14:38:00Z" w:initials="AT">
    <w:p w14:paraId="38D61EA9" w14:textId="77777777" w:rsidR="001D0EFC" w:rsidRDefault="001D0EFC">
      <w:pPr>
        <w:pStyle w:val="CommentText"/>
      </w:pPr>
      <w:r>
        <w:rPr>
          <w:rStyle w:val="CommentReference"/>
        </w:rPr>
        <w:annotationRef/>
      </w:r>
      <w:r>
        <w:t>statistics being implemented = little s</w:t>
      </w:r>
    </w:p>
    <w:p w14:paraId="2C760687" w14:textId="27D3A3C7" w:rsidR="001D0EFC" w:rsidRDefault="001D0EFC">
      <w:pPr>
        <w:pStyle w:val="CommentText"/>
      </w:pPr>
      <w:r>
        <w:t xml:space="preserve">Statistics courses or field = big S </w:t>
      </w:r>
    </w:p>
  </w:comment>
  <w:comment w:id="10" w:author="Allison Theobold" w:date="2019-06-19T09:03:00Z" w:initials="AT">
    <w:p w14:paraId="3878A408" w14:textId="171C575D" w:rsidR="001D0EFC" w:rsidRDefault="001D0EFC">
      <w:pPr>
        <w:pStyle w:val="CommentText"/>
      </w:pPr>
      <w:r>
        <w:rPr>
          <w:rStyle w:val="CommentReference"/>
        </w:rPr>
        <w:annotationRef/>
      </w:r>
      <w:r>
        <w:t>Should I state the context that the participants were recruited from in the abstract or leave that to the body of the paper?</w:t>
      </w:r>
    </w:p>
  </w:comment>
  <w:comment w:id="62" w:author="Stacey Hancock" w:date="2019-06-13T14:08:00Z" w:initials="SH">
    <w:p w14:paraId="69D540AA" w14:textId="77777777" w:rsidR="001D0EFC" w:rsidRDefault="001D0EFC" w:rsidP="00684D3D">
      <w:pPr>
        <w:pStyle w:val="CommentText"/>
      </w:pPr>
      <w:r>
        <w:rPr>
          <w:rStyle w:val="CommentReference"/>
        </w:rPr>
        <w:annotationRef/>
      </w:r>
      <w:r>
        <w:t>The two pieces of this sentence don’t seem to go together. You talk about biological science students’ computational knowledge, but then environmental stats students’ statistics coursework.</w:t>
      </w:r>
    </w:p>
  </w:comment>
  <w:comment w:id="64" w:author="Allison Theobold" w:date="2019-06-19T08:06:00Z" w:initials="AT">
    <w:p w14:paraId="09D6CCE1" w14:textId="2EB65F3D" w:rsidR="001D0EFC" w:rsidRDefault="001D0EFC">
      <w:pPr>
        <w:pStyle w:val="CommentText"/>
      </w:pPr>
      <w:r>
        <w:rPr>
          <w:rStyle w:val="CommentReference"/>
        </w:rPr>
        <w:annotationRef/>
      </w:r>
      <w:r>
        <w:t xml:space="preserve">Should read more clearly now. </w:t>
      </w:r>
    </w:p>
  </w:comment>
  <w:comment w:id="79" w:author="Allison Theobold" w:date="2019-06-19T08:10:00Z" w:initials="AT">
    <w:p w14:paraId="543DEE9D" w14:textId="363FD216" w:rsidR="001D0EFC" w:rsidRDefault="001D0EFC">
      <w:pPr>
        <w:pStyle w:val="CommentText"/>
      </w:pPr>
      <w:r>
        <w:rPr>
          <w:rStyle w:val="CommentReference"/>
        </w:rPr>
        <w:annotationRef/>
      </w:r>
      <w:r>
        <w:t>Stacey: This term ("where") seems much too simple when read right after the previous sentence which describes rich qualitative research. The previous sentence and this sentence don’t quite fit together, and at the same time they seem a bit repetitive. Not sure exactly how to change it, but may want to rework these two sentences. We need to make sure these two sentences are really strong since it's the end of the first paragraph.</w:t>
      </w:r>
    </w:p>
  </w:comment>
  <w:comment w:id="80" w:author="Allison Theobold" w:date="2019-06-19T09:16:00Z" w:initials="AT">
    <w:p w14:paraId="0699F4C2" w14:textId="03A35F59" w:rsidR="001D0EFC" w:rsidRDefault="001D0EFC">
      <w:pPr>
        <w:pStyle w:val="CommentText"/>
      </w:pPr>
      <w:r>
        <w:rPr>
          <w:rStyle w:val="CommentReference"/>
        </w:rPr>
        <w:annotationRef/>
      </w:r>
      <w:r>
        <w:t>Better?</w:t>
      </w:r>
    </w:p>
  </w:comment>
  <w:comment w:id="86" w:author="Stacey Hancock" w:date="2019-06-13T14:12:00Z" w:initials="SH">
    <w:p w14:paraId="1922867D" w14:textId="1C035948" w:rsidR="001D0EFC" w:rsidRDefault="001D0EFC">
      <w:pPr>
        <w:pStyle w:val="CommentText"/>
      </w:pPr>
      <w:r>
        <w:rPr>
          <w:rStyle w:val="CommentReference"/>
        </w:rPr>
        <w:annotationRef/>
      </w:r>
      <w:r>
        <w:t>This term ("where") seems much too simple when read right after the previous sentence which describes rich qualitative research. The previous sentence and this sentence don’t quite fit together, and at the same time they seem a bit repetitive. Not sure exactly how to change it, but may want to rework these two sentences. We need to make sure these two sentences are really strong since it's the end of the first paragraph.</w:t>
      </w:r>
    </w:p>
  </w:comment>
  <w:comment w:id="116" w:author="Stacey Hancock" w:date="2019-06-13T14:22:00Z" w:initials="SH">
    <w:p w14:paraId="22370D30" w14:textId="7BA54057" w:rsidR="001D0EFC" w:rsidRDefault="001D0EFC">
      <w:pPr>
        <w:pStyle w:val="CommentText"/>
      </w:pPr>
      <w:r>
        <w:rPr>
          <w:rStyle w:val="CommentReference"/>
        </w:rPr>
        <w:annotationRef/>
      </w:r>
      <w:r>
        <w:t>See comment in previous paragraph.</w:t>
      </w:r>
    </w:p>
  </w:comment>
  <w:comment w:id="157" w:author="Stacey Hancock" w:date="2019-06-13T15:03:00Z" w:initials="SH">
    <w:p w14:paraId="1F508231" w14:textId="7A9C28E6" w:rsidR="001D0EFC" w:rsidRDefault="001D0EFC">
      <w:pPr>
        <w:pStyle w:val="CommentText"/>
      </w:pPr>
      <w:r>
        <w:rPr>
          <w:rStyle w:val="CommentReference"/>
        </w:rPr>
        <w:annotationRef/>
      </w:r>
      <w:r>
        <w:t>We sometimes use the term “biological” in a way that seems to include the environmental sciences. I’m wondering if we should avoid that?</w:t>
      </w:r>
    </w:p>
  </w:comment>
  <w:comment w:id="158" w:author="Allison Theobold" w:date="2019-06-19T10:06:00Z" w:initials="AT">
    <w:p w14:paraId="25842413" w14:textId="77832A5D" w:rsidR="001D0EFC" w:rsidRDefault="001D0EFC">
      <w:pPr>
        <w:pStyle w:val="CommentText"/>
      </w:pPr>
      <w:r>
        <w:rPr>
          <w:rStyle w:val="CommentReference"/>
        </w:rPr>
        <w:annotationRef/>
      </w:r>
      <w:r>
        <w:t>These fields take biology courses unique to their discipline and they perform research in the biology realm. Maybe it’s okay to label ES as a subset of the Biological Sciences?</w:t>
      </w:r>
    </w:p>
  </w:comment>
  <w:comment w:id="169" w:author="Allison Theobold" w:date="2019-06-19T10:06:00Z" w:initials="AT">
    <w:p w14:paraId="6C1F15B0" w14:textId="1FD31414" w:rsidR="001D0EFC" w:rsidRPr="00A86326" w:rsidRDefault="001D0EFC" w:rsidP="00A86326">
      <w:pPr>
        <w:pStyle w:val="Body"/>
        <w:rPr>
          <w:color w:val="FF0000"/>
        </w:rPr>
      </w:pPr>
      <w:r>
        <w:rPr>
          <w:rStyle w:val="CommentReference"/>
        </w:rPr>
        <w:annotationRef/>
      </w:r>
      <w:r>
        <w:t xml:space="preserve">Deleted: </w:t>
      </w:r>
      <w:r>
        <w:br/>
      </w:r>
      <w:r w:rsidRPr="00D22B1E">
        <w:rPr>
          <w:color w:val="FF0000"/>
        </w:rPr>
        <w:t xml:space="preserve">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r>
        <w:rPr>
          <w:rStyle w:val="CommentReference"/>
        </w:rPr>
        <w:annotationRef/>
      </w:r>
      <w:r>
        <w:rPr>
          <w:rStyle w:val="CommentReference"/>
        </w:rPr>
        <w:annotationRef/>
      </w:r>
    </w:p>
  </w:comment>
  <w:comment w:id="176" w:author="Stacey Hancock" w:date="2019-06-13T15:08:00Z" w:initials="SH">
    <w:p w14:paraId="0B79A5D4" w14:textId="3B02C48A" w:rsidR="001D0EFC" w:rsidRDefault="001D0EFC">
      <w:pPr>
        <w:pStyle w:val="CommentText"/>
      </w:pPr>
      <w:r>
        <w:rPr>
          <w:rStyle w:val="CommentReference"/>
        </w:rPr>
        <w:annotationRef/>
      </w:r>
      <w:r>
        <w:t>Like what? Did we describe these challenges earlier? I can see that this paragraph is trying to serve as a transition to the next section, but it seems to come out of nowhere.</w:t>
      </w:r>
    </w:p>
  </w:comment>
  <w:comment w:id="177" w:author="Allison Theobold" w:date="2019-06-19T12:16:00Z" w:initials="AT">
    <w:p w14:paraId="5FE0916F" w14:textId="01400204" w:rsidR="001D0EFC" w:rsidRDefault="001D0EFC">
      <w:pPr>
        <w:pStyle w:val="CommentText"/>
      </w:pPr>
      <w:r>
        <w:rPr>
          <w:rStyle w:val="CommentReference"/>
        </w:rPr>
        <w:annotationRef/>
      </w:r>
      <w:r>
        <w:t>Better?</w:t>
      </w:r>
    </w:p>
  </w:comment>
  <w:comment w:id="233" w:author="Allison Theobold" w:date="2019-06-07T11:36:00Z" w:initials="AT">
    <w:p w14:paraId="2DAB0739" w14:textId="77777777" w:rsidR="001D0EFC" w:rsidRDefault="001D0EFC" w:rsidP="00006DC9">
      <w:pPr>
        <w:pStyle w:val="CommentText"/>
      </w:pPr>
      <w:r>
        <w:rPr>
          <w:rStyle w:val="CommentReference"/>
        </w:rPr>
        <w:annotationRef/>
      </w:r>
      <w:r>
        <w:t>I want to reference these responses to Cobb’s article which were published as supplementary materials in The American Statistician.</w:t>
      </w:r>
    </w:p>
  </w:comment>
  <w:comment w:id="254" w:author="Stacey Hancock" w:date="2019-06-17T15:53:00Z" w:initials="SH">
    <w:p w14:paraId="5DC9B454" w14:textId="6A8B67F6" w:rsidR="001D0EFC" w:rsidRDefault="001D0EFC">
      <w:pPr>
        <w:pStyle w:val="CommentText"/>
      </w:pPr>
      <w:r>
        <w:rPr>
          <w:rStyle w:val="CommentReference"/>
        </w:rPr>
        <w:annotationRef/>
      </w:r>
      <w:r>
        <w:t>This sentence doesn’t follow from the last sentence. I'm not sure you even need the last sentence.</w:t>
      </w:r>
    </w:p>
  </w:comment>
  <w:comment w:id="252" w:author="Allison Theobold" w:date="2019-06-21T07:25:00Z" w:initials="AT">
    <w:p w14:paraId="656423F0" w14:textId="27D4FC38" w:rsidR="009127B5" w:rsidRPr="009127B5" w:rsidRDefault="009127B5">
      <w:pPr>
        <w:pStyle w:val="CommentText"/>
        <w:rPr>
          <w:b/>
        </w:rPr>
      </w:pPr>
      <w:r>
        <w:rPr>
          <w:rStyle w:val="CommentReference"/>
        </w:rPr>
        <w:annotationRef/>
      </w:r>
      <w:r w:rsidRPr="009127B5">
        <w:rPr>
          <w:b/>
        </w:rPr>
        <w:t>New</w:t>
      </w:r>
    </w:p>
  </w:comment>
  <w:comment w:id="275" w:author="Stacey Hancock" w:date="2019-06-17T16:44:00Z" w:initials="SH">
    <w:p w14:paraId="7E222964" w14:textId="24BC51FA" w:rsidR="001D0EFC" w:rsidRDefault="001D0EFC">
      <w:pPr>
        <w:pStyle w:val="CommentText"/>
      </w:pPr>
      <w:r>
        <w:rPr>
          <w:rStyle w:val="CommentReference"/>
        </w:rPr>
        <w:annotationRef/>
      </w:r>
      <w:r>
        <w:t>Is it a gap in the research? or a gap between what students learn in a statistics course and what they’re expected to do in their research? If the latter, we’re not aiming to close it, but to outline it.</w:t>
      </w:r>
    </w:p>
  </w:comment>
  <w:comment w:id="276" w:author="Allison Theobold" w:date="2019-06-19T12:25:00Z" w:initials="AT">
    <w:p w14:paraId="0ABAC605" w14:textId="5E7AA89F" w:rsidR="001D0EFC" w:rsidRDefault="001D0EFC">
      <w:pPr>
        <w:pStyle w:val="CommentText"/>
      </w:pPr>
      <w:r>
        <w:rPr>
          <w:rStyle w:val="CommentReference"/>
        </w:rPr>
        <w:annotationRef/>
      </w:r>
      <w:r>
        <w:t>Better?</w:t>
      </w:r>
    </w:p>
  </w:comment>
  <w:comment w:id="304" w:author="Stacey Hancock" w:date="2019-06-13T15:13:00Z" w:initials="SH">
    <w:p w14:paraId="017FA337" w14:textId="6C135351" w:rsidR="001D0EFC" w:rsidRDefault="001D0EFC">
      <w:pPr>
        <w:pStyle w:val="CommentText"/>
      </w:pPr>
      <w:r>
        <w:rPr>
          <w:rStyle w:val="CommentReference"/>
        </w:rPr>
        <w:annotationRef/>
      </w:r>
      <w:r>
        <w:t>The last sentence doesn’t quite fit. I don’t think we’ve made the connection between the lack of computing in the statistics curriculum and the reliance of environmental science programs to gain computing skills in a statistics course, so this “gap” is not clear.</w:t>
      </w:r>
    </w:p>
  </w:comment>
  <w:comment w:id="345" w:author="Stacey Hancock" w:date="2019-06-13T15:16:00Z" w:initials="SH">
    <w:p w14:paraId="1545EBA5" w14:textId="0A0F9F83" w:rsidR="001D0EFC" w:rsidRDefault="001D0EFC">
      <w:pPr>
        <w:pStyle w:val="CommentText"/>
      </w:pPr>
      <w:r>
        <w:rPr>
          <w:rStyle w:val="CommentReference"/>
        </w:rPr>
        <w:annotationRef/>
      </w:r>
      <w:r>
        <w:t>Define what you mean by phenomenology prior to this sentence.</w:t>
      </w:r>
    </w:p>
  </w:comment>
  <w:comment w:id="430" w:author="Stacey Hancock" w:date="2019-06-17T16:05:00Z" w:initials="SH">
    <w:p w14:paraId="44E9CDEA" w14:textId="5051C73F" w:rsidR="001D0EFC" w:rsidRDefault="001D0EFC">
      <w:pPr>
        <w:pStyle w:val="CommentText"/>
      </w:pPr>
      <w:r>
        <w:rPr>
          <w:rStyle w:val="CommentReference"/>
        </w:rPr>
        <w:annotationRef/>
      </w:r>
      <w:r>
        <w:t>Move the information about the grad certificate from the Introduction section to just after this sentence. Then you can also include that most do not complete the certificate. (How do you know this? Are there data on completion rates? It would be nicer to have a % rather than "most".)</w:t>
      </w:r>
    </w:p>
  </w:comment>
  <w:comment w:id="431" w:author="Allison Theobold" w:date="2019-06-19T09:11:00Z" w:initials="AT">
    <w:p w14:paraId="280F6AC7" w14:textId="19DA7EE3" w:rsidR="001D0EFC" w:rsidRDefault="001D0EFC">
      <w:pPr>
        <w:pStyle w:val="CommentText"/>
      </w:pPr>
      <w:r>
        <w:rPr>
          <w:rStyle w:val="CommentReference"/>
        </w:rPr>
        <w:annotationRef/>
      </w:r>
      <w:r>
        <w:t>I’ll ask Katie or Beth if we can get these percentages!</w:t>
      </w:r>
    </w:p>
  </w:comment>
  <w:comment w:id="432" w:author="Allison Theobold" w:date="2019-06-07T14:50:00Z" w:initials="AT">
    <w:p w14:paraId="32220884" w14:textId="5B66F882" w:rsidR="001D0EFC" w:rsidRDefault="001D0EFC">
      <w:pPr>
        <w:pStyle w:val="CommentText"/>
      </w:pPr>
      <w:r>
        <w:rPr>
          <w:rStyle w:val="CommentReference"/>
        </w:rPr>
        <w:annotationRef/>
      </w:r>
      <w:r>
        <w:t xml:space="preserve">Add a sentence about how most of these students </w:t>
      </w:r>
      <w:r w:rsidRPr="006B6101">
        <w:rPr>
          <w:b/>
        </w:rPr>
        <w:t>do</w:t>
      </w:r>
      <w:r>
        <w:rPr>
          <w:b/>
        </w:rPr>
        <w:t xml:space="preserve"> </w:t>
      </w:r>
      <w:r w:rsidRPr="006B6101">
        <w:rPr>
          <w:b/>
        </w:rPr>
        <w:t>not</w:t>
      </w:r>
      <w:r>
        <w:t xml:space="preserve"> complete this certificate?</w:t>
      </w:r>
    </w:p>
  </w:comment>
  <w:comment w:id="433" w:author="Allison Theobold" w:date="2019-06-19T09:14:00Z" w:initials="AT">
    <w:p w14:paraId="79A35B67" w14:textId="600DA5AE" w:rsidR="001D0EFC" w:rsidRDefault="001D0EFC">
      <w:pPr>
        <w:pStyle w:val="CommentText"/>
      </w:pPr>
      <w:r>
        <w:rPr>
          <w:rStyle w:val="CommentReference"/>
        </w:rPr>
        <w:annotationRef/>
      </w:r>
      <w:r>
        <w:t>Percentages of students who complete 511/512 as compared to stat certificates should suffice.</w:t>
      </w:r>
    </w:p>
  </w:comment>
  <w:comment w:id="484" w:author="Stacey Hancock" w:date="2019-06-13T14:21:00Z" w:initials="SH">
    <w:p w14:paraId="3B7F0BB9" w14:textId="77777777" w:rsidR="001D0EFC" w:rsidRDefault="001D0EFC" w:rsidP="00931D69">
      <w:pPr>
        <w:pStyle w:val="CommentText"/>
      </w:pPr>
      <w:r>
        <w:rPr>
          <w:rStyle w:val="CommentReference"/>
        </w:rPr>
        <w:annotationRef/>
      </w:r>
      <w:r>
        <w:t>Why are these sentences necessary to include?</w:t>
      </w:r>
    </w:p>
  </w:comment>
  <w:comment w:id="485" w:author="Allison Theobold" w:date="2019-06-19T08:09:00Z" w:initials="AT">
    <w:p w14:paraId="13F193C6" w14:textId="77777777" w:rsidR="001D0EFC" w:rsidRDefault="001D0EFC" w:rsidP="00931D69">
      <w:pPr>
        <w:pStyle w:val="CommentText"/>
      </w:pPr>
      <w:r>
        <w:rPr>
          <w:rStyle w:val="CommentReference"/>
        </w:rPr>
        <w:annotationRef/>
      </w:r>
      <w:r>
        <w:t xml:space="preserve">The reviewers requested a description of the “typical” courses that are included in the stat certificate. </w:t>
      </w:r>
    </w:p>
  </w:comment>
  <w:comment w:id="486" w:author="Stacey Hancock" w:date="2019-06-13T14:20:00Z" w:initials="SH">
    <w:p w14:paraId="35BEC50F" w14:textId="77777777" w:rsidR="001D0EFC" w:rsidRDefault="001D0EFC" w:rsidP="00931D69">
      <w:pPr>
        <w:pStyle w:val="CommentText"/>
      </w:pPr>
      <w:r>
        <w:rPr>
          <w:rStyle w:val="CommentReference"/>
        </w:rPr>
        <w:annotationRef/>
      </w:r>
      <w:r>
        <w:t>I’d add the number of participants in the study that are working on the Applied Stat certificate.</w:t>
      </w:r>
    </w:p>
  </w:comment>
  <w:comment w:id="487" w:author="Allison Theobold" w:date="2019-06-19T08:12:00Z" w:initials="AT">
    <w:p w14:paraId="729A97C7" w14:textId="77777777" w:rsidR="001D0EFC" w:rsidRDefault="001D0EFC" w:rsidP="00931D69">
      <w:pPr>
        <w:pStyle w:val="CommentText"/>
      </w:pPr>
      <w:r>
        <w:rPr>
          <w:rStyle w:val="CommentReference"/>
        </w:rPr>
        <w:annotationRef/>
      </w:r>
      <w:r>
        <w:t>Here and not in the description of the participants?</w:t>
      </w:r>
    </w:p>
  </w:comment>
  <w:comment w:id="559" w:author="Stacey Hancock" w:date="2019-06-17T16:27:00Z" w:initials="SH">
    <w:p w14:paraId="49BDBDDE" w14:textId="5595706A" w:rsidR="001D0EFC" w:rsidRDefault="001D0EFC">
      <w:pPr>
        <w:pStyle w:val="CommentText"/>
      </w:pPr>
      <w:r>
        <w:rPr>
          <w:rStyle w:val="CommentReference"/>
        </w:rPr>
        <w:annotationRef/>
      </w:r>
      <w:r>
        <w:t>But in the second sentence of this paragraph, you say the tasks are designed to assess ability.</w:t>
      </w:r>
    </w:p>
  </w:comment>
  <w:comment w:id="568" w:author="Stacey Hancock" w:date="2019-06-17T16:28:00Z" w:initials="SH">
    <w:p w14:paraId="2A7FAA0B" w14:textId="70271A89" w:rsidR="001D0EFC" w:rsidRDefault="001D0EFC">
      <w:pPr>
        <w:pStyle w:val="CommentText"/>
      </w:pPr>
      <w:r>
        <w:rPr>
          <w:rStyle w:val="CommentReference"/>
        </w:rPr>
        <w:annotationRef/>
      </w:r>
      <w:r>
        <w:t>Ok, so take the information about assessing experiences acquiring computational skills out of the first paragraph, and move it here.</w:t>
      </w:r>
    </w:p>
  </w:comment>
  <w:comment w:id="573" w:author="Stacey Hancock" w:date="2019-06-17T16:30:00Z" w:initials="SH">
    <w:p w14:paraId="7BF1660C" w14:textId="5A2298E1" w:rsidR="001D0EFC" w:rsidRDefault="001D0EFC">
      <w:pPr>
        <w:pStyle w:val="CommentText"/>
      </w:pPr>
      <w:r>
        <w:rPr>
          <w:rStyle w:val="CommentReference"/>
        </w:rPr>
        <w:annotationRef/>
      </w:r>
      <w:r>
        <w:t>not sure which pronoun you’re using throughout the paper – could change to s/he</w:t>
      </w:r>
    </w:p>
  </w:comment>
  <w:comment w:id="578" w:author="Stacey Hancock" w:date="2019-06-17T16:33:00Z" w:initials="SH">
    <w:p w14:paraId="07BA9E3C" w14:textId="47C9E37D" w:rsidR="001D0EFC" w:rsidRDefault="001D0EFC">
      <w:pPr>
        <w:pStyle w:val="CommentText"/>
      </w:pPr>
      <w:r>
        <w:rPr>
          <w:rStyle w:val="CommentReference"/>
        </w:rPr>
        <w:annotationRef/>
      </w:r>
      <w:r>
        <w:t>First, this sentence is too long – I don’t think you need the last portion after the comma. Second, this makes it seem like the acquisition questions were interspersed throughout the tasks, but above you say the acquisition questions were asked after each task.</w:t>
      </w:r>
    </w:p>
  </w:comment>
  <w:comment w:id="579" w:author="Allison Theobold" w:date="2019-06-19T08:21:00Z" w:initials="AT">
    <w:p w14:paraId="5E82E227" w14:textId="2CF0BEE9" w:rsidR="001D0EFC" w:rsidRDefault="001D0EFC">
      <w:pPr>
        <w:pStyle w:val="CommentText"/>
      </w:pPr>
      <w:r>
        <w:rPr>
          <w:rStyle w:val="CommentReference"/>
        </w:rPr>
        <w:annotationRef/>
      </w:r>
      <w:r>
        <w:t>I’m trying to find a way to describe both the questions that were after every task and the final “big picture” question that was asked at the end.</w:t>
      </w:r>
    </w:p>
  </w:comment>
  <w:comment w:id="592" w:author="Stacey Hancock" w:date="2019-06-17T16:37:00Z" w:initials="SH">
    <w:p w14:paraId="13DDD73B" w14:textId="4EE3FDDE" w:rsidR="001D0EFC" w:rsidRDefault="001D0EFC">
      <w:pPr>
        <w:pStyle w:val="CommentText"/>
      </w:pPr>
      <w:r>
        <w:rPr>
          <w:rStyle w:val="CommentReference"/>
        </w:rPr>
        <w:annotationRef/>
      </w:r>
      <w:r>
        <w:t>This seems like you’re referring to “every participant” from the last sentence. Who are you referring to here?</w:t>
      </w:r>
    </w:p>
  </w:comment>
  <w:comment w:id="620" w:author="Stacey Hancock" w:date="2019-06-17T16:47:00Z" w:initials="SH">
    <w:p w14:paraId="5630F7A7" w14:textId="6F66D1F3" w:rsidR="001D0EFC" w:rsidRDefault="001D0EFC">
      <w:pPr>
        <w:pStyle w:val="CommentText"/>
      </w:pPr>
      <w:r>
        <w:rPr>
          <w:rStyle w:val="CommentReference"/>
        </w:rPr>
        <w:annotationRef/>
      </w:r>
      <w:r>
        <w:t>Is this coursework?</w:t>
      </w:r>
    </w:p>
  </w:comment>
  <w:comment w:id="685" w:author="Stacey Hancock" w:date="2019-06-17T16:45:00Z" w:initials="SH">
    <w:p w14:paraId="2A6C3FDE" w14:textId="0A17CC30" w:rsidR="001D0EFC" w:rsidRDefault="001D0EFC">
      <w:pPr>
        <w:pStyle w:val="CommentText"/>
      </w:pPr>
      <w:r>
        <w:rPr>
          <w:rStyle w:val="CommentReference"/>
        </w:rPr>
        <w:annotationRef/>
      </w:r>
      <w:r>
        <w:t>Do we talk about this expectation prior to this paragraph? (We should. It seems to come out of nowhere.) I think you kind of got at this at the beginning of the Methods section, but it should be made more clear there.</w:t>
      </w:r>
    </w:p>
  </w:comment>
  <w:comment w:id="686" w:author="Allison Theobold" w:date="2019-06-19T14:14:00Z" w:initials="AT">
    <w:p w14:paraId="4431FFE9" w14:textId="717AA92B" w:rsidR="001D0EFC" w:rsidRDefault="001D0EFC">
      <w:pPr>
        <w:pStyle w:val="CommentText"/>
      </w:pPr>
      <w:r>
        <w:rPr>
          <w:rStyle w:val="CommentReference"/>
        </w:rPr>
        <w:annotationRef/>
      </w:r>
      <w:r>
        <w:t>How should it be introduced?</w:t>
      </w:r>
    </w:p>
  </w:comment>
  <w:comment w:id="691" w:author="Stacey Hancock" w:date="2019-06-17T16:53:00Z" w:initials="SH">
    <w:p w14:paraId="056B7B62" w14:textId="77777777" w:rsidR="001D0EFC" w:rsidRDefault="001D0EFC">
      <w:pPr>
        <w:pStyle w:val="CommentText"/>
      </w:pPr>
      <w:r>
        <w:rPr>
          <w:rStyle w:val="CommentReference"/>
        </w:rPr>
        <w:annotationRef/>
      </w:r>
      <w:r>
        <w:t>I’m not sure what this sentence is trying to communicate. First, are “graduate coursework” and “independent research their “previous background experiences”? or is it a list of three items (“previous background experiences”, “graduate coursework”, and “independent research”)? Second, the “Indeed” start to the sentence leads me to think the sentence should be talking about students using coursework (and not other sources). Would the following sentence work for what you’re trying to communicate?:</w:t>
      </w:r>
    </w:p>
    <w:p w14:paraId="18242EC2" w14:textId="77777777" w:rsidR="001D0EFC" w:rsidRDefault="001D0EFC">
      <w:pPr>
        <w:pStyle w:val="CommentText"/>
      </w:pPr>
    </w:p>
    <w:p w14:paraId="6D719B30" w14:textId="77777777" w:rsidR="001D0EFC" w:rsidRDefault="001D0EFC">
      <w:pPr>
        <w:pStyle w:val="CommentText"/>
      </w:pPr>
      <w:r>
        <w:t>“Though when these graduate students encountered a statistical computing problem, they first pulled upon the knowledge they had acquired through graduate coursework, this knowledge was often insufficient.”</w:t>
      </w:r>
    </w:p>
    <w:p w14:paraId="0C3CB15B" w14:textId="77777777" w:rsidR="001D0EFC" w:rsidRDefault="001D0EFC">
      <w:pPr>
        <w:pStyle w:val="CommentText"/>
      </w:pPr>
    </w:p>
    <w:p w14:paraId="0F566FE6" w14:textId="4D125771" w:rsidR="001D0EFC" w:rsidRDefault="001D0EFC">
      <w:pPr>
        <w:pStyle w:val="CommentText"/>
      </w:pPr>
      <w:r>
        <w:t>But then is that statement true? and how do we know they first go to knowledge from coursework?</w:t>
      </w:r>
    </w:p>
  </w:comment>
  <w:comment w:id="692" w:author="Allison Theobold" w:date="2019-06-19T14:18:00Z" w:initials="AT">
    <w:p w14:paraId="4E3630B9" w14:textId="2584D7C8" w:rsidR="001D0EFC" w:rsidRDefault="001D0EFC">
      <w:pPr>
        <w:pStyle w:val="CommentText"/>
      </w:pPr>
      <w:r>
        <w:rPr>
          <w:rStyle w:val="CommentReference"/>
        </w:rPr>
        <w:annotationRef/>
      </w:r>
      <w:r>
        <w:t xml:space="preserve">Better to state that they pull from these learning experiences, without the word </w:t>
      </w:r>
      <w:r w:rsidRPr="00AC084B">
        <w:rPr>
          <w:b/>
        </w:rPr>
        <w:t>first</w:t>
      </w:r>
      <w:r>
        <w:t>?</w:t>
      </w:r>
    </w:p>
  </w:comment>
  <w:comment w:id="718" w:author="Stacey Hancock" w:date="2019-06-17T16:57:00Z" w:initials="SH">
    <w:p w14:paraId="7E41A51B" w14:textId="790887CA" w:rsidR="001D0EFC" w:rsidRDefault="001D0EFC">
      <w:pPr>
        <w:pStyle w:val="CommentText"/>
      </w:pPr>
      <w:r>
        <w:rPr>
          <w:rStyle w:val="CommentReference"/>
        </w:rPr>
        <w:annotationRef/>
      </w:r>
      <w:r>
        <w:t>more complex?</w:t>
      </w:r>
    </w:p>
  </w:comment>
  <w:comment w:id="720" w:author="Stacey Hancock" w:date="2019-06-17T16:57:00Z" w:initials="SH">
    <w:p w14:paraId="5CCBB737" w14:textId="58D60FED" w:rsidR="001D0EFC" w:rsidRDefault="001D0EFC">
      <w:pPr>
        <w:pStyle w:val="CommentText"/>
      </w:pPr>
      <w:r>
        <w:rPr>
          <w:rStyle w:val="CommentReference"/>
        </w:rPr>
        <w:annotationRef/>
      </w:r>
      <w:r>
        <w:t>How do we know this?</w:t>
      </w:r>
    </w:p>
  </w:comment>
  <w:comment w:id="721" w:author="Allison Theobold" w:date="2019-06-19T08:26:00Z" w:initials="AT">
    <w:p w14:paraId="73CF5B6D" w14:textId="4F19F743" w:rsidR="001D0EFC" w:rsidRDefault="001D0EFC">
      <w:pPr>
        <w:pStyle w:val="CommentText"/>
      </w:pPr>
      <w:r>
        <w:rPr>
          <w:rStyle w:val="CommentReference"/>
        </w:rPr>
        <w:annotationRef/>
      </w:r>
      <w:r>
        <w:t>Quotes from participants. Should I include that?</w:t>
      </w:r>
    </w:p>
  </w:comment>
  <w:comment w:id="722" w:author="Allison Theobold" w:date="2019-06-20T12:05:00Z" w:initials="AT">
    <w:p w14:paraId="3334B8AB" w14:textId="722D8100" w:rsidR="001D0EFC" w:rsidRDefault="001D0EFC">
      <w:pPr>
        <w:pStyle w:val="CommentText"/>
      </w:pPr>
      <w:r>
        <w:rPr>
          <w:rStyle w:val="CommentReference"/>
        </w:rPr>
        <w:annotationRef/>
      </w:r>
      <w:r>
        <w:t xml:space="preserve">More discussion added to the Independent Research section. </w:t>
      </w:r>
    </w:p>
  </w:comment>
  <w:comment w:id="727" w:author="Allison Theobold" w:date="2019-06-19T14:25:00Z" w:initials="AT">
    <w:p w14:paraId="425890C8" w14:textId="226D7B91" w:rsidR="001D0EFC" w:rsidRDefault="001D0EFC">
      <w:pPr>
        <w:pStyle w:val="CommentText"/>
      </w:pPr>
      <w:r>
        <w:rPr>
          <w:rStyle w:val="CommentReference"/>
        </w:rPr>
        <w:annotationRef/>
      </w:r>
      <w:r>
        <w:t>More clear implications?</w:t>
      </w:r>
    </w:p>
  </w:comment>
  <w:comment w:id="817" w:author="Stacey Hancock" w:date="2019-06-17T17:17:00Z" w:initials="SH">
    <w:p w14:paraId="38E29704" w14:textId="77777777" w:rsidR="001D0EFC" w:rsidRDefault="001D0EFC" w:rsidP="0056241C">
      <w:pPr>
        <w:pStyle w:val="CommentText"/>
      </w:pPr>
      <w:r>
        <w:rPr>
          <w:rStyle w:val="CommentReference"/>
        </w:rPr>
        <w:annotationRef/>
      </w:r>
      <w:r>
        <w:t>I’m not sure we’re consistent with whether we capitalize Statistics or not; we should do a run-through when we’re finished with revisions to make sure this is consistent.</w:t>
      </w:r>
    </w:p>
  </w:comment>
  <w:comment w:id="820" w:author="Allison Theobold" w:date="2019-06-20T12:02:00Z" w:initials="AT">
    <w:p w14:paraId="28D6C6DB" w14:textId="52BE5091" w:rsidR="001D0EFC" w:rsidRDefault="001D0EFC">
      <w:pPr>
        <w:pStyle w:val="CommentText"/>
      </w:pPr>
      <w:r>
        <w:rPr>
          <w:rStyle w:val="CommentReference"/>
        </w:rPr>
        <w:annotationRef/>
      </w:r>
      <w:r w:rsidRPr="00A83443">
        <w:rPr>
          <w:b/>
        </w:rPr>
        <w:t>New</w:t>
      </w:r>
      <w:r>
        <w:t xml:space="preserve"> </w:t>
      </w:r>
      <w:r>
        <w:br/>
        <w:t xml:space="preserve">Trying to convey the idea that computing skills necessary for implementing statistics isn’t emphasized in the current computational ill-preparation literature AND that it often isn’t as simple as what they see in the classroom. </w:t>
      </w:r>
    </w:p>
  </w:comment>
  <w:comment w:id="821" w:author="Allison Theobold" w:date="2019-06-20T12:04:00Z" w:initials="AT">
    <w:p w14:paraId="6A25B239" w14:textId="1F4B45EA" w:rsidR="001D0EFC" w:rsidRDefault="001D0EFC">
      <w:pPr>
        <w:pStyle w:val="CommentText"/>
      </w:pPr>
      <w:r>
        <w:rPr>
          <w:rStyle w:val="CommentReference"/>
        </w:rPr>
        <w:annotationRef/>
      </w:r>
      <w:r>
        <w:t>Does this need more emphasis on how these students may need more help that just a Statistics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60687" w15:done="1"/>
  <w15:commentEx w15:paraId="3878A408" w15:done="1"/>
  <w15:commentEx w15:paraId="69D540AA" w15:done="1"/>
  <w15:commentEx w15:paraId="09D6CCE1" w15:paraIdParent="69D540AA" w15:done="1"/>
  <w15:commentEx w15:paraId="543DEE9D" w15:done="1"/>
  <w15:commentEx w15:paraId="0699F4C2" w15:paraIdParent="543DEE9D" w15:done="1"/>
  <w15:commentEx w15:paraId="1922867D" w15:done="0"/>
  <w15:commentEx w15:paraId="22370D30" w15:done="1"/>
  <w15:commentEx w15:paraId="1F508231" w15:done="1"/>
  <w15:commentEx w15:paraId="25842413" w15:paraIdParent="1F508231" w15:done="1"/>
  <w15:commentEx w15:paraId="6C1F15B0" w15:done="1"/>
  <w15:commentEx w15:paraId="0B79A5D4" w15:done="1"/>
  <w15:commentEx w15:paraId="5FE0916F" w15:paraIdParent="0B79A5D4" w15:done="1"/>
  <w15:commentEx w15:paraId="2DAB0739" w15:done="1"/>
  <w15:commentEx w15:paraId="5DC9B454" w15:done="1"/>
  <w15:commentEx w15:paraId="656423F0" w15:done="0"/>
  <w15:commentEx w15:paraId="7E222964" w15:done="1"/>
  <w15:commentEx w15:paraId="0ABAC605" w15:paraIdParent="7E222964" w15:done="1"/>
  <w15:commentEx w15:paraId="017FA337" w15:done="1"/>
  <w15:commentEx w15:paraId="1545EBA5" w15:done="1"/>
  <w15:commentEx w15:paraId="44E9CDEA" w15:done="1"/>
  <w15:commentEx w15:paraId="280F6AC7" w15:paraIdParent="44E9CDEA" w15:done="1"/>
  <w15:commentEx w15:paraId="32220884" w15:done="1"/>
  <w15:commentEx w15:paraId="79A35B67" w15:paraIdParent="32220884" w15:done="1"/>
  <w15:commentEx w15:paraId="3B7F0BB9" w15:done="1"/>
  <w15:commentEx w15:paraId="13F193C6" w15:paraIdParent="3B7F0BB9" w15:done="1"/>
  <w15:commentEx w15:paraId="35BEC50F" w15:done="1"/>
  <w15:commentEx w15:paraId="729A97C7" w15:paraIdParent="35BEC50F" w15:done="1"/>
  <w15:commentEx w15:paraId="49BDBDDE" w15:done="1"/>
  <w15:commentEx w15:paraId="2A7FAA0B" w15:done="1"/>
  <w15:commentEx w15:paraId="7BF1660C" w15:done="1"/>
  <w15:commentEx w15:paraId="07BA9E3C" w15:done="1"/>
  <w15:commentEx w15:paraId="5E82E227" w15:paraIdParent="07BA9E3C" w15:done="1"/>
  <w15:commentEx w15:paraId="13DDD73B" w15:done="1"/>
  <w15:commentEx w15:paraId="5630F7A7" w15:done="1"/>
  <w15:commentEx w15:paraId="2A6C3FDE" w15:done="1"/>
  <w15:commentEx w15:paraId="4431FFE9" w15:paraIdParent="2A6C3FDE" w15:done="1"/>
  <w15:commentEx w15:paraId="0F566FE6" w15:done="1"/>
  <w15:commentEx w15:paraId="4E3630B9" w15:paraIdParent="0F566FE6" w15:done="1"/>
  <w15:commentEx w15:paraId="7E41A51B" w15:done="0"/>
  <w15:commentEx w15:paraId="5CCBB737" w15:done="1"/>
  <w15:commentEx w15:paraId="73CF5B6D" w15:paraIdParent="5CCBB737" w15:done="1"/>
  <w15:commentEx w15:paraId="3334B8AB" w15:paraIdParent="5CCBB737" w15:done="1"/>
  <w15:commentEx w15:paraId="425890C8" w15:done="1"/>
  <w15:commentEx w15:paraId="38E29704" w15:done="1"/>
  <w15:commentEx w15:paraId="28D6C6DB" w15:done="0"/>
  <w15:commentEx w15:paraId="6A25B239" w15:paraIdParent="28D6C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60687" w16cid:durableId="20B4C751"/>
  <w16cid:commentId w16cid:paraId="3878A408" w16cid:durableId="20B478E6"/>
  <w16cid:commentId w16cid:paraId="543DEE9D" w16cid:durableId="20B46C82"/>
  <w16cid:commentId w16cid:paraId="0699F4C2" w16cid:durableId="20B47BE9"/>
  <w16cid:commentId w16cid:paraId="1922867D" w16cid:durableId="20ACD848"/>
  <w16cid:commentId w16cid:paraId="22370D30" w16cid:durableId="20ACDA9A"/>
  <w16cid:commentId w16cid:paraId="1F508231" w16cid:durableId="20ACE445"/>
  <w16cid:commentId w16cid:paraId="25842413" w16cid:durableId="20B487B5"/>
  <w16cid:commentId w16cid:paraId="6C1F15B0" w16cid:durableId="20B48799"/>
  <w16cid:commentId w16cid:paraId="0B79A5D4" w16cid:durableId="20ACE576"/>
  <w16cid:commentId w16cid:paraId="5FE0916F" w16cid:durableId="20B4A611"/>
  <w16cid:commentId w16cid:paraId="2DAB0739" w16cid:durableId="20A4CAB3"/>
  <w16cid:commentId w16cid:paraId="5DC9B454" w16cid:durableId="20B235EF"/>
  <w16cid:commentId w16cid:paraId="656423F0" w16cid:durableId="20B704FF"/>
  <w16cid:commentId w16cid:paraId="7E222964" w16cid:durableId="20B241D2"/>
  <w16cid:commentId w16cid:paraId="0ABAC605" w16cid:durableId="20B4A824"/>
  <w16cid:commentId w16cid:paraId="017FA337" w16cid:durableId="20ACE6B7"/>
  <w16cid:commentId w16cid:paraId="1545EBA5" w16cid:durableId="20ACE740"/>
  <w16cid:commentId w16cid:paraId="44E9CDEA" w16cid:durableId="20B238CC"/>
  <w16cid:commentId w16cid:paraId="280F6AC7" w16cid:durableId="20B47AD4"/>
  <w16cid:commentId w16cid:paraId="32220884" w16cid:durableId="20A4F82B"/>
  <w16cid:commentId w16cid:paraId="79A35B67" w16cid:durableId="20B47B8F"/>
  <w16cid:commentId w16cid:paraId="3B7F0BB9" w16cid:durableId="20ACDA80"/>
  <w16cid:commentId w16cid:paraId="13F193C6" w16cid:durableId="20B46C1E"/>
  <w16cid:commentId w16cid:paraId="35BEC50F" w16cid:durableId="20ACDA3E"/>
  <w16cid:commentId w16cid:paraId="729A97C7" w16cid:durableId="20B46CD0"/>
  <w16cid:commentId w16cid:paraId="49BDBDDE" w16cid:durableId="20B23DE8"/>
  <w16cid:commentId w16cid:paraId="7BF1660C" w16cid:durableId="20B23E8B"/>
  <w16cid:commentId w16cid:paraId="07BA9E3C" w16cid:durableId="20B23F74"/>
  <w16cid:commentId w16cid:paraId="5E82E227" w16cid:durableId="20B46EEE"/>
  <w16cid:commentId w16cid:paraId="13DDD73B" w16cid:durableId="20B2405D"/>
  <w16cid:commentId w16cid:paraId="5630F7A7" w16cid:durableId="20B24299"/>
  <w16cid:commentId w16cid:paraId="2A6C3FDE" w16cid:durableId="20B2422F"/>
  <w16cid:commentId w16cid:paraId="4431FFE9" w16cid:durableId="20B4C1C1"/>
  <w16cid:commentId w16cid:paraId="0F566FE6" w16cid:durableId="20B243F1"/>
  <w16cid:commentId w16cid:paraId="4E3630B9" w16cid:durableId="20B4C2D1"/>
  <w16cid:commentId w16cid:paraId="7E41A51B" w16cid:durableId="20B244F6"/>
  <w16cid:commentId w16cid:paraId="5CCBB737" w16cid:durableId="20B24513"/>
  <w16cid:commentId w16cid:paraId="73CF5B6D" w16cid:durableId="20B47023"/>
  <w16cid:commentId w16cid:paraId="3334B8AB" w16cid:durableId="20B5F520"/>
  <w16cid:commentId w16cid:paraId="425890C8" w16cid:durableId="20B4C43E"/>
  <w16cid:commentId w16cid:paraId="38E29704" w16cid:durableId="20B2498D"/>
  <w16cid:commentId w16cid:paraId="28D6C6DB" w16cid:durableId="20B5F438"/>
  <w16cid:commentId w16cid:paraId="6A25B239" w16cid:durableId="20B5F4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DA844" w14:textId="77777777" w:rsidR="009D36F0" w:rsidRDefault="009D36F0" w:rsidP="00A26A25">
      <w:r>
        <w:separator/>
      </w:r>
    </w:p>
  </w:endnote>
  <w:endnote w:type="continuationSeparator" w:id="0">
    <w:p w14:paraId="180B4F35" w14:textId="77777777" w:rsidR="009D36F0" w:rsidRDefault="009D36F0"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82A88" w14:textId="77777777" w:rsidR="009D36F0" w:rsidRDefault="009D36F0" w:rsidP="00A26A25">
      <w:r>
        <w:separator/>
      </w:r>
    </w:p>
  </w:footnote>
  <w:footnote w:type="continuationSeparator" w:id="0">
    <w:p w14:paraId="3A582A02" w14:textId="77777777" w:rsidR="009D36F0" w:rsidRDefault="009D36F0" w:rsidP="00A2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04770183" w14:textId="60D50E1C" w:rsidR="001D0EFC" w:rsidRDefault="001D0EFC"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5D94" w14:textId="77777777" w:rsidR="001D0EFC" w:rsidRDefault="001D0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3B8B0F2B" w14:textId="11BD36B5" w:rsidR="001D0EFC" w:rsidRDefault="001D0EFC"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E166806" w14:textId="036178D5" w:rsidR="001D0EFC" w:rsidRDefault="001D0EF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03C6"/>
    <w:rsid w:val="000044C4"/>
    <w:rsid w:val="0000480B"/>
    <w:rsid w:val="00006868"/>
    <w:rsid w:val="00006DC9"/>
    <w:rsid w:val="0001571C"/>
    <w:rsid w:val="00020880"/>
    <w:rsid w:val="0003048F"/>
    <w:rsid w:val="00032164"/>
    <w:rsid w:val="000345D8"/>
    <w:rsid w:val="0003755A"/>
    <w:rsid w:val="00040712"/>
    <w:rsid w:val="00041050"/>
    <w:rsid w:val="00044B8B"/>
    <w:rsid w:val="00051389"/>
    <w:rsid w:val="0005290D"/>
    <w:rsid w:val="000549B5"/>
    <w:rsid w:val="00060194"/>
    <w:rsid w:val="00065AAA"/>
    <w:rsid w:val="00065BB6"/>
    <w:rsid w:val="00067141"/>
    <w:rsid w:val="00074007"/>
    <w:rsid w:val="00074069"/>
    <w:rsid w:val="000809C2"/>
    <w:rsid w:val="000815F6"/>
    <w:rsid w:val="00081E72"/>
    <w:rsid w:val="000A1B41"/>
    <w:rsid w:val="000A2433"/>
    <w:rsid w:val="000A4E0E"/>
    <w:rsid w:val="000A5431"/>
    <w:rsid w:val="000A6B7C"/>
    <w:rsid w:val="000B25FC"/>
    <w:rsid w:val="000B4500"/>
    <w:rsid w:val="000B4AF7"/>
    <w:rsid w:val="000B7B62"/>
    <w:rsid w:val="000C20BC"/>
    <w:rsid w:val="000D49CD"/>
    <w:rsid w:val="000D4D91"/>
    <w:rsid w:val="000E6BBF"/>
    <w:rsid w:val="000F56F1"/>
    <w:rsid w:val="000F7747"/>
    <w:rsid w:val="000F7F41"/>
    <w:rsid w:val="00100BE6"/>
    <w:rsid w:val="00100FC6"/>
    <w:rsid w:val="001023A0"/>
    <w:rsid w:val="00103DB2"/>
    <w:rsid w:val="00103EA1"/>
    <w:rsid w:val="00110CC9"/>
    <w:rsid w:val="00112CD0"/>
    <w:rsid w:val="00113A3A"/>
    <w:rsid w:val="00116055"/>
    <w:rsid w:val="00116A2A"/>
    <w:rsid w:val="00116CCB"/>
    <w:rsid w:val="0012087F"/>
    <w:rsid w:val="001210D3"/>
    <w:rsid w:val="00121180"/>
    <w:rsid w:val="00131186"/>
    <w:rsid w:val="00131423"/>
    <w:rsid w:val="00131D94"/>
    <w:rsid w:val="001367A8"/>
    <w:rsid w:val="00136BEE"/>
    <w:rsid w:val="00141946"/>
    <w:rsid w:val="00143DE3"/>
    <w:rsid w:val="001465F1"/>
    <w:rsid w:val="0015279F"/>
    <w:rsid w:val="00155518"/>
    <w:rsid w:val="001556A0"/>
    <w:rsid w:val="00155FA8"/>
    <w:rsid w:val="00160B67"/>
    <w:rsid w:val="001645BA"/>
    <w:rsid w:val="00164730"/>
    <w:rsid w:val="001700D9"/>
    <w:rsid w:val="00170668"/>
    <w:rsid w:val="001735E0"/>
    <w:rsid w:val="00173BBC"/>
    <w:rsid w:val="00174E02"/>
    <w:rsid w:val="001757EF"/>
    <w:rsid w:val="00175B58"/>
    <w:rsid w:val="00176099"/>
    <w:rsid w:val="00176B03"/>
    <w:rsid w:val="00180ECC"/>
    <w:rsid w:val="00181FA3"/>
    <w:rsid w:val="0019147F"/>
    <w:rsid w:val="001916F7"/>
    <w:rsid w:val="001928B5"/>
    <w:rsid w:val="001939F2"/>
    <w:rsid w:val="00193E51"/>
    <w:rsid w:val="00194653"/>
    <w:rsid w:val="001A3748"/>
    <w:rsid w:val="001A49F4"/>
    <w:rsid w:val="001A4BC9"/>
    <w:rsid w:val="001A5062"/>
    <w:rsid w:val="001B0A00"/>
    <w:rsid w:val="001B337D"/>
    <w:rsid w:val="001B3CEB"/>
    <w:rsid w:val="001B469D"/>
    <w:rsid w:val="001C3646"/>
    <w:rsid w:val="001C64C3"/>
    <w:rsid w:val="001D0899"/>
    <w:rsid w:val="001D0EFC"/>
    <w:rsid w:val="001D1AF3"/>
    <w:rsid w:val="001D22E5"/>
    <w:rsid w:val="001E052B"/>
    <w:rsid w:val="001E40C4"/>
    <w:rsid w:val="001E6B47"/>
    <w:rsid w:val="001F0568"/>
    <w:rsid w:val="001F2453"/>
    <w:rsid w:val="001F6135"/>
    <w:rsid w:val="001F6CA9"/>
    <w:rsid w:val="001F6F54"/>
    <w:rsid w:val="00202313"/>
    <w:rsid w:val="00203B43"/>
    <w:rsid w:val="00204AA3"/>
    <w:rsid w:val="002064C9"/>
    <w:rsid w:val="002137B4"/>
    <w:rsid w:val="00217AA6"/>
    <w:rsid w:val="00217BDB"/>
    <w:rsid w:val="00223DF8"/>
    <w:rsid w:val="00223E1D"/>
    <w:rsid w:val="00223FFF"/>
    <w:rsid w:val="0022512F"/>
    <w:rsid w:val="00226D11"/>
    <w:rsid w:val="00227632"/>
    <w:rsid w:val="00233CB8"/>
    <w:rsid w:val="00234C2E"/>
    <w:rsid w:val="00235A0C"/>
    <w:rsid w:val="0024312A"/>
    <w:rsid w:val="00243DD3"/>
    <w:rsid w:val="002461E6"/>
    <w:rsid w:val="002576A6"/>
    <w:rsid w:val="0026192C"/>
    <w:rsid w:val="0026277E"/>
    <w:rsid w:val="002747CE"/>
    <w:rsid w:val="00276EAB"/>
    <w:rsid w:val="00280883"/>
    <w:rsid w:val="00281CD7"/>
    <w:rsid w:val="0028660E"/>
    <w:rsid w:val="00287369"/>
    <w:rsid w:val="00296DCE"/>
    <w:rsid w:val="00297624"/>
    <w:rsid w:val="002A002A"/>
    <w:rsid w:val="002A10E3"/>
    <w:rsid w:val="002A1F20"/>
    <w:rsid w:val="002A35F6"/>
    <w:rsid w:val="002A472C"/>
    <w:rsid w:val="002A6B77"/>
    <w:rsid w:val="002A7635"/>
    <w:rsid w:val="002B18C1"/>
    <w:rsid w:val="002B2648"/>
    <w:rsid w:val="002B2B89"/>
    <w:rsid w:val="002B48E4"/>
    <w:rsid w:val="002C0083"/>
    <w:rsid w:val="002C0CE4"/>
    <w:rsid w:val="002C200A"/>
    <w:rsid w:val="002C2CB0"/>
    <w:rsid w:val="002D0AAF"/>
    <w:rsid w:val="002D2745"/>
    <w:rsid w:val="002D58FE"/>
    <w:rsid w:val="002D5B66"/>
    <w:rsid w:val="002D74F8"/>
    <w:rsid w:val="002E14B1"/>
    <w:rsid w:val="002E2B1E"/>
    <w:rsid w:val="002F2617"/>
    <w:rsid w:val="002F706E"/>
    <w:rsid w:val="003059D3"/>
    <w:rsid w:val="003074A6"/>
    <w:rsid w:val="00310916"/>
    <w:rsid w:val="003124DD"/>
    <w:rsid w:val="00314759"/>
    <w:rsid w:val="0031555B"/>
    <w:rsid w:val="003330CA"/>
    <w:rsid w:val="003338CA"/>
    <w:rsid w:val="003402C6"/>
    <w:rsid w:val="00342A7F"/>
    <w:rsid w:val="003464F4"/>
    <w:rsid w:val="003468FE"/>
    <w:rsid w:val="00347D57"/>
    <w:rsid w:val="00352FF7"/>
    <w:rsid w:val="0035342B"/>
    <w:rsid w:val="00354C84"/>
    <w:rsid w:val="00354E95"/>
    <w:rsid w:val="0035574D"/>
    <w:rsid w:val="00357907"/>
    <w:rsid w:val="0036209E"/>
    <w:rsid w:val="00364F6F"/>
    <w:rsid w:val="00366372"/>
    <w:rsid w:val="00367544"/>
    <w:rsid w:val="00371AF2"/>
    <w:rsid w:val="00373790"/>
    <w:rsid w:val="00381C3E"/>
    <w:rsid w:val="0039003B"/>
    <w:rsid w:val="00393C72"/>
    <w:rsid w:val="003944E8"/>
    <w:rsid w:val="003965B8"/>
    <w:rsid w:val="003A04AC"/>
    <w:rsid w:val="003A0684"/>
    <w:rsid w:val="003A291C"/>
    <w:rsid w:val="003A45F1"/>
    <w:rsid w:val="003A46D5"/>
    <w:rsid w:val="003A6DAE"/>
    <w:rsid w:val="003B3D3A"/>
    <w:rsid w:val="003B788D"/>
    <w:rsid w:val="003C1FC2"/>
    <w:rsid w:val="003C2A4A"/>
    <w:rsid w:val="003C3478"/>
    <w:rsid w:val="003C3AF8"/>
    <w:rsid w:val="003C7F5A"/>
    <w:rsid w:val="003D7670"/>
    <w:rsid w:val="003D7C55"/>
    <w:rsid w:val="003E5586"/>
    <w:rsid w:val="003E65A8"/>
    <w:rsid w:val="003E72BD"/>
    <w:rsid w:val="003F29DD"/>
    <w:rsid w:val="003F4E5E"/>
    <w:rsid w:val="00400FEF"/>
    <w:rsid w:val="00401ED3"/>
    <w:rsid w:val="00402EBC"/>
    <w:rsid w:val="00404FC2"/>
    <w:rsid w:val="004056E4"/>
    <w:rsid w:val="00412170"/>
    <w:rsid w:val="0041403B"/>
    <w:rsid w:val="00420B67"/>
    <w:rsid w:val="00420E46"/>
    <w:rsid w:val="0042116D"/>
    <w:rsid w:val="004242CA"/>
    <w:rsid w:val="004267A8"/>
    <w:rsid w:val="00434968"/>
    <w:rsid w:val="00436BA7"/>
    <w:rsid w:val="004370C1"/>
    <w:rsid w:val="004375D8"/>
    <w:rsid w:val="004520F3"/>
    <w:rsid w:val="0045586A"/>
    <w:rsid w:val="00460DF8"/>
    <w:rsid w:val="00461FFF"/>
    <w:rsid w:val="00462B80"/>
    <w:rsid w:val="00472F67"/>
    <w:rsid w:val="00474029"/>
    <w:rsid w:val="00477B58"/>
    <w:rsid w:val="00483702"/>
    <w:rsid w:val="00484A00"/>
    <w:rsid w:val="004862CF"/>
    <w:rsid w:val="0049625D"/>
    <w:rsid w:val="004A35FC"/>
    <w:rsid w:val="004A641F"/>
    <w:rsid w:val="004B0A27"/>
    <w:rsid w:val="004B1BA0"/>
    <w:rsid w:val="004B6748"/>
    <w:rsid w:val="004B751C"/>
    <w:rsid w:val="004C2A1A"/>
    <w:rsid w:val="004C5916"/>
    <w:rsid w:val="004C5B0C"/>
    <w:rsid w:val="004C6C15"/>
    <w:rsid w:val="004C71FA"/>
    <w:rsid w:val="004C7ABD"/>
    <w:rsid w:val="004C7CA1"/>
    <w:rsid w:val="004D373E"/>
    <w:rsid w:val="004D68FF"/>
    <w:rsid w:val="004E0FDB"/>
    <w:rsid w:val="004E20EF"/>
    <w:rsid w:val="004E22D6"/>
    <w:rsid w:val="004E2CD6"/>
    <w:rsid w:val="004E33F5"/>
    <w:rsid w:val="004E37B5"/>
    <w:rsid w:val="004E4A36"/>
    <w:rsid w:val="004E727C"/>
    <w:rsid w:val="004F2908"/>
    <w:rsid w:val="004F2FE6"/>
    <w:rsid w:val="004F3864"/>
    <w:rsid w:val="00503265"/>
    <w:rsid w:val="00513086"/>
    <w:rsid w:val="005131DB"/>
    <w:rsid w:val="005144FE"/>
    <w:rsid w:val="00514FBC"/>
    <w:rsid w:val="0052239B"/>
    <w:rsid w:val="00524DFB"/>
    <w:rsid w:val="00531BF0"/>
    <w:rsid w:val="0053340D"/>
    <w:rsid w:val="0053448E"/>
    <w:rsid w:val="005354DF"/>
    <w:rsid w:val="005418B1"/>
    <w:rsid w:val="005431FA"/>
    <w:rsid w:val="00543A70"/>
    <w:rsid w:val="00543EEC"/>
    <w:rsid w:val="00544361"/>
    <w:rsid w:val="005525EF"/>
    <w:rsid w:val="00552AE7"/>
    <w:rsid w:val="00554EA4"/>
    <w:rsid w:val="00555044"/>
    <w:rsid w:val="00557DE5"/>
    <w:rsid w:val="0056241C"/>
    <w:rsid w:val="0056397C"/>
    <w:rsid w:val="0056623A"/>
    <w:rsid w:val="0056715D"/>
    <w:rsid w:val="005732F5"/>
    <w:rsid w:val="0057615B"/>
    <w:rsid w:val="00577483"/>
    <w:rsid w:val="00583EF7"/>
    <w:rsid w:val="00585F72"/>
    <w:rsid w:val="00590AD7"/>
    <w:rsid w:val="00590D8E"/>
    <w:rsid w:val="00591D4A"/>
    <w:rsid w:val="0059251E"/>
    <w:rsid w:val="00592593"/>
    <w:rsid w:val="005932AD"/>
    <w:rsid w:val="0059483B"/>
    <w:rsid w:val="00594E81"/>
    <w:rsid w:val="005A0A59"/>
    <w:rsid w:val="005A3956"/>
    <w:rsid w:val="005A3B0D"/>
    <w:rsid w:val="005A45D1"/>
    <w:rsid w:val="005A481F"/>
    <w:rsid w:val="005A4C9E"/>
    <w:rsid w:val="005A52B9"/>
    <w:rsid w:val="005A71EB"/>
    <w:rsid w:val="005B132E"/>
    <w:rsid w:val="005C1E81"/>
    <w:rsid w:val="005C476C"/>
    <w:rsid w:val="005C5B6A"/>
    <w:rsid w:val="005D55A3"/>
    <w:rsid w:val="005D728F"/>
    <w:rsid w:val="005D7CA5"/>
    <w:rsid w:val="005E1297"/>
    <w:rsid w:val="005E1551"/>
    <w:rsid w:val="005E22F8"/>
    <w:rsid w:val="005E29E5"/>
    <w:rsid w:val="005E6909"/>
    <w:rsid w:val="005F0C65"/>
    <w:rsid w:val="005F0E5E"/>
    <w:rsid w:val="005F778C"/>
    <w:rsid w:val="00601D71"/>
    <w:rsid w:val="00604D68"/>
    <w:rsid w:val="006052C4"/>
    <w:rsid w:val="00605F0A"/>
    <w:rsid w:val="00606A65"/>
    <w:rsid w:val="0061067D"/>
    <w:rsid w:val="006139CD"/>
    <w:rsid w:val="00614005"/>
    <w:rsid w:val="00615496"/>
    <w:rsid w:val="00616335"/>
    <w:rsid w:val="006171C5"/>
    <w:rsid w:val="00620922"/>
    <w:rsid w:val="00622EF5"/>
    <w:rsid w:val="0062544A"/>
    <w:rsid w:val="006258B9"/>
    <w:rsid w:val="0063144A"/>
    <w:rsid w:val="0063197A"/>
    <w:rsid w:val="006319D3"/>
    <w:rsid w:val="00635DE1"/>
    <w:rsid w:val="006366F1"/>
    <w:rsid w:val="00641599"/>
    <w:rsid w:val="00641905"/>
    <w:rsid w:val="00641AA1"/>
    <w:rsid w:val="00645349"/>
    <w:rsid w:val="006505F7"/>
    <w:rsid w:val="00655028"/>
    <w:rsid w:val="006611D5"/>
    <w:rsid w:val="0066178F"/>
    <w:rsid w:val="00662EB8"/>
    <w:rsid w:val="00662F53"/>
    <w:rsid w:val="00662FAB"/>
    <w:rsid w:val="006639C9"/>
    <w:rsid w:val="00665EEA"/>
    <w:rsid w:val="00666715"/>
    <w:rsid w:val="00666A8B"/>
    <w:rsid w:val="006678CF"/>
    <w:rsid w:val="006771F5"/>
    <w:rsid w:val="00677791"/>
    <w:rsid w:val="006777CE"/>
    <w:rsid w:val="006800EE"/>
    <w:rsid w:val="006813F9"/>
    <w:rsid w:val="00682664"/>
    <w:rsid w:val="00684D3D"/>
    <w:rsid w:val="00696AB0"/>
    <w:rsid w:val="00696E3C"/>
    <w:rsid w:val="006A0628"/>
    <w:rsid w:val="006A20A7"/>
    <w:rsid w:val="006A374B"/>
    <w:rsid w:val="006B1517"/>
    <w:rsid w:val="006B5109"/>
    <w:rsid w:val="006B6101"/>
    <w:rsid w:val="006C408A"/>
    <w:rsid w:val="006C47C0"/>
    <w:rsid w:val="006C6D3F"/>
    <w:rsid w:val="006C705E"/>
    <w:rsid w:val="006D21CD"/>
    <w:rsid w:val="006D275F"/>
    <w:rsid w:val="006D4C65"/>
    <w:rsid w:val="006E0EB8"/>
    <w:rsid w:val="006E2030"/>
    <w:rsid w:val="006E2F6F"/>
    <w:rsid w:val="006E4F82"/>
    <w:rsid w:val="006E5F01"/>
    <w:rsid w:val="006E6B4A"/>
    <w:rsid w:val="006E6CA7"/>
    <w:rsid w:val="006F2501"/>
    <w:rsid w:val="0070038F"/>
    <w:rsid w:val="00701203"/>
    <w:rsid w:val="00702CF8"/>
    <w:rsid w:val="007074BB"/>
    <w:rsid w:val="00712729"/>
    <w:rsid w:val="0071599F"/>
    <w:rsid w:val="007176DD"/>
    <w:rsid w:val="00717B5A"/>
    <w:rsid w:val="00721D92"/>
    <w:rsid w:val="00723203"/>
    <w:rsid w:val="00723434"/>
    <w:rsid w:val="00725441"/>
    <w:rsid w:val="00725FDC"/>
    <w:rsid w:val="00727340"/>
    <w:rsid w:val="0072741A"/>
    <w:rsid w:val="007303B4"/>
    <w:rsid w:val="00732E53"/>
    <w:rsid w:val="00737620"/>
    <w:rsid w:val="007400F3"/>
    <w:rsid w:val="007434FC"/>
    <w:rsid w:val="00743CEA"/>
    <w:rsid w:val="00747F00"/>
    <w:rsid w:val="00752275"/>
    <w:rsid w:val="007528C0"/>
    <w:rsid w:val="00754248"/>
    <w:rsid w:val="00755ACC"/>
    <w:rsid w:val="00757C1A"/>
    <w:rsid w:val="00757EFB"/>
    <w:rsid w:val="0076721B"/>
    <w:rsid w:val="007748F9"/>
    <w:rsid w:val="0077618C"/>
    <w:rsid w:val="00777B11"/>
    <w:rsid w:val="007800BB"/>
    <w:rsid w:val="007818E1"/>
    <w:rsid w:val="00781E2A"/>
    <w:rsid w:val="00785F98"/>
    <w:rsid w:val="00786BC1"/>
    <w:rsid w:val="0079302E"/>
    <w:rsid w:val="00795259"/>
    <w:rsid w:val="00796F16"/>
    <w:rsid w:val="007972B5"/>
    <w:rsid w:val="00797FD9"/>
    <w:rsid w:val="007A03B5"/>
    <w:rsid w:val="007A3A21"/>
    <w:rsid w:val="007A46D8"/>
    <w:rsid w:val="007A5DF4"/>
    <w:rsid w:val="007B468D"/>
    <w:rsid w:val="007B5115"/>
    <w:rsid w:val="007B5D77"/>
    <w:rsid w:val="007C3D11"/>
    <w:rsid w:val="007C4FC2"/>
    <w:rsid w:val="007D0CD0"/>
    <w:rsid w:val="007D2604"/>
    <w:rsid w:val="007D2FB8"/>
    <w:rsid w:val="007D6270"/>
    <w:rsid w:val="007D6A06"/>
    <w:rsid w:val="007E26FE"/>
    <w:rsid w:val="007E4EDE"/>
    <w:rsid w:val="007E6B37"/>
    <w:rsid w:val="007E79B0"/>
    <w:rsid w:val="007F3BFE"/>
    <w:rsid w:val="007F663F"/>
    <w:rsid w:val="007F6AA7"/>
    <w:rsid w:val="0080255C"/>
    <w:rsid w:val="00804DAF"/>
    <w:rsid w:val="00811076"/>
    <w:rsid w:val="00812013"/>
    <w:rsid w:val="0081545A"/>
    <w:rsid w:val="0081575B"/>
    <w:rsid w:val="00820E82"/>
    <w:rsid w:val="00820FD1"/>
    <w:rsid w:val="008223A0"/>
    <w:rsid w:val="008234FC"/>
    <w:rsid w:val="00824E2A"/>
    <w:rsid w:val="0082637F"/>
    <w:rsid w:val="00826530"/>
    <w:rsid w:val="00827171"/>
    <w:rsid w:val="008279C9"/>
    <w:rsid w:val="00831B5A"/>
    <w:rsid w:val="00833017"/>
    <w:rsid w:val="0083490F"/>
    <w:rsid w:val="00837BC3"/>
    <w:rsid w:val="008419AB"/>
    <w:rsid w:val="00850A2C"/>
    <w:rsid w:val="0085124F"/>
    <w:rsid w:val="008546E7"/>
    <w:rsid w:val="00854968"/>
    <w:rsid w:val="008555E3"/>
    <w:rsid w:val="008558E0"/>
    <w:rsid w:val="00856430"/>
    <w:rsid w:val="008572AA"/>
    <w:rsid w:val="00861213"/>
    <w:rsid w:val="00861DC5"/>
    <w:rsid w:val="0086247B"/>
    <w:rsid w:val="00862A02"/>
    <w:rsid w:val="00863AB4"/>
    <w:rsid w:val="008707D9"/>
    <w:rsid w:val="008719A0"/>
    <w:rsid w:val="00872E57"/>
    <w:rsid w:val="008732E7"/>
    <w:rsid w:val="0087414C"/>
    <w:rsid w:val="00874B58"/>
    <w:rsid w:val="00875B7C"/>
    <w:rsid w:val="008778BD"/>
    <w:rsid w:val="00883C81"/>
    <w:rsid w:val="00886DDE"/>
    <w:rsid w:val="00887A97"/>
    <w:rsid w:val="00893856"/>
    <w:rsid w:val="00893C6E"/>
    <w:rsid w:val="00894C40"/>
    <w:rsid w:val="00894DDA"/>
    <w:rsid w:val="00896995"/>
    <w:rsid w:val="00896E7B"/>
    <w:rsid w:val="008A25EE"/>
    <w:rsid w:val="008A4A8C"/>
    <w:rsid w:val="008A4A92"/>
    <w:rsid w:val="008A76E4"/>
    <w:rsid w:val="008B0A9F"/>
    <w:rsid w:val="008B0ABC"/>
    <w:rsid w:val="008B39A0"/>
    <w:rsid w:val="008B40B7"/>
    <w:rsid w:val="008C14A8"/>
    <w:rsid w:val="008C2B24"/>
    <w:rsid w:val="008C4163"/>
    <w:rsid w:val="008C4C15"/>
    <w:rsid w:val="008C5400"/>
    <w:rsid w:val="008D30A5"/>
    <w:rsid w:val="008D3F20"/>
    <w:rsid w:val="008D5D92"/>
    <w:rsid w:val="008D7EAA"/>
    <w:rsid w:val="008D7EF3"/>
    <w:rsid w:val="008E0255"/>
    <w:rsid w:val="008E0ADC"/>
    <w:rsid w:val="008E158F"/>
    <w:rsid w:val="008E2FF1"/>
    <w:rsid w:val="008F145F"/>
    <w:rsid w:val="008F1EEF"/>
    <w:rsid w:val="008F3FFF"/>
    <w:rsid w:val="00901F65"/>
    <w:rsid w:val="0090205D"/>
    <w:rsid w:val="00907FB9"/>
    <w:rsid w:val="009123D0"/>
    <w:rsid w:val="009127B5"/>
    <w:rsid w:val="00912B28"/>
    <w:rsid w:val="00912D5C"/>
    <w:rsid w:val="0091658E"/>
    <w:rsid w:val="0092064E"/>
    <w:rsid w:val="009209C2"/>
    <w:rsid w:val="00924C3A"/>
    <w:rsid w:val="00925E4A"/>
    <w:rsid w:val="00925F87"/>
    <w:rsid w:val="009302C0"/>
    <w:rsid w:val="00931D69"/>
    <w:rsid w:val="009320E2"/>
    <w:rsid w:val="00932742"/>
    <w:rsid w:val="00932816"/>
    <w:rsid w:val="00935972"/>
    <w:rsid w:val="009411B7"/>
    <w:rsid w:val="009434C3"/>
    <w:rsid w:val="009450A7"/>
    <w:rsid w:val="009469AE"/>
    <w:rsid w:val="00950173"/>
    <w:rsid w:val="00950A2E"/>
    <w:rsid w:val="0095213A"/>
    <w:rsid w:val="00952448"/>
    <w:rsid w:val="00957DC8"/>
    <w:rsid w:val="00961411"/>
    <w:rsid w:val="0096399A"/>
    <w:rsid w:val="00965E63"/>
    <w:rsid w:val="009673A8"/>
    <w:rsid w:val="0097394C"/>
    <w:rsid w:val="00974CE6"/>
    <w:rsid w:val="00974F2A"/>
    <w:rsid w:val="00982EE7"/>
    <w:rsid w:val="00983F18"/>
    <w:rsid w:val="009846C7"/>
    <w:rsid w:val="00985CD2"/>
    <w:rsid w:val="0099286B"/>
    <w:rsid w:val="00994654"/>
    <w:rsid w:val="009946E3"/>
    <w:rsid w:val="0099646C"/>
    <w:rsid w:val="009A0F63"/>
    <w:rsid w:val="009A3D54"/>
    <w:rsid w:val="009B6FDF"/>
    <w:rsid w:val="009C09C9"/>
    <w:rsid w:val="009C2CBA"/>
    <w:rsid w:val="009C50B2"/>
    <w:rsid w:val="009C610D"/>
    <w:rsid w:val="009D0957"/>
    <w:rsid w:val="009D14C5"/>
    <w:rsid w:val="009D2D96"/>
    <w:rsid w:val="009D36F0"/>
    <w:rsid w:val="009D5BC0"/>
    <w:rsid w:val="009E1DC5"/>
    <w:rsid w:val="009E1F3C"/>
    <w:rsid w:val="009E3F5D"/>
    <w:rsid w:val="009F2EB7"/>
    <w:rsid w:val="009F4F81"/>
    <w:rsid w:val="00A00676"/>
    <w:rsid w:val="00A01763"/>
    <w:rsid w:val="00A0699F"/>
    <w:rsid w:val="00A12C87"/>
    <w:rsid w:val="00A12CD8"/>
    <w:rsid w:val="00A12F44"/>
    <w:rsid w:val="00A139E3"/>
    <w:rsid w:val="00A1513E"/>
    <w:rsid w:val="00A17F0C"/>
    <w:rsid w:val="00A26A25"/>
    <w:rsid w:val="00A30C6D"/>
    <w:rsid w:val="00A32594"/>
    <w:rsid w:val="00A33079"/>
    <w:rsid w:val="00A334B0"/>
    <w:rsid w:val="00A34582"/>
    <w:rsid w:val="00A34736"/>
    <w:rsid w:val="00A35FEC"/>
    <w:rsid w:val="00A3737D"/>
    <w:rsid w:val="00A37672"/>
    <w:rsid w:val="00A43E96"/>
    <w:rsid w:val="00A453DF"/>
    <w:rsid w:val="00A470E2"/>
    <w:rsid w:val="00A47EE3"/>
    <w:rsid w:val="00A53A45"/>
    <w:rsid w:val="00A55D2A"/>
    <w:rsid w:val="00A569BE"/>
    <w:rsid w:val="00A600C5"/>
    <w:rsid w:val="00A64CE7"/>
    <w:rsid w:val="00A66C8A"/>
    <w:rsid w:val="00A67FCC"/>
    <w:rsid w:val="00A70C8E"/>
    <w:rsid w:val="00A71D77"/>
    <w:rsid w:val="00A722DA"/>
    <w:rsid w:val="00A73E31"/>
    <w:rsid w:val="00A75F45"/>
    <w:rsid w:val="00A83443"/>
    <w:rsid w:val="00A83DC9"/>
    <w:rsid w:val="00A83FB4"/>
    <w:rsid w:val="00A86326"/>
    <w:rsid w:val="00A8773A"/>
    <w:rsid w:val="00A919C3"/>
    <w:rsid w:val="00A91EC7"/>
    <w:rsid w:val="00A92E62"/>
    <w:rsid w:val="00A94747"/>
    <w:rsid w:val="00AA0498"/>
    <w:rsid w:val="00AA1B42"/>
    <w:rsid w:val="00AA307F"/>
    <w:rsid w:val="00AA47B8"/>
    <w:rsid w:val="00AA794F"/>
    <w:rsid w:val="00AB4197"/>
    <w:rsid w:val="00AB4E84"/>
    <w:rsid w:val="00AB6C79"/>
    <w:rsid w:val="00AB7A6D"/>
    <w:rsid w:val="00AC0488"/>
    <w:rsid w:val="00AC084B"/>
    <w:rsid w:val="00AC1770"/>
    <w:rsid w:val="00AC2400"/>
    <w:rsid w:val="00AC591A"/>
    <w:rsid w:val="00AC76B2"/>
    <w:rsid w:val="00AD15F1"/>
    <w:rsid w:val="00AD301E"/>
    <w:rsid w:val="00AD4038"/>
    <w:rsid w:val="00AD71FA"/>
    <w:rsid w:val="00AE0F4A"/>
    <w:rsid w:val="00AE3488"/>
    <w:rsid w:val="00AE4439"/>
    <w:rsid w:val="00AE5FF6"/>
    <w:rsid w:val="00AE63A0"/>
    <w:rsid w:val="00AF198B"/>
    <w:rsid w:val="00AF3563"/>
    <w:rsid w:val="00AF4BB6"/>
    <w:rsid w:val="00AF7B1C"/>
    <w:rsid w:val="00B00DC9"/>
    <w:rsid w:val="00B0234B"/>
    <w:rsid w:val="00B03836"/>
    <w:rsid w:val="00B066D4"/>
    <w:rsid w:val="00B06A64"/>
    <w:rsid w:val="00B06D37"/>
    <w:rsid w:val="00B16696"/>
    <w:rsid w:val="00B176FC"/>
    <w:rsid w:val="00B179F7"/>
    <w:rsid w:val="00B17E94"/>
    <w:rsid w:val="00B21892"/>
    <w:rsid w:val="00B22F34"/>
    <w:rsid w:val="00B2306B"/>
    <w:rsid w:val="00B2311D"/>
    <w:rsid w:val="00B23A34"/>
    <w:rsid w:val="00B25CFD"/>
    <w:rsid w:val="00B25ED5"/>
    <w:rsid w:val="00B27D2E"/>
    <w:rsid w:val="00B309A5"/>
    <w:rsid w:val="00B322E3"/>
    <w:rsid w:val="00B32BA1"/>
    <w:rsid w:val="00B344D4"/>
    <w:rsid w:val="00B34916"/>
    <w:rsid w:val="00B460A0"/>
    <w:rsid w:val="00B50C41"/>
    <w:rsid w:val="00B531E7"/>
    <w:rsid w:val="00B53CAC"/>
    <w:rsid w:val="00B54403"/>
    <w:rsid w:val="00B55E12"/>
    <w:rsid w:val="00B55F11"/>
    <w:rsid w:val="00B56220"/>
    <w:rsid w:val="00B61832"/>
    <w:rsid w:val="00B62FA2"/>
    <w:rsid w:val="00B70224"/>
    <w:rsid w:val="00B7039B"/>
    <w:rsid w:val="00B70473"/>
    <w:rsid w:val="00B72707"/>
    <w:rsid w:val="00B7700A"/>
    <w:rsid w:val="00B77C2A"/>
    <w:rsid w:val="00B82A7F"/>
    <w:rsid w:val="00B86396"/>
    <w:rsid w:val="00B911CE"/>
    <w:rsid w:val="00BA140F"/>
    <w:rsid w:val="00BA3AC0"/>
    <w:rsid w:val="00BA3E64"/>
    <w:rsid w:val="00BA4C07"/>
    <w:rsid w:val="00BA5207"/>
    <w:rsid w:val="00BB0D4D"/>
    <w:rsid w:val="00BB0F1A"/>
    <w:rsid w:val="00BB1E2C"/>
    <w:rsid w:val="00BB27BF"/>
    <w:rsid w:val="00BB4E34"/>
    <w:rsid w:val="00BB76D9"/>
    <w:rsid w:val="00BC528C"/>
    <w:rsid w:val="00BC716D"/>
    <w:rsid w:val="00BD0CBF"/>
    <w:rsid w:val="00BD144A"/>
    <w:rsid w:val="00BD4290"/>
    <w:rsid w:val="00BD6717"/>
    <w:rsid w:val="00BE6197"/>
    <w:rsid w:val="00BE7C62"/>
    <w:rsid w:val="00BF2D86"/>
    <w:rsid w:val="00BF38D3"/>
    <w:rsid w:val="00BF5256"/>
    <w:rsid w:val="00BF77F9"/>
    <w:rsid w:val="00C01B36"/>
    <w:rsid w:val="00C05791"/>
    <w:rsid w:val="00C114AD"/>
    <w:rsid w:val="00C12E52"/>
    <w:rsid w:val="00C13CA4"/>
    <w:rsid w:val="00C15E82"/>
    <w:rsid w:val="00C20D59"/>
    <w:rsid w:val="00C236AD"/>
    <w:rsid w:val="00C23B06"/>
    <w:rsid w:val="00C264CE"/>
    <w:rsid w:val="00C26E32"/>
    <w:rsid w:val="00C27039"/>
    <w:rsid w:val="00C35B94"/>
    <w:rsid w:val="00C41597"/>
    <w:rsid w:val="00C43A65"/>
    <w:rsid w:val="00C47F2E"/>
    <w:rsid w:val="00C507F3"/>
    <w:rsid w:val="00C53739"/>
    <w:rsid w:val="00C54B47"/>
    <w:rsid w:val="00C55F08"/>
    <w:rsid w:val="00C567B1"/>
    <w:rsid w:val="00C63231"/>
    <w:rsid w:val="00C63DC5"/>
    <w:rsid w:val="00C642EE"/>
    <w:rsid w:val="00C64949"/>
    <w:rsid w:val="00C6686A"/>
    <w:rsid w:val="00C66CC2"/>
    <w:rsid w:val="00C67032"/>
    <w:rsid w:val="00C71B25"/>
    <w:rsid w:val="00C71F11"/>
    <w:rsid w:val="00C72520"/>
    <w:rsid w:val="00C8140B"/>
    <w:rsid w:val="00C85A0A"/>
    <w:rsid w:val="00C8657F"/>
    <w:rsid w:val="00C86702"/>
    <w:rsid w:val="00C90F8A"/>
    <w:rsid w:val="00C97FEA"/>
    <w:rsid w:val="00CA05E4"/>
    <w:rsid w:val="00CA1AEF"/>
    <w:rsid w:val="00CA2690"/>
    <w:rsid w:val="00CA5444"/>
    <w:rsid w:val="00CA68B3"/>
    <w:rsid w:val="00CB0AA4"/>
    <w:rsid w:val="00CB33B5"/>
    <w:rsid w:val="00CB734F"/>
    <w:rsid w:val="00CC3C91"/>
    <w:rsid w:val="00CC43A3"/>
    <w:rsid w:val="00CC4A75"/>
    <w:rsid w:val="00CC5DC0"/>
    <w:rsid w:val="00CC6E3D"/>
    <w:rsid w:val="00CC72E1"/>
    <w:rsid w:val="00CC7721"/>
    <w:rsid w:val="00CD030F"/>
    <w:rsid w:val="00CD071B"/>
    <w:rsid w:val="00CD115B"/>
    <w:rsid w:val="00CD253F"/>
    <w:rsid w:val="00CD2893"/>
    <w:rsid w:val="00CD3C16"/>
    <w:rsid w:val="00CD4CF7"/>
    <w:rsid w:val="00CD5263"/>
    <w:rsid w:val="00CE11C8"/>
    <w:rsid w:val="00CE1DE9"/>
    <w:rsid w:val="00CE6156"/>
    <w:rsid w:val="00CE6DEE"/>
    <w:rsid w:val="00CE7E00"/>
    <w:rsid w:val="00CF246E"/>
    <w:rsid w:val="00CF29AF"/>
    <w:rsid w:val="00D02CAB"/>
    <w:rsid w:val="00D04135"/>
    <w:rsid w:val="00D04F0A"/>
    <w:rsid w:val="00D1440A"/>
    <w:rsid w:val="00D17009"/>
    <w:rsid w:val="00D175A4"/>
    <w:rsid w:val="00D22B1E"/>
    <w:rsid w:val="00D25C19"/>
    <w:rsid w:val="00D30072"/>
    <w:rsid w:val="00D32741"/>
    <w:rsid w:val="00D34881"/>
    <w:rsid w:val="00D35F63"/>
    <w:rsid w:val="00D3675C"/>
    <w:rsid w:val="00D372B5"/>
    <w:rsid w:val="00D37A08"/>
    <w:rsid w:val="00D37D04"/>
    <w:rsid w:val="00D40FD1"/>
    <w:rsid w:val="00D43FDA"/>
    <w:rsid w:val="00D452D6"/>
    <w:rsid w:val="00D46CCE"/>
    <w:rsid w:val="00D47CB5"/>
    <w:rsid w:val="00D47D3E"/>
    <w:rsid w:val="00D52525"/>
    <w:rsid w:val="00D534A1"/>
    <w:rsid w:val="00D54719"/>
    <w:rsid w:val="00D607DB"/>
    <w:rsid w:val="00D64634"/>
    <w:rsid w:val="00D64E1F"/>
    <w:rsid w:val="00D65843"/>
    <w:rsid w:val="00D70840"/>
    <w:rsid w:val="00D745A9"/>
    <w:rsid w:val="00D7504A"/>
    <w:rsid w:val="00D765A8"/>
    <w:rsid w:val="00D802AF"/>
    <w:rsid w:val="00D81A25"/>
    <w:rsid w:val="00D84B8C"/>
    <w:rsid w:val="00D93C23"/>
    <w:rsid w:val="00D93EE6"/>
    <w:rsid w:val="00D953C9"/>
    <w:rsid w:val="00D962AE"/>
    <w:rsid w:val="00DA129D"/>
    <w:rsid w:val="00DA163F"/>
    <w:rsid w:val="00DA2705"/>
    <w:rsid w:val="00DA7DEA"/>
    <w:rsid w:val="00DB0903"/>
    <w:rsid w:val="00DB1317"/>
    <w:rsid w:val="00DB146E"/>
    <w:rsid w:val="00DB313A"/>
    <w:rsid w:val="00DB3E55"/>
    <w:rsid w:val="00DB669C"/>
    <w:rsid w:val="00DB6D9B"/>
    <w:rsid w:val="00DC2970"/>
    <w:rsid w:val="00DC5F83"/>
    <w:rsid w:val="00DC75A6"/>
    <w:rsid w:val="00DD13BB"/>
    <w:rsid w:val="00DD2029"/>
    <w:rsid w:val="00DD2BE8"/>
    <w:rsid w:val="00DD3A1D"/>
    <w:rsid w:val="00DE0D89"/>
    <w:rsid w:val="00DE32D6"/>
    <w:rsid w:val="00DE554A"/>
    <w:rsid w:val="00DE64C2"/>
    <w:rsid w:val="00DE7727"/>
    <w:rsid w:val="00DE7F76"/>
    <w:rsid w:val="00DF5EE2"/>
    <w:rsid w:val="00DF78B1"/>
    <w:rsid w:val="00E010FC"/>
    <w:rsid w:val="00E0231E"/>
    <w:rsid w:val="00E037A9"/>
    <w:rsid w:val="00E04352"/>
    <w:rsid w:val="00E0512F"/>
    <w:rsid w:val="00E06DB9"/>
    <w:rsid w:val="00E1205B"/>
    <w:rsid w:val="00E12A51"/>
    <w:rsid w:val="00E13218"/>
    <w:rsid w:val="00E144E9"/>
    <w:rsid w:val="00E16202"/>
    <w:rsid w:val="00E22051"/>
    <w:rsid w:val="00E23145"/>
    <w:rsid w:val="00E23569"/>
    <w:rsid w:val="00E235C3"/>
    <w:rsid w:val="00E27CB6"/>
    <w:rsid w:val="00E30B4E"/>
    <w:rsid w:val="00E32BE9"/>
    <w:rsid w:val="00E34379"/>
    <w:rsid w:val="00E34A79"/>
    <w:rsid w:val="00E35A79"/>
    <w:rsid w:val="00E3621C"/>
    <w:rsid w:val="00E4255D"/>
    <w:rsid w:val="00E43DA5"/>
    <w:rsid w:val="00E51C3A"/>
    <w:rsid w:val="00E5294F"/>
    <w:rsid w:val="00E53CE4"/>
    <w:rsid w:val="00E53DBB"/>
    <w:rsid w:val="00E628DC"/>
    <w:rsid w:val="00E6359D"/>
    <w:rsid w:val="00E63BF9"/>
    <w:rsid w:val="00E657F7"/>
    <w:rsid w:val="00E6678B"/>
    <w:rsid w:val="00E67C6F"/>
    <w:rsid w:val="00E70F77"/>
    <w:rsid w:val="00E712E2"/>
    <w:rsid w:val="00E72377"/>
    <w:rsid w:val="00E7396D"/>
    <w:rsid w:val="00E74488"/>
    <w:rsid w:val="00E754AA"/>
    <w:rsid w:val="00E77E28"/>
    <w:rsid w:val="00E80FC4"/>
    <w:rsid w:val="00E830BF"/>
    <w:rsid w:val="00E83C28"/>
    <w:rsid w:val="00E843BB"/>
    <w:rsid w:val="00E860D1"/>
    <w:rsid w:val="00E87B7D"/>
    <w:rsid w:val="00E91048"/>
    <w:rsid w:val="00E911A7"/>
    <w:rsid w:val="00E91D0F"/>
    <w:rsid w:val="00E92B1D"/>
    <w:rsid w:val="00E936C5"/>
    <w:rsid w:val="00E960D8"/>
    <w:rsid w:val="00E96880"/>
    <w:rsid w:val="00EA04CB"/>
    <w:rsid w:val="00EA35DE"/>
    <w:rsid w:val="00EA6502"/>
    <w:rsid w:val="00EB103F"/>
    <w:rsid w:val="00EB3103"/>
    <w:rsid w:val="00EB35AF"/>
    <w:rsid w:val="00EB6F61"/>
    <w:rsid w:val="00EC19C3"/>
    <w:rsid w:val="00EC534B"/>
    <w:rsid w:val="00EC6E37"/>
    <w:rsid w:val="00EC7076"/>
    <w:rsid w:val="00ED0F73"/>
    <w:rsid w:val="00ED1610"/>
    <w:rsid w:val="00ED2669"/>
    <w:rsid w:val="00ED5C91"/>
    <w:rsid w:val="00ED6CC8"/>
    <w:rsid w:val="00ED7B51"/>
    <w:rsid w:val="00EE36DE"/>
    <w:rsid w:val="00EE6EAF"/>
    <w:rsid w:val="00EF03A6"/>
    <w:rsid w:val="00EF1DFF"/>
    <w:rsid w:val="00EF255E"/>
    <w:rsid w:val="00F01441"/>
    <w:rsid w:val="00F01586"/>
    <w:rsid w:val="00F05476"/>
    <w:rsid w:val="00F0635D"/>
    <w:rsid w:val="00F069EF"/>
    <w:rsid w:val="00F079E9"/>
    <w:rsid w:val="00F1033C"/>
    <w:rsid w:val="00F17E83"/>
    <w:rsid w:val="00F23523"/>
    <w:rsid w:val="00F2521E"/>
    <w:rsid w:val="00F2699D"/>
    <w:rsid w:val="00F2718B"/>
    <w:rsid w:val="00F279D9"/>
    <w:rsid w:val="00F315D8"/>
    <w:rsid w:val="00F32606"/>
    <w:rsid w:val="00F34ED5"/>
    <w:rsid w:val="00F35AA4"/>
    <w:rsid w:val="00F44E00"/>
    <w:rsid w:val="00F46399"/>
    <w:rsid w:val="00F558CF"/>
    <w:rsid w:val="00F5629E"/>
    <w:rsid w:val="00F56AE1"/>
    <w:rsid w:val="00F61832"/>
    <w:rsid w:val="00F61FE5"/>
    <w:rsid w:val="00F624D8"/>
    <w:rsid w:val="00F64B33"/>
    <w:rsid w:val="00F67113"/>
    <w:rsid w:val="00F72A6B"/>
    <w:rsid w:val="00F75538"/>
    <w:rsid w:val="00F76FBE"/>
    <w:rsid w:val="00F8109A"/>
    <w:rsid w:val="00F819C4"/>
    <w:rsid w:val="00F821D5"/>
    <w:rsid w:val="00F82BB6"/>
    <w:rsid w:val="00F8440E"/>
    <w:rsid w:val="00F904E2"/>
    <w:rsid w:val="00F90EDB"/>
    <w:rsid w:val="00F9476A"/>
    <w:rsid w:val="00F94851"/>
    <w:rsid w:val="00F96FE5"/>
    <w:rsid w:val="00F97892"/>
    <w:rsid w:val="00F97E06"/>
    <w:rsid w:val="00FA0EA6"/>
    <w:rsid w:val="00FA4BDE"/>
    <w:rsid w:val="00FB14EA"/>
    <w:rsid w:val="00FB1D93"/>
    <w:rsid w:val="00FB425A"/>
    <w:rsid w:val="00FB4712"/>
    <w:rsid w:val="00FB4CBB"/>
    <w:rsid w:val="00FB5503"/>
    <w:rsid w:val="00FB6524"/>
    <w:rsid w:val="00FB78D9"/>
    <w:rsid w:val="00FB7AEA"/>
    <w:rsid w:val="00FC1347"/>
    <w:rsid w:val="00FD3801"/>
    <w:rsid w:val="00FD4D04"/>
    <w:rsid w:val="00FE3FCF"/>
    <w:rsid w:val="00FE4245"/>
    <w:rsid w:val="00FF41E0"/>
    <w:rsid w:val="00FF777A"/>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 w:type="character" w:styleId="PageNumber">
    <w:name w:val="page number"/>
    <w:basedOn w:val="DefaultParagraphFont"/>
    <w:uiPriority w:val="99"/>
    <w:semiHidden/>
    <w:unhideWhenUsed/>
    <w:rsid w:val="005A3956"/>
  </w:style>
  <w:style w:type="paragraph" w:styleId="ListParagraph">
    <w:name w:val="List Paragraph"/>
    <w:basedOn w:val="Normal"/>
    <w:uiPriority w:val="34"/>
    <w:qFormat/>
    <w:rsid w:val="008234FC"/>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FB6524"/>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764">
      <w:bodyDiv w:val="1"/>
      <w:marLeft w:val="0"/>
      <w:marRight w:val="0"/>
      <w:marTop w:val="0"/>
      <w:marBottom w:val="0"/>
      <w:divBdr>
        <w:top w:val="none" w:sz="0" w:space="0" w:color="auto"/>
        <w:left w:val="none" w:sz="0" w:space="0" w:color="auto"/>
        <w:bottom w:val="none" w:sz="0" w:space="0" w:color="auto"/>
        <w:right w:val="none" w:sz="0" w:space="0" w:color="auto"/>
      </w:divBdr>
    </w:div>
    <w:div w:id="4988578">
      <w:bodyDiv w:val="1"/>
      <w:marLeft w:val="0"/>
      <w:marRight w:val="0"/>
      <w:marTop w:val="0"/>
      <w:marBottom w:val="0"/>
      <w:divBdr>
        <w:top w:val="none" w:sz="0" w:space="0" w:color="auto"/>
        <w:left w:val="none" w:sz="0" w:space="0" w:color="auto"/>
        <w:bottom w:val="none" w:sz="0" w:space="0" w:color="auto"/>
        <w:right w:val="none" w:sz="0" w:space="0" w:color="auto"/>
      </w:divBdr>
    </w:div>
    <w:div w:id="13463115">
      <w:bodyDiv w:val="1"/>
      <w:marLeft w:val="0"/>
      <w:marRight w:val="0"/>
      <w:marTop w:val="0"/>
      <w:marBottom w:val="0"/>
      <w:divBdr>
        <w:top w:val="none" w:sz="0" w:space="0" w:color="auto"/>
        <w:left w:val="none" w:sz="0" w:space="0" w:color="auto"/>
        <w:bottom w:val="none" w:sz="0" w:space="0" w:color="auto"/>
        <w:right w:val="none" w:sz="0" w:space="0" w:color="auto"/>
      </w:divBdr>
    </w:div>
    <w:div w:id="20281602">
      <w:bodyDiv w:val="1"/>
      <w:marLeft w:val="0"/>
      <w:marRight w:val="0"/>
      <w:marTop w:val="0"/>
      <w:marBottom w:val="0"/>
      <w:divBdr>
        <w:top w:val="none" w:sz="0" w:space="0" w:color="auto"/>
        <w:left w:val="none" w:sz="0" w:space="0" w:color="auto"/>
        <w:bottom w:val="none" w:sz="0" w:space="0" w:color="auto"/>
        <w:right w:val="none" w:sz="0" w:space="0" w:color="auto"/>
      </w:divBdr>
    </w:div>
    <w:div w:id="31464534">
      <w:bodyDiv w:val="1"/>
      <w:marLeft w:val="0"/>
      <w:marRight w:val="0"/>
      <w:marTop w:val="0"/>
      <w:marBottom w:val="0"/>
      <w:divBdr>
        <w:top w:val="none" w:sz="0" w:space="0" w:color="auto"/>
        <w:left w:val="none" w:sz="0" w:space="0" w:color="auto"/>
        <w:bottom w:val="none" w:sz="0" w:space="0" w:color="auto"/>
        <w:right w:val="none" w:sz="0" w:space="0" w:color="auto"/>
      </w:divBdr>
    </w:div>
    <w:div w:id="31880655">
      <w:bodyDiv w:val="1"/>
      <w:marLeft w:val="0"/>
      <w:marRight w:val="0"/>
      <w:marTop w:val="0"/>
      <w:marBottom w:val="0"/>
      <w:divBdr>
        <w:top w:val="none" w:sz="0" w:space="0" w:color="auto"/>
        <w:left w:val="none" w:sz="0" w:space="0" w:color="auto"/>
        <w:bottom w:val="none" w:sz="0" w:space="0" w:color="auto"/>
        <w:right w:val="none" w:sz="0" w:space="0" w:color="auto"/>
      </w:divBdr>
    </w:div>
    <w:div w:id="34743664">
      <w:bodyDiv w:val="1"/>
      <w:marLeft w:val="0"/>
      <w:marRight w:val="0"/>
      <w:marTop w:val="0"/>
      <w:marBottom w:val="0"/>
      <w:divBdr>
        <w:top w:val="none" w:sz="0" w:space="0" w:color="auto"/>
        <w:left w:val="none" w:sz="0" w:space="0" w:color="auto"/>
        <w:bottom w:val="none" w:sz="0" w:space="0" w:color="auto"/>
        <w:right w:val="none" w:sz="0" w:space="0" w:color="auto"/>
      </w:divBdr>
    </w:div>
    <w:div w:id="34962611">
      <w:bodyDiv w:val="1"/>
      <w:marLeft w:val="0"/>
      <w:marRight w:val="0"/>
      <w:marTop w:val="0"/>
      <w:marBottom w:val="0"/>
      <w:divBdr>
        <w:top w:val="none" w:sz="0" w:space="0" w:color="auto"/>
        <w:left w:val="none" w:sz="0" w:space="0" w:color="auto"/>
        <w:bottom w:val="none" w:sz="0" w:space="0" w:color="auto"/>
        <w:right w:val="none" w:sz="0" w:space="0" w:color="auto"/>
      </w:divBdr>
    </w:div>
    <w:div w:id="35814921">
      <w:bodyDiv w:val="1"/>
      <w:marLeft w:val="0"/>
      <w:marRight w:val="0"/>
      <w:marTop w:val="0"/>
      <w:marBottom w:val="0"/>
      <w:divBdr>
        <w:top w:val="none" w:sz="0" w:space="0" w:color="auto"/>
        <w:left w:val="none" w:sz="0" w:space="0" w:color="auto"/>
        <w:bottom w:val="none" w:sz="0" w:space="0" w:color="auto"/>
        <w:right w:val="none" w:sz="0" w:space="0" w:color="auto"/>
      </w:divBdr>
    </w:div>
    <w:div w:id="42683496">
      <w:bodyDiv w:val="1"/>
      <w:marLeft w:val="0"/>
      <w:marRight w:val="0"/>
      <w:marTop w:val="0"/>
      <w:marBottom w:val="0"/>
      <w:divBdr>
        <w:top w:val="none" w:sz="0" w:space="0" w:color="auto"/>
        <w:left w:val="none" w:sz="0" w:space="0" w:color="auto"/>
        <w:bottom w:val="none" w:sz="0" w:space="0" w:color="auto"/>
        <w:right w:val="none" w:sz="0" w:space="0" w:color="auto"/>
      </w:divBdr>
    </w:div>
    <w:div w:id="62993447">
      <w:bodyDiv w:val="1"/>
      <w:marLeft w:val="0"/>
      <w:marRight w:val="0"/>
      <w:marTop w:val="0"/>
      <w:marBottom w:val="0"/>
      <w:divBdr>
        <w:top w:val="none" w:sz="0" w:space="0" w:color="auto"/>
        <w:left w:val="none" w:sz="0" w:space="0" w:color="auto"/>
        <w:bottom w:val="none" w:sz="0" w:space="0" w:color="auto"/>
        <w:right w:val="none" w:sz="0" w:space="0" w:color="auto"/>
      </w:divBdr>
    </w:div>
    <w:div w:id="63453228">
      <w:bodyDiv w:val="1"/>
      <w:marLeft w:val="0"/>
      <w:marRight w:val="0"/>
      <w:marTop w:val="0"/>
      <w:marBottom w:val="0"/>
      <w:divBdr>
        <w:top w:val="none" w:sz="0" w:space="0" w:color="auto"/>
        <w:left w:val="none" w:sz="0" w:space="0" w:color="auto"/>
        <w:bottom w:val="none" w:sz="0" w:space="0" w:color="auto"/>
        <w:right w:val="none" w:sz="0" w:space="0" w:color="auto"/>
      </w:divBdr>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83765776">
      <w:bodyDiv w:val="1"/>
      <w:marLeft w:val="0"/>
      <w:marRight w:val="0"/>
      <w:marTop w:val="0"/>
      <w:marBottom w:val="0"/>
      <w:divBdr>
        <w:top w:val="none" w:sz="0" w:space="0" w:color="auto"/>
        <w:left w:val="none" w:sz="0" w:space="0" w:color="auto"/>
        <w:bottom w:val="none" w:sz="0" w:space="0" w:color="auto"/>
        <w:right w:val="none" w:sz="0" w:space="0" w:color="auto"/>
      </w:divBdr>
    </w:div>
    <w:div w:id="84112681">
      <w:bodyDiv w:val="1"/>
      <w:marLeft w:val="0"/>
      <w:marRight w:val="0"/>
      <w:marTop w:val="0"/>
      <w:marBottom w:val="0"/>
      <w:divBdr>
        <w:top w:val="none" w:sz="0" w:space="0" w:color="auto"/>
        <w:left w:val="none" w:sz="0" w:space="0" w:color="auto"/>
        <w:bottom w:val="none" w:sz="0" w:space="0" w:color="auto"/>
        <w:right w:val="none" w:sz="0" w:space="0" w:color="auto"/>
      </w:divBdr>
    </w:div>
    <w:div w:id="95055398">
      <w:bodyDiv w:val="1"/>
      <w:marLeft w:val="0"/>
      <w:marRight w:val="0"/>
      <w:marTop w:val="0"/>
      <w:marBottom w:val="0"/>
      <w:divBdr>
        <w:top w:val="none" w:sz="0" w:space="0" w:color="auto"/>
        <w:left w:val="none" w:sz="0" w:space="0" w:color="auto"/>
        <w:bottom w:val="none" w:sz="0" w:space="0" w:color="auto"/>
        <w:right w:val="none" w:sz="0" w:space="0" w:color="auto"/>
      </w:divBdr>
    </w:div>
    <w:div w:id="98062950">
      <w:bodyDiv w:val="1"/>
      <w:marLeft w:val="0"/>
      <w:marRight w:val="0"/>
      <w:marTop w:val="0"/>
      <w:marBottom w:val="0"/>
      <w:divBdr>
        <w:top w:val="none" w:sz="0" w:space="0" w:color="auto"/>
        <w:left w:val="none" w:sz="0" w:space="0" w:color="auto"/>
        <w:bottom w:val="none" w:sz="0" w:space="0" w:color="auto"/>
        <w:right w:val="none" w:sz="0" w:space="0" w:color="auto"/>
      </w:divBdr>
    </w:div>
    <w:div w:id="98717775">
      <w:bodyDiv w:val="1"/>
      <w:marLeft w:val="0"/>
      <w:marRight w:val="0"/>
      <w:marTop w:val="0"/>
      <w:marBottom w:val="0"/>
      <w:divBdr>
        <w:top w:val="none" w:sz="0" w:space="0" w:color="auto"/>
        <w:left w:val="none" w:sz="0" w:space="0" w:color="auto"/>
        <w:bottom w:val="none" w:sz="0" w:space="0" w:color="auto"/>
        <w:right w:val="none" w:sz="0" w:space="0" w:color="auto"/>
      </w:divBdr>
    </w:div>
    <w:div w:id="99029553">
      <w:bodyDiv w:val="1"/>
      <w:marLeft w:val="0"/>
      <w:marRight w:val="0"/>
      <w:marTop w:val="0"/>
      <w:marBottom w:val="0"/>
      <w:divBdr>
        <w:top w:val="none" w:sz="0" w:space="0" w:color="auto"/>
        <w:left w:val="none" w:sz="0" w:space="0" w:color="auto"/>
        <w:bottom w:val="none" w:sz="0" w:space="0" w:color="auto"/>
        <w:right w:val="none" w:sz="0" w:space="0" w:color="auto"/>
      </w:divBdr>
    </w:div>
    <w:div w:id="101464883">
      <w:bodyDiv w:val="1"/>
      <w:marLeft w:val="0"/>
      <w:marRight w:val="0"/>
      <w:marTop w:val="0"/>
      <w:marBottom w:val="0"/>
      <w:divBdr>
        <w:top w:val="none" w:sz="0" w:space="0" w:color="auto"/>
        <w:left w:val="none" w:sz="0" w:space="0" w:color="auto"/>
        <w:bottom w:val="none" w:sz="0" w:space="0" w:color="auto"/>
        <w:right w:val="none" w:sz="0" w:space="0" w:color="auto"/>
      </w:divBdr>
    </w:div>
    <w:div w:id="121117446">
      <w:bodyDiv w:val="1"/>
      <w:marLeft w:val="0"/>
      <w:marRight w:val="0"/>
      <w:marTop w:val="0"/>
      <w:marBottom w:val="0"/>
      <w:divBdr>
        <w:top w:val="none" w:sz="0" w:space="0" w:color="auto"/>
        <w:left w:val="none" w:sz="0" w:space="0" w:color="auto"/>
        <w:bottom w:val="none" w:sz="0" w:space="0" w:color="auto"/>
        <w:right w:val="none" w:sz="0" w:space="0" w:color="auto"/>
      </w:divBdr>
    </w:div>
    <w:div w:id="123543361">
      <w:bodyDiv w:val="1"/>
      <w:marLeft w:val="0"/>
      <w:marRight w:val="0"/>
      <w:marTop w:val="0"/>
      <w:marBottom w:val="0"/>
      <w:divBdr>
        <w:top w:val="none" w:sz="0" w:space="0" w:color="auto"/>
        <w:left w:val="none" w:sz="0" w:space="0" w:color="auto"/>
        <w:bottom w:val="none" w:sz="0" w:space="0" w:color="auto"/>
        <w:right w:val="none" w:sz="0" w:space="0" w:color="auto"/>
      </w:divBdr>
    </w:div>
    <w:div w:id="127864775">
      <w:bodyDiv w:val="1"/>
      <w:marLeft w:val="0"/>
      <w:marRight w:val="0"/>
      <w:marTop w:val="0"/>
      <w:marBottom w:val="0"/>
      <w:divBdr>
        <w:top w:val="none" w:sz="0" w:space="0" w:color="auto"/>
        <w:left w:val="none" w:sz="0" w:space="0" w:color="auto"/>
        <w:bottom w:val="none" w:sz="0" w:space="0" w:color="auto"/>
        <w:right w:val="none" w:sz="0" w:space="0" w:color="auto"/>
      </w:divBdr>
    </w:div>
    <w:div w:id="128716928">
      <w:bodyDiv w:val="1"/>
      <w:marLeft w:val="0"/>
      <w:marRight w:val="0"/>
      <w:marTop w:val="0"/>
      <w:marBottom w:val="0"/>
      <w:divBdr>
        <w:top w:val="none" w:sz="0" w:space="0" w:color="auto"/>
        <w:left w:val="none" w:sz="0" w:space="0" w:color="auto"/>
        <w:bottom w:val="none" w:sz="0" w:space="0" w:color="auto"/>
        <w:right w:val="none" w:sz="0" w:space="0" w:color="auto"/>
      </w:divBdr>
    </w:div>
    <w:div w:id="138960681">
      <w:bodyDiv w:val="1"/>
      <w:marLeft w:val="0"/>
      <w:marRight w:val="0"/>
      <w:marTop w:val="0"/>
      <w:marBottom w:val="0"/>
      <w:divBdr>
        <w:top w:val="none" w:sz="0" w:space="0" w:color="auto"/>
        <w:left w:val="none" w:sz="0" w:space="0" w:color="auto"/>
        <w:bottom w:val="none" w:sz="0" w:space="0" w:color="auto"/>
        <w:right w:val="none" w:sz="0" w:space="0" w:color="auto"/>
      </w:divBdr>
    </w:div>
    <w:div w:id="151262424">
      <w:bodyDiv w:val="1"/>
      <w:marLeft w:val="0"/>
      <w:marRight w:val="0"/>
      <w:marTop w:val="0"/>
      <w:marBottom w:val="0"/>
      <w:divBdr>
        <w:top w:val="none" w:sz="0" w:space="0" w:color="auto"/>
        <w:left w:val="none" w:sz="0" w:space="0" w:color="auto"/>
        <w:bottom w:val="none" w:sz="0" w:space="0" w:color="auto"/>
        <w:right w:val="none" w:sz="0" w:space="0" w:color="auto"/>
      </w:divBdr>
    </w:div>
    <w:div w:id="158348392">
      <w:bodyDiv w:val="1"/>
      <w:marLeft w:val="0"/>
      <w:marRight w:val="0"/>
      <w:marTop w:val="0"/>
      <w:marBottom w:val="0"/>
      <w:divBdr>
        <w:top w:val="none" w:sz="0" w:space="0" w:color="auto"/>
        <w:left w:val="none" w:sz="0" w:space="0" w:color="auto"/>
        <w:bottom w:val="none" w:sz="0" w:space="0" w:color="auto"/>
        <w:right w:val="none" w:sz="0" w:space="0" w:color="auto"/>
      </w:divBdr>
    </w:div>
    <w:div w:id="159581878">
      <w:bodyDiv w:val="1"/>
      <w:marLeft w:val="0"/>
      <w:marRight w:val="0"/>
      <w:marTop w:val="0"/>
      <w:marBottom w:val="0"/>
      <w:divBdr>
        <w:top w:val="none" w:sz="0" w:space="0" w:color="auto"/>
        <w:left w:val="none" w:sz="0" w:space="0" w:color="auto"/>
        <w:bottom w:val="none" w:sz="0" w:space="0" w:color="auto"/>
        <w:right w:val="none" w:sz="0" w:space="0" w:color="auto"/>
      </w:divBdr>
    </w:div>
    <w:div w:id="160052065">
      <w:bodyDiv w:val="1"/>
      <w:marLeft w:val="0"/>
      <w:marRight w:val="0"/>
      <w:marTop w:val="0"/>
      <w:marBottom w:val="0"/>
      <w:divBdr>
        <w:top w:val="none" w:sz="0" w:space="0" w:color="auto"/>
        <w:left w:val="none" w:sz="0" w:space="0" w:color="auto"/>
        <w:bottom w:val="none" w:sz="0" w:space="0" w:color="auto"/>
        <w:right w:val="none" w:sz="0" w:space="0" w:color="auto"/>
      </w:divBdr>
    </w:div>
    <w:div w:id="163476049">
      <w:bodyDiv w:val="1"/>
      <w:marLeft w:val="0"/>
      <w:marRight w:val="0"/>
      <w:marTop w:val="0"/>
      <w:marBottom w:val="0"/>
      <w:divBdr>
        <w:top w:val="none" w:sz="0" w:space="0" w:color="auto"/>
        <w:left w:val="none" w:sz="0" w:space="0" w:color="auto"/>
        <w:bottom w:val="none" w:sz="0" w:space="0" w:color="auto"/>
        <w:right w:val="none" w:sz="0" w:space="0" w:color="auto"/>
      </w:divBdr>
    </w:div>
    <w:div w:id="168717345">
      <w:bodyDiv w:val="1"/>
      <w:marLeft w:val="0"/>
      <w:marRight w:val="0"/>
      <w:marTop w:val="0"/>
      <w:marBottom w:val="0"/>
      <w:divBdr>
        <w:top w:val="none" w:sz="0" w:space="0" w:color="auto"/>
        <w:left w:val="none" w:sz="0" w:space="0" w:color="auto"/>
        <w:bottom w:val="none" w:sz="0" w:space="0" w:color="auto"/>
        <w:right w:val="none" w:sz="0" w:space="0" w:color="auto"/>
      </w:divBdr>
    </w:div>
    <w:div w:id="173349739">
      <w:bodyDiv w:val="1"/>
      <w:marLeft w:val="0"/>
      <w:marRight w:val="0"/>
      <w:marTop w:val="0"/>
      <w:marBottom w:val="0"/>
      <w:divBdr>
        <w:top w:val="none" w:sz="0" w:space="0" w:color="auto"/>
        <w:left w:val="none" w:sz="0" w:space="0" w:color="auto"/>
        <w:bottom w:val="none" w:sz="0" w:space="0" w:color="auto"/>
        <w:right w:val="none" w:sz="0" w:space="0" w:color="auto"/>
      </w:divBdr>
    </w:div>
    <w:div w:id="175078093">
      <w:bodyDiv w:val="1"/>
      <w:marLeft w:val="0"/>
      <w:marRight w:val="0"/>
      <w:marTop w:val="0"/>
      <w:marBottom w:val="0"/>
      <w:divBdr>
        <w:top w:val="none" w:sz="0" w:space="0" w:color="auto"/>
        <w:left w:val="none" w:sz="0" w:space="0" w:color="auto"/>
        <w:bottom w:val="none" w:sz="0" w:space="0" w:color="auto"/>
        <w:right w:val="none" w:sz="0" w:space="0" w:color="auto"/>
      </w:divBdr>
    </w:div>
    <w:div w:id="184294337">
      <w:bodyDiv w:val="1"/>
      <w:marLeft w:val="0"/>
      <w:marRight w:val="0"/>
      <w:marTop w:val="0"/>
      <w:marBottom w:val="0"/>
      <w:divBdr>
        <w:top w:val="none" w:sz="0" w:space="0" w:color="auto"/>
        <w:left w:val="none" w:sz="0" w:space="0" w:color="auto"/>
        <w:bottom w:val="none" w:sz="0" w:space="0" w:color="auto"/>
        <w:right w:val="none" w:sz="0" w:space="0" w:color="auto"/>
      </w:divBdr>
    </w:div>
    <w:div w:id="185413005">
      <w:bodyDiv w:val="1"/>
      <w:marLeft w:val="0"/>
      <w:marRight w:val="0"/>
      <w:marTop w:val="0"/>
      <w:marBottom w:val="0"/>
      <w:divBdr>
        <w:top w:val="none" w:sz="0" w:space="0" w:color="auto"/>
        <w:left w:val="none" w:sz="0" w:space="0" w:color="auto"/>
        <w:bottom w:val="none" w:sz="0" w:space="0" w:color="auto"/>
        <w:right w:val="none" w:sz="0" w:space="0" w:color="auto"/>
      </w:divBdr>
    </w:div>
    <w:div w:id="187569851">
      <w:bodyDiv w:val="1"/>
      <w:marLeft w:val="0"/>
      <w:marRight w:val="0"/>
      <w:marTop w:val="0"/>
      <w:marBottom w:val="0"/>
      <w:divBdr>
        <w:top w:val="none" w:sz="0" w:space="0" w:color="auto"/>
        <w:left w:val="none" w:sz="0" w:space="0" w:color="auto"/>
        <w:bottom w:val="none" w:sz="0" w:space="0" w:color="auto"/>
        <w:right w:val="none" w:sz="0" w:space="0" w:color="auto"/>
      </w:divBdr>
    </w:div>
    <w:div w:id="192154103">
      <w:bodyDiv w:val="1"/>
      <w:marLeft w:val="0"/>
      <w:marRight w:val="0"/>
      <w:marTop w:val="0"/>
      <w:marBottom w:val="0"/>
      <w:divBdr>
        <w:top w:val="none" w:sz="0" w:space="0" w:color="auto"/>
        <w:left w:val="none" w:sz="0" w:space="0" w:color="auto"/>
        <w:bottom w:val="none" w:sz="0" w:space="0" w:color="auto"/>
        <w:right w:val="none" w:sz="0" w:space="0" w:color="auto"/>
      </w:divBdr>
    </w:div>
    <w:div w:id="196239364">
      <w:bodyDiv w:val="1"/>
      <w:marLeft w:val="0"/>
      <w:marRight w:val="0"/>
      <w:marTop w:val="0"/>
      <w:marBottom w:val="0"/>
      <w:divBdr>
        <w:top w:val="none" w:sz="0" w:space="0" w:color="auto"/>
        <w:left w:val="none" w:sz="0" w:space="0" w:color="auto"/>
        <w:bottom w:val="none" w:sz="0" w:space="0" w:color="auto"/>
        <w:right w:val="none" w:sz="0" w:space="0" w:color="auto"/>
      </w:divBdr>
    </w:div>
    <w:div w:id="196312421">
      <w:bodyDiv w:val="1"/>
      <w:marLeft w:val="0"/>
      <w:marRight w:val="0"/>
      <w:marTop w:val="0"/>
      <w:marBottom w:val="0"/>
      <w:divBdr>
        <w:top w:val="none" w:sz="0" w:space="0" w:color="auto"/>
        <w:left w:val="none" w:sz="0" w:space="0" w:color="auto"/>
        <w:bottom w:val="none" w:sz="0" w:space="0" w:color="auto"/>
        <w:right w:val="none" w:sz="0" w:space="0" w:color="auto"/>
      </w:divBdr>
    </w:div>
    <w:div w:id="201089997">
      <w:bodyDiv w:val="1"/>
      <w:marLeft w:val="0"/>
      <w:marRight w:val="0"/>
      <w:marTop w:val="0"/>
      <w:marBottom w:val="0"/>
      <w:divBdr>
        <w:top w:val="none" w:sz="0" w:space="0" w:color="auto"/>
        <w:left w:val="none" w:sz="0" w:space="0" w:color="auto"/>
        <w:bottom w:val="none" w:sz="0" w:space="0" w:color="auto"/>
        <w:right w:val="none" w:sz="0" w:space="0" w:color="auto"/>
      </w:divBdr>
    </w:div>
    <w:div w:id="202327129">
      <w:bodyDiv w:val="1"/>
      <w:marLeft w:val="0"/>
      <w:marRight w:val="0"/>
      <w:marTop w:val="0"/>
      <w:marBottom w:val="0"/>
      <w:divBdr>
        <w:top w:val="none" w:sz="0" w:space="0" w:color="auto"/>
        <w:left w:val="none" w:sz="0" w:space="0" w:color="auto"/>
        <w:bottom w:val="none" w:sz="0" w:space="0" w:color="auto"/>
        <w:right w:val="none" w:sz="0" w:space="0" w:color="auto"/>
      </w:divBdr>
    </w:div>
    <w:div w:id="206114420">
      <w:bodyDiv w:val="1"/>
      <w:marLeft w:val="0"/>
      <w:marRight w:val="0"/>
      <w:marTop w:val="0"/>
      <w:marBottom w:val="0"/>
      <w:divBdr>
        <w:top w:val="none" w:sz="0" w:space="0" w:color="auto"/>
        <w:left w:val="none" w:sz="0" w:space="0" w:color="auto"/>
        <w:bottom w:val="none" w:sz="0" w:space="0" w:color="auto"/>
        <w:right w:val="none" w:sz="0" w:space="0" w:color="auto"/>
      </w:divBdr>
    </w:div>
    <w:div w:id="212888982">
      <w:bodyDiv w:val="1"/>
      <w:marLeft w:val="0"/>
      <w:marRight w:val="0"/>
      <w:marTop w:val="0"/>
      <w:marBottom w:val="0"/>
      <w:divBdr>
        <w:top w:val="none" w:sz="0" w:space="0" w:color="auto"/>
        <w:left w:val="none" w:sz="0" w:space="0" w:color="auto"/>
        <w:bottom w:val="none" w:sz="0" w:space="0" w:color="auto"/>
        <w:right w:val="none" w:sz="0" w:space="0" w:color="auto"/>
      </w:divBdr>
    </w:div>
    <w:div w:id="226768154">
      <w:bodyDiv w:val="1"/>
      <w:marLeft w:val="0"/>
      <w:marRight w:val="0"/>
      <w:marTop w:val="0"/>
      <w:marBottom w:val="0"/>
      <w:divBdr>
        <w:top w:val="none" w:sz="0" w:space="0" w:color="auto"/>
        <w:left w:val="none" w:sz="0" w:space="0" w:color="auto"/>
        <w:bottom w:val="none" w:sz="0" w:space="0" w:color="auto"/>
        <w:right w:val="none" w:sz="0" w:space="0" w:color="auto"/>
      </w:divBdr>
    </w:div>
    <w:div w:id="231544744">
      <w:bodyDiv w:val="1"/>
      <w:marLeft w:val="0"/>
      <w:marRight w:val="0"/>
      <w:marTop w:val="0"/>
      <w:marBottom w:val="0"/>
      <w:divBdr>
        <w:top w:val="none" w:sz="0" w:space="0" w:color="auto"/>
        <w:left w:val="none" w:sz="0" w:space="0" w:color="auto"/>
        <w:bottom w:val="none" w:sz="0" w:space="0" w:color="auto"/>
        <w:right w:val="none" w:sz="0" w:space="0" w:color="auto"/>
      </w:divBdr>
    </w:div>
    <w:div w:id="231548494">
      <w:bodyDiv w:val="1"/>
      <w:marLeft w:val="0"/>
      <w:marRight w:val="0"/>
      <w:marTop w:val="0"/>
      <w:marBottom w:val="0"/>
      <w:divBdr>
        <w:top w:val="none" w:sz="0" w:space="0" w:color="auto"/>
        <w:left w:val="none" w:sz="0" w:space="0" w:color="auto"/>
        <w:bottom w:val="none" w:sz="0" w:space="0" w:color="auto"/>
        <w:right w:val="none" w:sz="0" w:space="0" w:color="auto"/>
      </w:divBdr>
    </w:div>
    <w:div w:id="231813998">
      <w:bodyDiv w:val="1"/>
      <w:marLeft w:val="0"/>
      <w:marRight w:val="0"/>
      <w:marTop w:val="0"/>
      <w:marBottom w:val="0"/>
      <w:divBdr>
        <w:top w:val="none" w:sz="0" w:space="0" w:color="auto"/>
        <w:left w:val="none" w:sz="0" w:space="0" w:color="auto"/>
        <w:bottom w:val="none" w:sz="0" w:space="0" w:color="auto"/>
        <w:right w:val="none" w:sz="0" w:space="0" w:color="auto"/>
      </w:divBdr>
    </w:div>
    <w:div w:id="235095653">
      <w:bodyDiv w:val="1"/>
      <w:marLeft w:val="0"/>
      <w:marRight w:val="0"/>
      <w:marTop w:val="0"/>
      <w:marBottom w:val="0"/>
      <w:divBdr>
        <w:top w:val="none" w:sz="0" w:space="0" w:color="auto"/>
        <w:left w:val="none" w:sz="0" w:space="0" w:color="auto"/>
        <w:bottom w:val="none" w:sz="0" w:space="0" w:color="auto"/>
        <w:right w:val="none" w:sz="0" w:space="0" w:color="auto"/>
      </w:divBdr>
    </w:div>
    <w:div w:id="242496068">
      <w:bodyDiv w:val="1"/>
      <w:marLeft w:val="0"/>
      <w:marRight w:val="0"/>
      <w:marTop w:val="0"/>
      <w:marBottom w:val="0"/>
      <w:divBdr>
        <w:top w:val="none" w:sz="0" w:space="0" w:color="auto"/>
        <w:left w:val="none" w:sz="0" w:space="0" w:color="auto"/>
        <w:bottom w:val="none" w:sz="0" w:space="0" w:color="auto"/>
        <w:right w:val="none" w:sz="0" w:space="0" w:color="auto"/>
      </w:divBdr>
    </w:div>
    <w:div w:id="252277623">
      <w:bodyDiv w:val="1"/>
      <w:marLeft w:val="0"/>
      <w:marRight w:val="0"/>
      <w:marTop w:val="0"/>
      <w:marBottom w:val="0"/>
      <w:divBdr>
        <w:top w:val="none" w:sz="0" w:space="0" w:color="auto"/>
        <w:left w:val="none" w:sz="0" w:space="0" w:color="auto"/>
        <w:bottom w:val="none" w:sz="0" w:space="0" w:color="auto"/>
        <w:right w:val="none" w:sz="0" w:space="0" w:color="auto"/>
      </w:divBdr>
    </w:div>
    <w:div w:id="25397656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64189185">
      <w:bodyDiv w:val="1"/>
      <w:marLeft w:val="0"/>
      <w:marRight w:val="0"/>
      <w:marTop w:val="0"/>
      <w:marBottom w:val="0"/>
      <w:divBdr>
        <w:top w:val="none" w:sz="0" w:space="0" w:color="auto"/>
        <w:left w:val="none" w:sz="0" w:space="0" w:color="auto"/>
        <w:bottom w:val="none" w:sz="0" w:space="0" w:color="auto"/>
        <w:right w:val="none" w:sz="0" w:space="0" w:color="auto"/>
      </w:divBdr>
    </w:div>
    <w:div w:id="273250776">
      <w:bodyDiv w:val="1"/>
      <w:marLeft w:val="0"/>
      <w:marRight w:val="0"/>
      <w:marTop w:val="0"/>
      <w:marBottom w:val="0"/>
      <w:divBdr>
        <w:top w:val="none" w:sz="0" w:space="0" w:color="auto"/>
        <w:left w:val="none" w:sz="0" w:space="0" w:color="auto"/>
        <w:bottom w:val="none" w:sz="0" w:space="0" w:color="auto"/>
        <w:right w:val="none" w:sz="0" w:space="0" w:color="auto"/>
      </w:divBdr>
    </w:div>
    <w:div w:id="283581835">
      <w:bodyDiv w:val="1"/>
      <w:marLeft w:val="0"/>
      <w:marRight w:val="0"/>
      <w:marTop w:val="0"/>
      <w:marBottom w:val="0"/>
      <w:divBdr>
        <w:top w:val="none" w:sz="0" w:space="0" w:color="auto"/>
        <w:left w:val="none" w:sz="0" w:space="0" w:color="auto"/>
        <w:bottom w:val="none" w:sz="0" w:space="0" w:color="auto"/>
        <w:right w:val="none" w:sz="0" w:space="0" w:color="auto"/>
      </w:divBdr>
    </w:div>
    <w:div w:id="286854910">
      <w:bodyDiv w:val="1"/>
      <w:marLeft w:val="0"/>
      <w:marRight w:val="0"/>
      <w:marTop w:val="0"/>
      <w:marBottom w:val="0"/>
      <w:divBdr>
        <w:top w:val="none" w:sz="0" w:space="0" w:color="auto"/>
        <w:left w:val="none" w:sz="0" w:space="0" w:color="auto"/>
        <w:bottom w:val="none" w:sz="0" w:space="0" w:color="auto"/>
        <w:right w:val="none" w:sz="0" w:space="0" w:color="auto"/>
      </w:divBdr>
    </w:div>
    <w:div w:id="288558154">
      <w:bodyDiv w:val="1"/>
      <w:marLeft w:val="0"/>
      <w:marRight w:val="0"/>
      <w:marTop w:val="0"/>
      <w:marBottom w:val="0"/>
      <w:divBdr>
        <w:top w:val="none" w:sz="0" w:space="0" w:color="auto"/>
        <w:left w:val="none" w:sz="0" w:space="0" w:color="auto"/>
        <w:bottom w:val="none" w:sz="0" w:space="0" w:color="auto"/>
        <w:right w:val="none" w:sz="0" w:space="0" w:color="auto"/>
      </w:divBdr>
    </w:div>
    <w:div w:id="290329769">
      <w:bodyDiv w:val="1"/>
      <w:marLeft w:val="0"/>
      <w:marRight w:val="0"/>
      <w:marTop w:val="0"/>
      <w:marBottom w:val="0"/>
      <w:divBdr>
        <w:top w:val="none" w:sz="0" w:space="0" w:color="auto"/>
        <w:left w:val="none" w:sz="0" w:space="0" w:color="auto"/>
        <w:bottom w:val="none" w:sz="0" w:space="0" w:color="auto"/>
        <w:right w:val="none" w:sz="0" w:space="0" w:color="auto"/>
      </w:divBdr>
    </w:div>
    <w:div w:id="306201280">
      <w:bodyDiv w:val="1"/>
      <w:marLeft w:val="0"/>
      <w:marRight w:val="0"/>
      <w:marTop w:val="0"/>
      <w:marBottom w:val="0"/>
      <w:divBdr>
        <w:top w:val="none" w:sz="0" w:space="0" w:color="auto"/>
        <w:left w:val="none" w:sz="0" w:space="0" w:color="auto"/>
        <w:bottom w:val="none" w:sz="0" w:space="0" w:color="auto"/>
        <w:right w:val="none" w:sz="0" w:space="0" w:color="auto"/>
      </w:divBdr>
    </w:div>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11565876">
      <w:bodyDiv w:val="1"/>
      <w:marLeft w:val="0"/>
      <w:marRight w:val="0"/>
      <w:marTop w:val="0"/>
      <w:marBottom w:val="0"/>
      <w:divBdr>
        <w:top w:val="none" w:sz="0" w:space="0" w:color="auto"/>
        <w:left w:val="none" w:sz="0" w:space="0" w:color="auto"/>
        <w:bottom w:val="none" w:sz="0" w:space="0" w:color="auto"/>
        <w:right w:val="none" w:sz="0" w:space="0" w:color="auto"/>
      </w:divBdr>
    </w:div>
    <w:div w:id="330765355">
      <w:bodyDiv w:val="1"/>
      <w:marLeft w:val="0"/>
      <w:marRight w:val="0"/>
      <w:marTop w:val="0"/>
      <w:marBottom w:val="0"/>
      <w:divBdr>
        <w:top w:val="none" w:sz="0" w:space="0" w:color="auto"/>
        <w:left w:val="none" w:sz="0" w:space="0" w:color="auto"/>
        <w:bottom w:val="none" w:sz="0" w:space="0" w:color="auto"/>
        <w:right w:val="none" w:sz="0" w:space="0" w:color="auto"/>
      </w:divBdr>
    </w:div>
    <w:div w:id="341317408">
      <w:bodyDiv w:val="1"/>
      <w:marLeft w:val="0"/>
      <w:marRight w:val="0"/>
      <w:marTop w:val="0"/>
      <w:marBottom w:val="0"/>
      <w:divBdr>
        <w:top w:val="none" w:sz="0" w:space="0" w:color="auto"/>
        <w:left w:val="none" w:sz="0" w:space="0" w:color="auto"/>
        <w:bottom w:val="none" w:sz="0" w:space="0" w:color="auto"/>
        <w:right w:val="none" w:sz="0" w:space="0" w:color="auto"/>
      </w:divBdr>
    </w:div>
    <w:div w:id="345450735">
      <w:bodyDiv w:val="1"/>
      <w:marLeft w:val="0"/>
      <w:marRight w:val="0"/>
      <w:marTop w:val="0"/>
      <w:marBottom w:val="0"/>
      <w:divBdr>
        <w:top w:val="none" w:sz="0" w:space="0" w:color="auto"/>
        <w:left w:val="none" w:sz="0" w:space="0" w:color="auto"/>
        <w:bottom w:val="none" w:sz="0" w:space="0" w:color="auto"/>
        <w:right w:val="none" w:sz="0" w:space="0" w:color="auto"/>
      </w:divBdr>
    </w:div>
    <w:div w:id="347099624">
      <w:bodyDiv w:val="1"/>
      <w:marLeft w:val="0"/>
      <w:marRight w:val="0"/>
      <w:marTop w:val="0"/>
      <w:marBottom w:val="0"/>
      <w:divBdr>
        <w:top w:val="none" w:sz="0" w:space="0" w:color="auto"/>
        <w:left w:val="none" w:sz="0" w:space="0" w:color="auto"/>
        <w:bottom w:val="none" w:sz="0" w:space="0" w:color="auto"/>
        <w:right w:val="none" w:sz="0" w:space="0" w:color="auto"/>
      </w:divBdr>
    </w:div>
    <w:div w:id="347144552">
      <w:bodyDiv w:val="1"/>
      <w:marLeft w:val="0"/>
      <w:marRight w:val="0"/>
      <w:marTop w:val="0"/>
      <w:marBottom w:val="0"/>
      <w:divBdr>
        <w:top w:val="none" w:sz="0" w:space="0" w:color="auto"/>
        <w:left w:val="none" w:sz="0" w:space="0" w:color="auto"/>
        <w:bottom w:val="none" w:sz="0" w:space="0" w:color="auto"/>
        <w:right w:val="none" w:sz="0" w:space="0" w:color="auto"/>
      </w:divBdr>
    </w:div>
    <w:div w:id="369693643">
      <w:bodyDiv w:val="1"/>
      <w:marLeft w:val="0"/>
      <w:marRight w:val="0"/>
      <w:marTop w:val="0"/>
      <w:marBottom w:val="0"/>
      <w:divBdr>
        <w:top w:val="none" w:sz="0" w:space="0" w:color="auto"/>
        <w:left w:val="none" w:sz="0" w:space="0" w:color="auto"/>
        <w:bottom w:val="none" w:sz="0" w:space="0" w:color="auto"/>
        <w:right w:val="none" w:sz="0" w:space="0" w:color="auto"/>
      </w:divBdr>
    </w:div>
    <w:div w:id="376317785">
      <w:bodyDiv w:val="1"/>
      <w:marLeft w:val="0"/>
      <w:marRight w:val="0"/>
      <w:marTop w:val="0"/>
      <w:marBottom w:val="0"/>
      <w:divBdr>
        <w:top w:val="none" w:sz="0" w:space="0" w:color="auto"/>
        <w:left w:val="none" w:sz="0" w:space="0" w:color="auto"/>
        <w:bottom w:val="none" w:sz="0" w:space="0" w:color="auto"/>
        <w:right w:val="none" w:sz="0" w:space="0" w:color="auto"/>
      </w:divBdr>
    </w:div>
    <w:div w:id="381295355">
      <w:bodyDiv w:val="1"/>
      <w:marLeft w:val="0"/>
      <w:marRight w:val="0"/>
      <w:marTop w:val="0"/>
      <w:marBottom w:val="0"/>
      <w:divBdr>
        <w:top w:val="none" w:sz="0" w:space="0" w:color="auto"/>
        <w:left w:val="none" w:sz="0" w:space="0" w:color="auto"/>
        <w:bottom w:val="none" w:sz="0" w:space="0" w:color="auto"/>
        <w:right w:val="none" w:sz="0" w:space="0" w:color="auto"/>
      </w:divBdr>
    </w:div>
    <w:div w:id="388460055">
      <w:bodyDiv w:val="1"/>
      <w:marLeft w:val="0"/>
      <w:marRight w:val="0"/>
      <w:marTop w:val="0"/>
      <w:marBottom w:val="0"/>
      <w:divBdr>
        <w:top w:val="none" w:sz="0" w:space="0" w:color="auto"/>
        <w:left w:val="none" w:sz="0" w:space="0" w:color="auto"/>
        <w:bottom w:val="none" w:sz="0" w:space="0" w:color="auto"/>
        <w:right w:val="none" w:sz="0" w:space="0" w:color="auto"/>
      </w:divBdr>
    </w:div>
    <w:div w:id="397366484">
      <w:bodyDiv w:val="1"/>
      <w:marLeft w:val="0"/>
      <w:marRight w:val="0"/>
      <w:marTop w:val="0"/>
      <w:marBottom w:val="0"/>
      <w:divBdr>
        <w:top w:val="none" w:sz="0" w:space="0" w:color="auto"/>
        <w:left w:val="none" w:sz="0" w:space="0" w:color="auto"/>
        <w:bottom w:val="none" w:sz="0" w:space="0" w:color="auto"/>
        <w:right w:val="none" w:sz="0" w:space="0" w:color="auto"/>
      </w:divBdr>
    </w:div>
    <w:div w:id="409737763">
      <w:bodyDiv w:val="1"/>
      <w:marLeft w:val="0"/>
      <w:marRight w:val="0"/>
      <w:marTop w:val="0"/>
      <w:marBottom w:val="0"/>
      <w:divBdr>
        <w:top w:val="none" w:sz="0" w:space="0" w:color="auto"/>
        <w:left w:val="none" w:sz="0" w:space="0" w:color="auto"/>
        <w:bottom w:val="none" w:sz="0" w:space="0" w:color="auto"/>
        <w:right w:val="none" w:sz="0" w:space="0" w:color="auto"/>
      </w:divBdr>
    </w:div>
    <w:div w:id="430392712">
      <w:bodyDiv w:val="1"/>
      <w:marLeft w:val="0"/>
      <w:marRight w:val="0"/>
      <w:marTop w:val="0"/>
      <w:marBottom w:val="0"/>
      <w:divBdr>
        <w:top w:val="none" w:sz="0" w:space="0" w:color="auto"/>
        <w:left w:val="none" w:sz="0" w:space="0" w:color="auto"/>
        <w:bottom w:val="none" w:sz="0" w:space="0" w:color="auto"/>
        <w:right w:val="none" w:sz="0" w:space="0" w:color="auto"/>
      </w:divBdr>
    </w:div>
    <w:div w:id="433398804">
      <w:bodyDiv w:val="1"/>
      <w:marLeft w:val="0"/>
      <w:marRight w:val="0"/>
      <w:marTop w:val="0"/>
      <w:marBottom w:val="0"/>
      <w:divBdr>
        <w:top w:val="none" w:sz="0" w:space="0" w:color="auto"/>
        <w:left w:val="none" w:sz="0" w:space="0" w:color="auto"/>
        <w:bottom w:val="none" w:sz="0" w:space="0" w:color="auto"/>
        <w:right w:val="none" w:sz="0" w:space="0" w:color="auto"/>
      </w:divBdr>
    </w:div>
    <w:div w:id="436027220">
      <w:bodyDiv w:val="1"/>
      <w:marLeft w:val="0"/>
      <w:marRight w:val="0"/>
      <w:marTop w:val="0"/>
      <w:marBottom w:val="0"/>
      <w:divBdr>
        <w:top w:val="none" w:sz="0" w:space="0" w:color="auto"/>
        <w:left w:val="none" w:sz="0" w:space="0" w:color="auto"/>
        <w:bottom w:val="none" w:sz="0" w:space="0" w:color="auto"/>
        <w:right w:val="none" w:sz="0" w:space="0" w:color="auto"/>
      </w:divBdr>
    </w:div>
    <w:div w:id="436559163">
      <w:bodyDiv w:val="1"/>
      <w:marLeft w:val="0"/>
      <w:marRight w:val="0"/>
      <w:marTop w:val="0"/>
      <w:marBottom w:val="0"/>
      <w:divBdr>
        <w:top w:val="none" w:sz="0" w:space="0" w:color="auto"/>
        <w:left w:val="none" w:sz="0" w:space="0" w:color="auto"/>
        <w:bottom w:val="none" w:sz="0" w:space="0" w:color="auto"/>
        <w:right w:val="none" w:sz="0" w:space="0" w:color="auto"/>
      </w:divBdr>
    </w:div>
    <w:div w:id="440533917">
      <w:bodyDiv w:val="1"/>
      <w:marLeft w:val="0"/>
      <w:marRight w:val="0"/>
      <w:marTop w:val="0"/>
      <w:marBottom w:val="0"/>
      <w:divBdr>
        <w:top w:val="none" w:sz="0" w:space="0" w:color="auto"/>
        <w:left w:val="none" w:sz="0" w:space="0" w:color="auto"/>
        <w:bottom w:val="none" w:sz="0" w:space="0" w:color="auto"/>
        <w:right w:val="none" w:sz="0" w:space="0" w:color="auto"/>
      </w:divBdr>
    </w:div>
    <w:div w:id="446044410">
      <w:bodyDiv w:val="1"/>
      <w:marLeft w:val="0"/>
      <w:marRight w:val="0"/>
      <w:marTop w:val="0"/>
      <w:marBottom w:val="0"/>
      <w:divBdr>
        <w:top w:val="none" w:sz="0" w:space="0" w:color="auto"/>
        <w:left w:val="none" w:sz="0" w:space="0" w:color="auto"/>
        <w:bottom w:val="none" w:sz="0" w:space="0" w:color="auto"/>
        <w:right w:val="none" w:sz="0" w:space="0" w:color="auto"/>
      </w:divBdr>
    </w:div>
    <w:div w:id="446243008">
      <w:bodyDiv w:val="1"/>
      <w:marLeft w:val="0"/>
      <w:marRight w:val="0"/>
      <w:marTop w:val="0"/>
      <w:marBottom w:val="0"/>
      <w:divBdr>
        <w:top w:val="none" w:sz="0" w:space="0" w:color="auto"/>
        <w:left w:val="none" w:sz="0" w:space="0" w:color="auto"/>
        <w:bottom w:val="none" w:sz="0" w:space="0" w:color="auto"/>
        <w:right w:val="none" w:sz="0" w:space="0" w:color="auto"/>
      </w:divBdr>
    </w:div>
    <w:div w:id="447966933">
      <w:bodyDiv w:val="1"/>
      <w:marLeft w:val="0"/>
      <w:marRight w:val="0"/>
      <w:marTop w:val="0"/>
      <w:marBottom w:val="0"/>
      <w:divBdr>
        <w:top w:val="none" w:sz="0" w:space="0" w:color="auto"/>
        <w:left w:val="none" w:sz="0" w:space="0" w:color="auto"/>
        <w:bottom w:val="none" w:sz="0" w:space="0" w:color="auto"/>
        <w:right w:val="none" w:sz="0" w:space="0" w:color="auto"/>
      </w:divBdr>
    </w:div>
    <w:div w:id="448864664">
      <w:bodyDiv w:val="1"/>
      <w:marLeft w:val="0"/>
      <w:marRight w:val="0"/>
      <w:marTop w:val="0"/>
      <w:marBottom w:val="0"/>
      <w:divBdr>
        <w:top w:val="none" w:sz="0" w:space="0" w:color="auto"/>
        <w:left w:val="none" w:sz="0" w:space="0" w:color="auto"/>
        <w:bottom w:val="none" w:sz="0" w:space="0" w:color="auto"/>
        <w:right w:val="none" w:sz="0" w:space="0" w:color="auto"/>
      </w:divBdr>
    </w:div>
    <w:div w:id="453526521">
      <w:bodyDiv w:val="1"/>
      <w:marLeft w:val="0"/>
      <w:marRight w:val="0"/>
      <w:marTop w:val="0"/>
      <w:marBottom w:val="0"/>
      <w:divBdr>
        <w:top w:val="none" w:sz="0" w:space="0" w:color="auto"/>
        <w:left w:val="none" w:sz="0" w:space="0" w:color="auto"/>
        <w:bottom w:val="none" w:sz="0" w:space="0" w:color="auto"/>
        <w:right w:val="none" w:sz="0" w:space="0" w:color="auto"/>
      </w:divBdr>
    </w:div>
    <w:div w:id="457724253">
      <w:bodyDiv w:val="1"/>
      <w:marLeft w:val="0"/>
      <w:marRight w:val="0"/>
      <w:marTop w:val="0"/>
      <w:marBottom w:val="0"/>
      <w:divBdr>
        <w:top w:val="none" w:sz="0" w:space="0" w:color="auto"/>
        <w:left w:val="none" w:sz="0" w:space="0" w:color="auto"/>
        <w:bottom w:val="none" w:sz="0" w:space="0" w:color="auto"/>
        <w:right w:val="none" w:sz="0" w:space="0" w:color="auto"/>
      </w:divBdr>
    </w:div>
    <w:div w:id="459493736">
      <w:bodyDiv w:val="1"/>
      <w:marLeft w:val="0"/>
      <w:marRight w:val="0"/>
      <w:marTop w:val="0"/>
      <w:marBottom w:val="0"/>
      <w:divBdr>
        <w:top w:val="none" w:sz="0" w:space="0" w:color="auto"/>
        <w:left w:val="none" w:sz="0" w:space="0" w:color="auto"/>
        <w:bottom w:val="none" w:sz="0" w:space="0" w:color="auto"/>
        <w:right w:val="none" w:sz="0" w:space="0" w:color="auto"/>
      </w:divBdr>
    </w:div>
    <w:div w:id="460804179">
      <w:bodyDiv w:val="1"/>
      <w:marLeft w:val="0"/>
      <w:marRight w:val="0"/>
      <w:marTop w:val="0"/>
      <w:marBottom w:val="0"/>
      <w:divBdr>
        <w:top w:val="none" w:sz="0" w:space="0" w:color="auto"/>
        <w:left w:val="none" w:sz="0" w:space="0" w:color="auto"/>
        <w:bottom w:val="none" w:sz="0" w:space="0" w:color="auto"/>
        <w:right w:val="none" w:sz="0" w:space="0" w:color="auto"/>
      </w:divBdr>
    </w:div>
    <w:div w:id="478036905">
      <w:bodyDiv w:val="1"/>
      <w:marLeft w:val="0"/>
      <w:marRight w:val="0"/>
      <w:marTop w:val="0"/>
      <w:marBottom w:val="0"/>
      <w:divBdr>
        <w:top w:val="none" w:sz="0" w:space="0" w:color="auto"/>
        <w:left w:val="none" w:sz="0" w:space="0" w:color="auto"/>
        <w:bottom w:val="none" w:sz="0" w:space="0" w:color="auto"/>
        <w:right w:val="none" w:sz="0" w:space="0" w:color="auto"/>
      </w:divBdr>
    </w:div>
    <w:div w:id="481771604">
      <w:bodyDiv w:val="1"/>
      <w:marLeft w:val="0"/>
      <w:marRight w:val="0"/>
      <w:marTop w:val="0"/>
      <w:marBottom w:val="0"/>
      <w:divBdr>
        <w:top w:val="none" w:sz="0" w:space="0" w:color="auto"/>
        <w:left w:val="none" w:sz="0" w:space="0" w:color="auto"/>
        <w:bottom w:val="none" w:sz="0" w:space="0" w:color="auto"/>
        <w:right w:val="none" w:sz="0" w:space="0" w:color="auto"/>
      </w:divBdr>
    </w:div>
    <w:div w:id="482549548">
      <w:bodyDiv w:val="1"/>
      <w:marLeft w:val="0"/>
      <w:marRight w:val="0"/>
      <w:marTop w:val="0"/>
      <w:marBottom w:val="0"/>
      <w:divBdr>
        <w:top w:val="none" w:sz="0" w:space="0" w:color="auto"/>
        <w:left w:val="none" w:sz="0" w:space="0" w:color="auto"/>
        <w:bottom w:val="none" w:sz="0" w:space="0" w:color="auto"/>
        <w:right w:val="none" w:sz="0" w:space="0" w:color="auto"/>
      </w:divBdr>
    </w:div>
    <w:div w:id="490171940">
      <w:bodyDiv w:val="1"/>
      <w:marLeft w:val="0"/>
      <w:marRight w:val="0"/>
      <w:marTop w:val="0"/>
      <w:marBottom w:val="0"/>
      <w:divBdr>
        <w:top w:val="none" w:sz="0" w:space="0" w:color="auto"/>
        <w:left w:val="none" w:sz="0" w:space="0" w:color="auto"/>
        <w:bottom w:val="none" w:sz="0" w:space="0" w:color="auto"/>
        <w:right w:val="none" w:sz="0" w:space="0" w:color="auto"/>
      </w:divBdr>
    </w:div>
    <w:div w:id="495151692">
      <w:bodyDiv w:val="1"/>
      <w:marLeft w:val="0"/>
      <w:marRight w:val="0"/>
      <w:marTop w:val="0"/>
      <w:marBottom w:val="0"/>
      <w:divBdr>
        <w:top w:val="none" w:sz="0" w:space="0" w:color="auto"/>
        <w:left w:val="none" w:sz="0" w:space="0" w:color="auto"/>
        <w:bottom w:val="none" w:sz="0" w:space="0" w:color="auto"/>
        <w:right w:val="none" w:sz="0" w:space="0" w:color="auto"/>
      </w:divBdr>
    </w:div>
    <w:div w:id="496654685">
      <w:bodyDiv w:val="1"/>
      <w:marLeft w:val="0"/>
      <w:marRight w:val="0"/>
      <w:marTop w:val="0"/>
      <w:marBottom w:val="0"/>
      <w:divBdr>
        <w:top w:val="none" w:sz="0" w:space="0" w:color="auto"/>
        <w:left w:val="none" w:sz="0" w:space="0" w:color="auto"/>
        <w:bottom w:val="none" w:sz="0" w:space="0" w:color="auto"/>
        <w:right w:val="none" w:sz="0" w:space="0" w:color="auto"/>
      </w:divBdr>
    </w:div>
    <w:div w:id="513808281">
      <w:bodyDiv w:val="1"/>
      <w:marLeft w:val="0"/>
      <w:marRight w:val="0"/>
      <w:marTop w:val="0"/>
      <w:marBottom w:val="0"/>
      <w:divBdr>
        <w:top w:val="none" w:sz="0" w:space="0" w:color="auto"/>
        <w:left w:val="none" w:sz="0" w:space="0" w:color="auto"/>
        <w:bottom w:val="none" w:sz="0" w:space="0" w:color="auto"/>
        <w:right w:val="none" w:sz="0" w:space="0" w:color="auto"/>
      </w:divBdr>
    </w:div>
    <w:div w:id="519243727">
      <w:bodyDiv w:val="1"/>
      <w:marLeft w:val="0"/>
      <w:marRight w:val="0"/>
      <w:marTop w:val="0"/>
      <w:marBottom w:val="0"/>
      <w:divBdr>
        <w:top w:val="none" w:sz="0" w:space="0" w:color="auto"/>
        <w:left w:val="none" w:sz="0" w:space="0" w:color="auto"/>
        <w:bottom w:val="none" w:sz="0" w:space="0" w:color="auto"/>
        <w:right w:val="none" w:sz="0" w:space="0" w:color="auto"/>
      </w:divBdr>
    </w:div>
    <w:div w:id="521164173">
      <w:bodyDiv w:val="1"/>
      <w:marLeft w:val="0"/>
      <w:marRight w:val="0"/>
      <w:marTop w:val="0"/>
      <w:marBottom w:val="0"/>
      <w:divBdr>
        <w:top w:val="none" w:sz="0" w:space="0" w:color="auto"/>
        <w:left w:val="none" w:sz="0" w:space="0" w:color="auto"/>
        <w:bottom w:val="none" w:sz="0" w:space="0" w:color="auto"/>
        <w:right w:val="none" w:sz="0" w:space="0" w:color="auto"/>
      </w:divBdr>
    </w:div>
    <w:div w:id="521356014">
      <w:bodyDiv w:val="1"/>
      <w:marLeft w:val="0"/>
      <w:marRight w:val="0"/>
      <w:marTop w:val="0"/>
      <w:marBottom w:val="0"/>
      <w:divBdr>
        <w:top w:val="none" w:sz="0" w:space="0" w:color="auto"/>
        <w:left w:val="none" w:sz="0" w:space="0" w:color="auto"/>
        <w:bottom w:val="none" w:sz="0" w:space="0" w:color="auto"/>
        <w:right w:val="none" w:sz="0" w:space="0" w:color="auto"/>
      </w:divBdr>
    </w:div>
    <w:div w:id="526064883">
      <w:bodyDiv w:val="1"/>
      <w:marLeft w:val="0"/>
      <w:marRight w:val="0"/>
      <w:marTop w:val="0"/>
      <w:marBottom w:val="0"/>
      <w:divBdr>
        <w:top w:val="none" w:sz="0" w:space="0" w:color="auto"/>
        <w:left w:val="none" w:sz="0" w:space="0" w:color="auto"/>
        <w:bottom w:val="none" w:sz="0" w:space="0" w:color="auto"/>
        <w:right w:val="none" w:sz="0" w:space="0" w:color="auto"/>
      </w:divBdr>
    </w:div>
    <w:div w:id="536164873">
      <w:bodyDiv w:val="1"/>
      <w:marLeft w:val="0"/>
      <w:marRight w:val="0"/>
      <w:marTop w:val="0"/>
      <w:marBottom w:val="0"/>
      <w:divBdr>
        <w:top w:val="none" w:sz="0" w:space="0" w:color="auto"/>
        <w:left w:val="none" w:sz="0" w:space="0" w:color="auto"/>
        <w:bottom w:val="none" w:sz="0" w:space="0" w:color="auto"/>
        <w:right w:val="none" w:sz="0" w:space="0" w:color="auto"/>
      </w:divBdr>
    </w:div>
    <w:div w:id="550574835">
      <w:bodyDiv w:val="1"/>
      <w:marLeft w:val="0"/>
      <w:marRight w:val="0"/>
      <w:marTop w:val="0"/>
      <w:marBottom w:val="0"/>
      <w:divBdr>
        <w:top w:val="none" w:sz="0" w:space="0" w:color="auto"/>
        <w:left w:val="none" w:sz="0" w:space="0" w:color="auto"/>
        <w:bottom w:val="none" w:sz="0" w:space="0" w:color="auto"/>
        <w:right w:val="none" w:sz="0" w:space="0" w:color="auto"/>
      </w:divBdr>
    </w:div>
    <w:div w:id="551426579">
      <w:bodyDiv w:val="1"/>
      <w:marLeft w:val="0"/>
      <w:marRight w:val="0"/>
      <w:marTop w:val="0"/>
      <w:marBottom w:val="0"/>
      <w:divBdr>
        <w:top w:val="none" w:sz="0" w:space="0" w:color="auto"/>
        <w:left w:val="none" w:sz="0" w:space="0" w:color="auto"/>
        <w:bottom w:val="none" w:sz="0" w:space="0" w:color="auto"/>
        <w:right w:val="none" w:sz="0" w:space="0" w:color="auto"/>
      </w:divBdr>
    </w:div>
    <w:div w:id="552473879">
      <w:bodyDiv w:val="1"/>
      <w:marLeft w:val="0"/>
      <w:marRight w:val="0"/>
      <w:marTop w:val="0"/>
      <w:marBottom w:val="0"/>
      <w:divBdr>
        <w:top w:val="none" w:sz="0" w:space="0" w:color="auto"/>
        <w:left w:val="none" w:sz="0" w:space="0" w:color="auto"/>
        <w:bottom w:val="none" w:sz="0" w:space="0" w:color="auto"/>
        <w:right w:val="none" w:sz="0" w:space="0" w:color="auto"/>
      </w:divBdr>
    </w:div>
    <w:div w:id="559555006">
      <w:bodyDiv w:val="1"/>
      <w:marLeft w:val="0"/>
      <w:marRight w:val="0"/>
      <w:marTop w:val="0"/>
      <w:marBottom w:val="0"/>
      <w:divBdr>
        <w:top w:val="none" w:sz="0" w:space="0" w:color="auto"/>
        <w:left w:val="none" w:sz="0" w:space="0" w:color="auto"/>
        <w:bottom w:val="none" w:sz="0" w:space="0" w:color="auto"/>
        <w:right w:val="none" w:sz="0" w:space="0" w:color="auto"/>
      </w:divBdr>
    </w:div>
    <w:div w:id="564493621">
      <w:bodyDiv w:val="1"/>
      <w:marLeft w:val="0"/>
      <w:marRight w:val="0"/>
      <w:marTop w:val="0"/>
      <w:marBottom w:val="0"/>
      <w:divBdr>
        <w:top w:val="none" w:sz="0" w:space="0" w:color="auto"/>
        <w:left w:val="none" w:sz="0" w:space="0" w:color="auto"/>
        <w:bottom w:val="none" w:sz="0" w:space="0" w:color="auto"/>
        <w:right w:val="none" w:sz="0" w:space="0" w:color="auto"/>
      </w:divBdr>
    </w:div>
    <w:div w:id="575241183">
      <w:bodyDiv w:val="1"/>
      <w:marLeft w:val="0"/>
      <w:marRight w:val="0"/>
      <w:marTop w:val="0"/>
      <w:marBottom w:val="0"/>
      <w:divBdr>
        <w:top w:val="none" w:sz="0" w:space="0" w:color="auto"/>
        <w:left w:val="none" w:sz="0" w:space="0" w:color="auto"/>
        <w:bottom w:val="none" w:sz="0" w:space="0" w:color="auto"/>
        <w:right w:val="none" w:sz="0" w:space="0" w:color="auto"/>
      </w:divBdr>
    </w:div>
    <w:div w:id="581640278">
      <w:bodyDiv w:val="1"/>
      <w:marLeft w:val="0"/>
      <w:marRight w:val="0"/>
      <w:marTop w:val="0"/>
      <w:marBottom w:val="0"/>
      <w:divBdr>
        <w:top w:val="none" w:sz="0" w:space="0" w:color="auto"/>
        <w:left w:val="none" w:sz="0" w:space="0" w:color="auto"/>
        <w:bottom w:val="none" w:sz="0" w:space="0" w:color="auto"/>
        <w:right w:val="none" w:sz="0" w:space="0" w:color="auto"/>
      </w:divBdr>
    </w:div>
    <w:div w:id="588805895">
      <w:bodyDiv w:val="1"/>
      <w:marLeft w:val="0"/>
      <w:marRight w:val="0"/>
      <w:marTop w:val="0"/>
      <w:marBottom w:val="0"/>
      <w:divBdr>
        <w:top w:val="none" w:sz="0" w:space="0" w:color="auto"/>
        <w:left w:val="none" w:sz="0" w:space="0" w:color="auto"/>
        <w:bottom w:val="none" w:sz="0" w:space="0" w:color="auto"/>
        <w:right w:val="none" w:sz="0" w:space="0" w:color="auto"/>
      </w:divBdr>
    </w:div>
    <w:div w:id="590047173">
      <w:bodyDiv w:val="1"/>
      <w:marLeft w:val="0"/>
      <w:marRight w:val="0"/>
      <w:marTop w:val="0"/>
      <w:marBottom w:val="0"/>
      <w:divBdr>
        <w:top w:val="none" w:sz="0" w:space="0" w:color="auto"/>
        <w:left w:val="none" w:sz="0" w:space="0" w:color="auto"/>
        <w:bottom w:val="none" w:sz="0" w:space="0" w:color="auto"/>
        <w:right w:val="none" w:sz="0" w:space="0" w:color="auto"/>
      </w:divBdr>
    </w:div>
    <w:div w:id="592203834">
      <w:bodyDiv w:val="1"/>
      <w:marLeft w:val="0"/>
      <w:marRight w:val="0"/>
      <w:marTop w:val="0"/>
      <w:marBottom w:val="0"/>
      <w:divBdr>
        <w:top w:val="none" w:sz="0" w:space="0" w:color="auto"/>
        <w:left w:val="none" w:sz="0" w:space="0" w:color="auto"/>
        <w:bottom w:val="none" w:sz="0" w:space="0" w:color="auto"/>
        <w:right w:val="none" w:sz="0" w:space="0" w:color="auto"/>
      </w:divBdr>
    </w:div>
    <w:div w:id="598221346">
      <w:bodyDiv w:val="1"/>
      <w:marLeft w:val="0"/>
      <w:marRight w:val="0"/>
      <w:marTop w:val="0"/>
      <w:marBottom w:val="0"/>
      <w:divBdr>
        <w:top w:val="none" w:sz="0" w:space="0" w:color="auto"/>
        <w:left w:val="none" w:sz="0" w:space="0" w:color="auto"/>
        <w:bottom w:val="none" w:sz="0" w:space="0" w:color="auto"/>
        <w:right w:val="none" w:sz="0" w:space="0" w:color="auto"/>
      </w:divBdr>
    </w:div>
    <w:div w:id="599222737">
      <w:bodyDiv w:val="1"/>
      <w:marLeft w:val="0"/>
      <w:marRight w:val="0"/>
      <w:marTop w:val="0"/>
      <w:marBottom w:val="0"/>
      <w:divBdr>
        <w:top w:val="none" w:sz="0" w:space="0" w:color="auto"/>
        <w:left w:val="none" w:sz="0" w:space="0" w:color="auto"/>
        <w:bottom w:val="none" w:sz="0" w:space="0" w:color="auto"/>
        <w:right w:val="none" w:sz="0" w:space="0" w:color="auto"/>
      </w:divBdr>
    </w:div>
    <w:div w:id="609897737">
      <w:bodyDiv w:val="1"/>
      <w:marLeft w:val="0"/>
      <w:marRight w:val="0"/>
      <w:marTop w:val="0"/>
      <w:marBottom w:val="0"/>
      <w:divBdr>
        <w:top w:val="none" w:sz="0" w:space="0" w:color="auto"/>
        <w:left w:val="none" w:sz="0" w:space="0" w:color="auto"/>
        <w:bottom w:val="none" w:sz="0" w:space="0" w:color="auto"/>
        <w:right w:val="none" w:sz="0" w:space="0" w:color="auto"/>
      </w:divBdr>
    </w:div>
    <w:div w:id="612395683">
      <w:bodyDiv w:val="1"/>
      <w:marLeft w:val="0"/>
      <w:marRight w:val="0"/>
      <w:marTop w:val="0"/>
      <w:marBottom w:val="0"/>
      <w:divBdr>
        <w:top w:val="none" w:sz="0" w:space="0" w:color="auto"/>
        <w:left w:val="none" w:sz="0" w:space="0" w:color="auto"/>
        <w:bottom w:val="none" w:sz="0" w:space="0" w:color="auto"/>
        <w:right w:val="none" w:sz="0" w:space="0" w:color="auto"/>
      </w:divBdr>
    </w:div>
    <w:div w:id="616136273">
      <w:bodyDiv w:val="1"/>
      <w:marLeft w:val="0"/>
      <w:marRight w:val="0"/>
      <w:marTop w:val="0"/>
      <w:marBottom w:val="0"/>
      <w:divBdr>
        <w:top w:val="none" w:sz="0" w:space="0" w:color="auto"/>
        <w:left w:val="none" w:sz="0" w:space="0" w:color="auto"/>
        <w:bottom w:val="none" w:sz="0" w:space="0" w:color="auto"/>
        <w:right w:val="none" w:sz="0" w:space="0" w:color="auto"/>
      </w:divBdr>
    </w:div>
    <w:div w:id="619645767">
      <w:bodyDiv w:val="1"/>
      <w:marLeft w:val="0"/>
      <w:marRight w:val="0"/>
      <w:marTop w:val="0"/>
      <w:marBottom w:val="0"/>
      <w:divBdr>
        <w:top w:val="none" w:sz="0" w:space="0" w:color="auto"/>
        <w:left w:val="none" w:sz="0" w:space="0" w:color="auto"/>
        <w:bottom w:val="none" w:sz="0" w:space="0" w:color="auto"/>
        <w:right w:val="none" w:sz="0" w:space="0" w:color="auto"/>
      </w:divBdr>
    </w:div>
    <w:div w:id="621544364">
      <w:bodyDiv w:val="1"/>
      <w:marLeft w:val="0"/>
      <w:marRight w:val="0"/>
      <w:marTop w:val="0"/>
      <w:marBottom w:val="0"/>
      <w:divBdr>
        <w:top w:val="none" w:sz="0" w:space="0" w:color="auto"/>
        <w:left w:val="none" w:sz="0" w:space="0" w:color="auto"/>
        <w:bottom w:val="none" w:sz="0" w:space="0" w:color="auto"/>
        <w:right w:val="none" w:sz="0" w:space="0" w:color="auto"/>
      </w:divBdr>
    </w:div>
    <w:div w:id="621573144">
      <w:bodyDiv w:val="1"/>
      <w:marLeft w:val="0"/>
      <w:marRight w:val="0"/>
      <w:marTop w:val="0"/>
      <w:marBottom w:val="0"/>
      <w:divBdr>
        <w:top w:val="none" w:sz="0" w:space="0" w:color="auto"/>
        <w:left w:val="none" w:sz="0" w:space="0" w:color="auto"/>
        <w:bottom w:val="none" w:sz="0" w:space="0" w:color="auto"/>
        <w:right w:val="none" w:sz="0" w:space="0" w:color="auto"/>
      </w:divBdr>
    </w:div>
    <w:div w:id="623006531">
      <w:bodyDiv w:val="1"/>
      <w:marLeft w:val="0"/>
      <w:marRight w:val="0"/>
      <w:marTop w:val="0"/>
      <w:marBottom w:val="0"/>
      <w:divBdr>
        <w:top w:val="none" w:sz="0" w:space="0" w:color="auto"/>
        <w:left w:val="none" w:sz="0" w:space="0" w:color="auto"/>
        <w:bottom w:val="none" w:sz="0" w:space="0" w:color="auto"/>
        <w:right w:val="none" w:sz="0" w:space="0" w:color="auto"/>
      </w:divBdr>
    </w:div>
    <w:div w:id="631518105">
      <w:bodyDiv w:val="1"/>
      <w:marLeft w:val="0"/>
      <w:marRight w:val="0"/>
      <w:marTop w:val="0"/>
      <w:marBottom w:val="0"/>
      <w:divBdr>
        <w:top w:val="none" w:sz="0" w:space="0" w:color="auto"/>
        <w:left w:val="none" w:sz="0" w:space="0" w:color="auto"/>
        <w:bottom w:val="none" w:sz="0" w:space="0" w:color="auto"/>
        <w:right w:val="none" w:sz="0" w:space="0" w:color="auto"/>
      </w:divBdr>
    </w:div>
    <w:div w:id="645162958">
      <w:bodyDiv w:val="1"/>
      <w:marLeft w:val="0"/>
      <w:marRight w:val="0"/>
      <w:marTop w:val="0"/>
      <w:marBottom w:val="0"/>
      <w:divBdr>
        <w:top w:val="none" w:sz="0" w:space="0" w:color="auto"/>
        <w:left w:val="none" w:sz="0" w:space="0" w:color="auto"/>
        <w:bottom w:val="none" w:sz="0" w:space="0" w:color="auto"/>
        <w:right w:val="none" w:sz="0" w:space="0" w:color="auto"/>
      </w:divBdr>
    </w:div>
    <w:div w:id="646931589">
      <w:bodyDiv w:val="1"/>
      <w:marLeft w:val="0"/>
      <w:marRight w:val="0"/>
      <w:marTop w:val="0"/>
      <w:marBottom w:val="0"/>
      <w:divBdr>
        <w:top w:val="none" w:sz="0" w:space="0" w:color="auto"/>
        <w:left w:val="none" w:sz="0" w:space="0" w:color="auto"/>
        <w:bottom w:val="none" w:sz="0" w:space="0" w:color="auto"/>
        <w:right w:val="none" w:sz="0" w:space="0" w:color="auto"/>
      </w:divBdr>
    </w:div>
    <w:div w:id="651369779">
      <w:bodyDiv w:val="1"/>
      <w:marLeft w:val="0"/>
      <w:marRight w:val="0"/>
      <w:marTop w:val="0"/>
      <w:marBottom w:val="0"/>
      <w:divBdr>
        <w:top w:val="none" w:sz="0" w:space="0" w:color="auto"/>
        <w:left w:val="none" w:sz="0" w:space="0" w:color="auto"/>
        <w:bottom w:val="none" w:sz="0" w:space="0" w:color="auto"/>
        <w:right w:val="none" w:sz="0" w:space="0" w:color="auto"/>
      </w:divBdr>
    </w:div>
    <w:div w:id="652411820">
      <w:bodyDiv w:val="1"/>
      <w:marLeft w:val="0"/>
      <w:marRight w:val="0"/>
      <w:marTop w:val="0"/>
      <w:marBottom w:val="0"/>
      <w:divBdr>
        <w:top w:val="none" w:sz="0" w:space="0" w:color="auto"/>
        <w:left w:val="none" w:sz="0" w:space="0" w:color="auto"/>
        <w:bottom w:val="none" w:sz="0" w:space="0" w:color="auto"/>
        <w:right w:val="none" w:sz="0" w:space="0" w:color="auto"/>
      </w:divBdr>
    </w:div>
    <w:div w:id="653265816">
      <w:bodyDiv w:val="1"/>
      <w:marLeft w:val="0"/>
      <w:marRight w:val="0"/>
      <w:marTop w:val="0"/>
      <w:marBottom w:val="0"/>
      <w:divBdr>
        <w:top w:val="none" w:sz="0" w:space="0" w:color="auto"/>
        <w:left w:val="none" w:sz="0" w:space="0" w:color="auto"/>
        <w:bottom w:val="none" w:sz="0" w:space="0" w:color="auto"/>
        <w:right w:val="none" w:sz="0" w:space="0" w:color="auto"/>
      </w:divBdr>
    </w:div>
    <w:div w:id="661155763">
      <w:bodyDiv w:val="1"/>
      <w:marLeft w:val="0"/>
      <w:marRight w:val="0"/>
      <w:marTop w:val="0"/>
      <w:marBottom w:val="0"/>
      <w:divBdr>
        <w:top w:val="none" w:sz="0" w:space="0" w:color="auto"/>
        <w:left w:val="none" w:sz="0" w:space="0" w:color="auto"/>
        <w:bottom w:val="none" w:sz="0" w:space="0" w:color="auto"/>
        <w:right w:val="none" w:sz="0" w:space="0" w:color="auto"/>
      </w:divBdr>
    </w:div>
    <w:div w:id="664095680">
      <w:bodyDiv w:val="1"/>
      <w:marLeft w:val="0"/>
      <w:marRight w:val="0"/>
      <w:marTop w:val="0"/>
      <w:marBottom w:val="0"/>
      <w:divBdr>
        <w:top w:val="none" w:sz="0" w:space="0" w:color="auto"/>
        <w:left w:val="none" w:sz="0" w:space="0" w:color="auto"/>
        <w:bottom w:val="none" w:sz="0" w:space="0" w:color="auto"/>
        <w:right w:val="none" w:sz="0" w:space="0" w:color="auto"/>
      </w:divBdr>
    </w:div>
    <w:div w:id="675309597">
      <w:bodyDiv w:val="1"/>
      <w:marLeft w:val="0"/>
      <w:marRight w:val="0"/>
      <w:marTop w:val="0"/>
      <w:marBottom w:val="0"/>
      <w:divBdr>
        <w:top w:val="none" w:sz="0" w:space="0" w:color="auto"/>
        <w:left w:val="none" w:sz="0" w:space="0" w:color="auto"/>
        <w:bottom w:val="none" w:sz="0" w:space="0" w:color="auto"/>
        <w:right w:val="none" w:sz="0" w:space="0" w:color="auto"/>
      </w:divBdr>
    </w:div>
    <w:div w:id="710804727">
      <w:bodyDiv w:val="1"/>
      <w:marLeft w:val="0"/>
      <w:marRight w:val="0"/>
      <w:marTop w:val="0"/>
      <w:marBottom w:val="0"/>
      <w:divBdr>
        <w:top w:val="none" w:sz="0" w:space="0" w:color="auto"/>
        <w:left w:val="none" w:sz="0" w:space="0" w:color="auto"/>
        <w:bottom w:val="none" w:sz="0" w:space="0" w:color="auto"/>
        <w:right w:val="none" w:sz="0" w:space="0" w:color="auto"/>
      </w:divBdr>
    </w:div>
    <w:div w:id="711154173">
      <w:bodyDiv w:val="1"/>
      <w:marLeft w:val="0"/>
      <w:marRight w:val="0"/>
      <w:marTop w:val="0"/>
      <w:marBottom w:val="0"/>
      <w:divBdr>
        <w:top w:val="none" w:sz="0" w:space="0" w:color="auto"/>
        <w:left w:val="none" w:sz="0" w:space="0" w:color="auto"/>
        <w:bottom w:val="none" w:sz="0" w:space="0" w:color="auto"/>
        <w:right w:val="none" w:sz="0" w:space="0" w:color="auto"/>
      </w:divBdr>
    </w:div>
    <w:div w:id="714235507">
      <w:bodyDiv w:val="1"/>
      <w:marLeft w:val="0"/>
      <w:marRight w:val="0"/>
      <w:marTop w:val="0"/>
      <w:marBottom w:val="0"/>
      <w:divBdr>
        <w:top w:val="none" w:sz="0" w:space="0" w:color="auto"/>
        <w:left w:val="none" w:sz="0" w:space="0" w:color="auto"/>
        <w:bottom w:val="none" w:sz="0" w:space="0" w:color="auto"/>
        <w:right w:val="none" w:sz="0" w:space="0" w:color="auto"/>
      </w:divBdr>
    </w:div>
    <w:div w:id="744837249">
      <w:bodyDiv w:val="1"/>
      <w:marLeft w:val="0"/>
      <w:marRight w:val="0"/>
      <w:marTop w:val="0"/>
      <w:marBottom w:val="0"/>
      <w:divBdr>
        <w:top w:val="none" w:sz="0" w:space="0" w:color="auto"/>
        <w:left w:val="none" w:sz="0" w:space="0" w:color="auto"/>
        <w:bottom w:val="none" w:sz="0" w:space="0" w:color="auto"/>
        <w:right w:val="none" w:sz="0" w:space="0" w:color="auto"/>
      </w:divBdr>
    </w:div>
    <w:div w:id="748381952">
      <w:bodyDiv w:val="1"/>
      <w:marLeft w:val="0"/>
      <w:marRight w:val="0"/>
      <w:marTop w:val="0"/>
      <w:marBottom w:val="0"/>
      <w:divBdr>
        <w:top w:val="none" w:sz="0" w:space="0" w:color="auto"/>
        <w:left w:val="none" w:sz="0" w:space="0" w:color="auto"/>
        <w:bottom w:val="none" w:sz="0" w:space="0" w:color="auto"/>
        <w:right w:val="none" w:sz="0" w:space="0" w:color="auto"/>
      </w:divBdr>
    </w:div>
    <w:div w:id="757404741">
      <w:bodyDiv w:val="1"/>
      <w:marLeft w:val="0"/>
      <w:marRight w:val="0"/>
      <w:marTop w:val="0"/>
      <w:marBottom w:val="0"/>
      <w:divBdr>
        <w:top w:val="none" w:sz="0" w:space="0" w:color="auto"/>
        <w:left w:val="none" w:sz="0" w:space="0" w:color="auto"/>
        <w:bottom w:val="none" w:sz="0" w:space="0" w:color="auto"/>
        <w:right w:val="none" w:sz="0" w:space="0" w:color="auto"/>
      </w:divBdr>
    </w:div>
    <w:div w:id="761492327">
      <w:bodyDiv w:val="1"/>
      <w:marLeft w:val="0"/>
      <w:marRight w:val="0"/>
      <w:marTop w:val="0"/>
      <w:marBottom w:val="0"/>
      <w:divBdr>
        <w:top w:val="none" w:sz="0" w:space="0" w:color="auto"/>
        <w:left w:val="none" w:sz="0" w:space="0" w:color="auto"/>
        <w:bottom w:val="none" w:sz="0" w:space="0" w:color="auto"/>
        <w:right w:val="none" w:sz="0" w:space="0" w:color="auto"/>
      </w:divBdr>
    </w:div>
    <w:div w:id="762190165">
      <w:bodyDiv w:val="1"/>
      <w:marLeft w:val="0"/>
      <w:marRight w:val="0"/>
      <w:marTop w:val="0"/>
      <w:marBottom w:val="0"/>
      <w:divBdr>
        <w:top w:val="none" w:sz="0" w:space="0" w:color="auto"/>
        <w:left w:val="none" w:sz="0" w:space="0" w:color="auto"/>
        <w:bottom w:val="none" w:sz="0" w:space="0" w:color="auto"/>
        <w:right w:val="none" w:sz="0" w:space="0" w:color="auto"/>
      </w:divBdr>
    </w:div>
    <w:div w:id="766537025">
      <w:bodyDiv w:val="1"/>
      <w:marLeft w:val="0"/>
      <w:marRight w:val="0"/>
      <w:marTop w:val="0"/>
      <w:marBottom w:val="0"/>
      <w:divBdr>
        <w:top w:val="none" w:sz="0" w:space="0" w:color="auto"/>
        <w:left w:val="none" w:sz="0" w:space="0" w:color="auto"/>
        <w:bottom w:val="none" w:sz="0" w:space="0" w:color="auto"/>
        <w:right w:val="none" w:sz="0" w:space="0" w:color="auto"/>
      </w:divBdr>
    </w:div>
    <w:div w:id="767434174">
      <w:bodyDiv w:val="1"/>
      <w:marLeft w:val="0"/>
      <w:marRight w:val="0"/>
      <w:marTop w:val="0"/>
      <w:marBottom w:val="0"/>
      <w:divBdr>
        <w:top w:val="none" w:sz="0" w:space="0" w:color="auto"/>
        <w:left w:val="none" w:sz="0" w:space="0" w:color="auto"/>
        <w:bottom w:val="none" w:sz="0" w:space="0" w:color="auto"/>
        <w:right w:val="none" w:sz="0" w:space="0" w:color="auto"/>
      </w:divBdr>
    </w:div>
    <w:div w:id="777338822">
      <w:bodyDiv w:val="1"/>
      <w:marLeft w:val="0"/>
      <w:marRight w:val="0"/>
      <w:marTop w:val="0"/>
      <w:marBottom w:val="0"/>
      <w:divBdr>
        <w:top w:val="none" w:sz="0" w:space="0" w:color="auto"/>
        <w:left w:val="none" w:sz="0" w:space="0" w:color="auto"/>
        <w:bottom w:val="none" w:sz="0" w:space="0" w:color="auto"/>
        <w:right w:val="none" w:sz="0" w:space="0" w:color="auto"/>
      </w:divBdr>
    </w:div>
    <w:div w:id="782917787">
      <w:bodyDiv w:val="1"/>
      <w:marLeft w:val="0"/>
      <w:marRight w:val="0"/>
      <w:marTop w:val="0"/>
      <w:marBottom w:val="0"/>
      <w:divBdr>
        <w:top w:val="none" w:sz="0" w:space="0" w:color="auto"/>
        <w:left w:val="none" w:sz="0" w:space="0" w:color="auto"/>
        <w:bottom w:val="none" w:sz="0" w:space="0" w:color="auto"/>
        <w:right w:val="none" w:sz="0" w:space="0" w:color="auto"/>
      </w:divBdr>
    </w:div>
    <w:div w:id="784884589">
      <w:bodyDiv w:val="1"/>
      <w:marLeft w:val="0"/>
      <w:marRight w:val="0"/>
      <w:marTop w:val="0"/>
      <w:marBottom w:val="0"/>
      <w:divBdr>
        <w:top w:val="none" w:sz="0" w:space="0" w:color="auto"/>
        <w:left w:val="none" w:sz="0" w:space="0" w:color="auto"/>
        <w:bottom w:val="none" w:sz="0" w:space="0" w:color="auto"/>
        <w:right w:val="none" w:sz="0" w:space="0" w:color="auto"/>
      </w:divBdr>
    </w:div>
    <w:div w:id="794325021">
      <w:bodyDiv w:val="1"/>
      <w:marLeft w:val="0"/>
      <w:marRight w:val="0"/>
      <w:marTop w:val="0"/>
      <w:marBottom w:val="0"/>
      <w:divBdr>
        <w:top w:val="none" w:sz="0" w:space="0" w:color="auto"/>
        <w:left w:val="none" w:sz="0" w:space="0" w:color="auto"/>
        <w:bottom w:val="none" w:sz="0" w:space="0" w:color="auto"/>
        <w:right w:val="none" w:sz="0" w:space="0" w:color="auto"/>
      </w:divBdr>
    </w:div>
    <w:div w:id="810363510">
      <w:bodyDiv w:val="1"/>
      <w:marLeft w:val="0"/>
      <w:marRight w:val="0"/>
      <w:marTop w:val="0"/>
      <w:marBottom w:val="0"/>
      <w:divBdr>
        <w:top w:val="none" w:sz="0" w:space="0" w:color="auto"/>
        <w:left w:val="none" w:sz="0" w:space="0" w:color="auto"/>
        <w:bottom w:val="none" w:sz="0" w:space="0" w:color="auto"/>
        <w:right w:val="none" w:sz="0" w:space="0" w:color="auto"/>
      </w:divBdr>
    </w:div>
    <w:div w:id="814105753">
      <w:bodyDiv w:val="1"/>
      <w:marLeft w:val="0"/>
      <w:marRight w:val="0"/>
      <w:marTop w:val="0"/>
      <w:marBottom w:val="0"/>
      <w:divBdr>
        <w:top w:val="none" w:sz="0" w:space="0" w:color="auto"/>
        <w:left w:val="none" w:sz="0" w:space="0" w:color="auto"/>
        <w:bottom w:val="none" w:sz="0" w:space="0" w:color="auto"/>
        <w:right w:val="none" w:sz="0" w:space="0" w:color="auto"/>
      </w:divBdr>
    </w:div>
    <w:div w:id="820462785">
      <w:bodyDiv w:val="1"/>
      <w:marLeft w:val="0"/>
      <w:marRight w:val="0"/>
      <w:marTop w:val="0"/>
      <w:marBottom w:val="0"/>
      <w:divBdr>
        <w:top w:val="none" w:sz="0" w:space="0" w:color="auto"/>
        <w:left w:val="none" w:sz="0" w:space="0" w:color="auto"/>
        <w:bottom w:val="none" w:sz="0" w:space="0" w:color="auto"/>
        <w:right w:val="none" w:sz="0" w:space="0" w:color="auto"/>
      </w:divBdr>
    </w:div>
    <w:div w:id="824661140">
      <w:bodyDiv w:val="1"/>
      <w:marLeft w:val="0"/>
      <w:marRight w:val="0"/>
      <w:marTop w:val="0"/>
      <w:marBottom w:val="0"/>
      <w:divBdr>
        <w:top w:val="none" w:sz="0" w:space="0" w:color="auto"/>
        <w:left w:val="none" w:sz="0" w:space="0" w:color="auto"/>
        <w:bottom w:val="none" w:sz="0" w:space="0" w:color="auto"/>
        <w:right w:val="none" w:sz="0" w:space="0" w:color="auto"/>
      </w:divBdr>
    </w:div>
    <w:div w:id="832990377">
      <w:bodyDiv w:val="1"/>
      <w:marLeft w:val="0"/>
      <w:marRight w:val="0"/>
      <w:marTop w:val="0"/>
      <w:marBottom w:val="0"/>
      <w:divBdr>
        <w:top w:val="none" w:sz="0" w:space="0" w:color="auto"/>
        <w:left w:val="none" w:sz="0" w:space="0" w:color="auto"/>
        <w:bottom w:val="none" w:sz="0" w:space="0" w:color="auto"/>
        <w:right w:val="none" w:sz="0" w:space="0" w:color="auto"/>
      </w:divBdr>
    </w:div>
    <w:div w:id="833492087">
      <w:bodyDiv w:val="1"/>
      <w:marLeft w:val="0"/>
      <w:marRight w:val="0"/>
      <w:marTop w:val="0"/>
      <w:marBottom w:val="0"/>
      <w:divBdr>
        <w:top w:val="none" w:sz="0" w:space="0" w:color="auto"/>
        <w:left w:val="none" w:sz="0" w:space="0" w:color="auto"/>
        <w:bottom w:val="none" w:sz="0" w:space="0" w:color="auto"/>
        <w:right w:val="none" w:sz="0" w:space="0" w:color="auto"/>
      </w:divBdr>
    </w:div>
    <w:div w:id="838620512">
      <w:bodyDiv w:val="1"/>
      <w:marLeft w:val="0"/>
      <w:marRight w:val="0"/>
      <w:marTop w:val="0"/>
      <w:marBottom w:val="0"/>
      <w:divBdr>
        <w:top w:val="none" w:sz="0" w:space="0" w:color="auto"/>
        <w:left w:val="none" w:sz="0" w:space="0" w:color="auto"/>
        <w:bottom w:val="none" w:sz="0" w:space="0" w:color="auto"/>
        <w:right w:val="none" w:sz="0" w:space="0" w:color="auto"/>
      </w:divBdr>
    </w:div>
    <w:div w:id="841508424">
      <w:bodyDiv w:val="1"/>
      <w:marLeft w:val="0"/>
      <w:marRight w:val="0"/>
      <w:marTop w:val="0"/>
      <w:marBottom w:val="0"/>
      <w:divBdr>
        <w:top w:val="none" w:sz="0" w:space="0" w:color="auto"/>
        <w:left w:val="none" w:sz="0" w:space="0" w:color="auto"/>
        <w:bottom w:val="none" w:sz="0" w:space="0" w:color="auto"/>
        <w:right w:val="none" w:sz="0" w:space="0" w:color="auto"/>
      </w:divBdr>
    </w:div>
    <w:div w:id="849418665">
      <w:bodyDiv w:val="1"/>
      <w:marLeft w:val="0"/>
      <w:marRight w:val="0"/>
      <w:marTop w:val="0"/>
      <w:marBottom w:val="0"/>
      <w:divBdr>
        <w:top w:val="none" w:sz="0" w:space="0" w:color="auto"/>
        <w:left w:val="none" w:sz="0" w:space="0" w:color="auto"/>
        <w:bottom w:val="none" w:sz="0" w:space="0" w:color="auto"/>
        <w:right w:val="none" w:sz="0" w:space="0" w:color="auto"/>
      </w:divBdr>
    </w:div>
    <w:div w:id="852257969">
      <w:bodyDiv w:val="1"/>
      <w:marLeft w:val="0"/>
      <w:marRight w:val="0"/>
      <w:marTop w:val="0"/>
      <w:marBottom w:val="0"/>
      <w:divBdr>
        <w:top w:val="none" w:sz="0" w:space="0" w:color="auto"/>
        <w:left w:val="none" w:sz="0" w:space="0" w:color="auto"/>
        <w:bottom w:val="none" w:sz="0" w:space="0" w:color="auto"/>
        <w:right w:val="none" w:sz="0" w:space="0" w:color="auto"/>
      </w:divBdr>
    </w:div>
    <w:div w:id="857349418">
      <w:bodyDiv w:val="1"/>
      <w:marLeft w:val="0"/>
      <w:marRight w:val="0"/>
      <w:marTop w:val="0"/>
      <w:marBottom w:val="0"/>
      <w:divBdr>
        <w:top w:val="none" w:sz="0" w:space="0" w:color="auto"/>
        <w:left w:val="none" w:sz="0" w:space="0" w:color="auto"/>
        <w:bottom w:val="none" w:sz="0" w:space="0" w:color="auto"/>
        <w:right w:val="none" w:sz="0" w:space="0" w:color="auto"/>
      </w:divBdr>
    </w:div>
    <w:div w:id="857886002">
      <w:bodyDiv w:val="1"/>
      <w:marLeft w:val="0"/>
      <w:marRight w:val="0"/>
      <w:marTop w:val="0"/>
      <w:marBottom w:val="0"/>
      <w:divBdr>
        <w:top w:val="none" w:sz="0" w:space="0" w:color="auto"/>
        <w:left w:val="none" w:sz="0" w:space="0" w:color="auto"/>
        <w:bottom w:val="none" w:sz="0" w:space="0" w:color="auto"/>
        <w:right w:val="none" w:sz="0" w:space="0" w:color="auto"/>
      </w:divBdr>
    </w:div>
    <w:div w:id="859202204">
      <w:bodyDiv w:val="1"/>
      <w:marLeft w:val="0"/>
      <w:marRight w:val="0"/>
      <w:marTop w:val="0"/>
      <w:marBottom w:val="0"/>
      <w:divBdr>
        <w:top w:val="none" w:sz="0" w:space="0" w:color="auto"/>
        <w:left w:val="none" w:sz="0" w:space="0" w:color="auto"/>
        <w:bottom w:val="none" w:sz="0" w:space="0" w:color="auto"/>
        <w:right w:val="none" w:sz="0" w:space="0" w:color="auto"/>
      </w:divBdr>
    </w:div>
    <w:div w:id="871116439">
      <w:bodyDiv w:val="1"/>
      <w:marLeft w:val="0"/>
      <w:marRight w:val="0"/>
      <w:marTop w:val="0"/>
      <w:marBottom w:val="0"/>
      <w:divBdr>
        <w:top w:val="none" w:sz="0" w:space="0" w:color="auto"/>
        <w:left w:val="none" w:sz="0" w:space="0" w:color="auto"/>
        <w:bottom w:val="none" w:sz="0" w:space="0" w:color="auto"/>
        <w:right w:val="none" w:sz="0" w:space="0" w:color="auto"/>
      </w:divBdr>
    </w:div>
    <w:div w:id="879973750">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2889928">
      <w:bodyDiv w:val="1"/>
      <w:marLeft w:val="0"/>
      <w:marRight w:val="0"/>
      <w:marTop w:val="0"/>
      <w:marBottom w:val="0"/>
      <w:divBdr>
        <w:top w:val="none" w:sz="0" w:space="0" w:color="auto"/>
        <w:left w:val="none" w:sz="0" w:space="0" w:color="auto"/>
        <w:bottom w:val="none" w:sz="0" w:space="0" w:color="auto"/>
        <w:right w:val="none" w:sz="0" w:space="0" w:color="auto"/>
      </w:divBdr>
    </w:div>
    <w:div w:id="893199964">
      <w:bodyDiv w:val="1"/>
      <w:marLeft w:val="0"/>
      <w:marRight w:val="0"/>
      <w:marTop w:val="0"/>
      <w:marBottom w:val="0"/>
      <w:divBdr>
        <w:top w:val="none" w:sz="0" w:space="0" w:color="auto"/>
        <w:left w:val="none" w:sz="0" w:space="0" w:color="auto"/>
        <w:bottom w:val="none" w:sz="0" w:space="0" w:color="auto"/>
        <w:right w:val="none" w:sz="0" w:space="0" w:color="auto"/>
      </w:divBdr>
    </w:div>
    <w:div w:id="895774303">
      <w:bodyDiv w:val="1"/>
      <w:marLeft w:val="0"/>
      <w:marRight w:val="0"/>
      <w:marTop w:val="0"/>
      <w:marBottom w:val="0"/>
      <w:divBdr>
        <w:top w:val="none" w:sz="0" w:space="0" w:color="auto"/>
        <w:left w:val="none" w:sz="0" w:space="0" w:color="auto"/>
        <w:bottom w:val="none" w:sz="0" w:space="0" w:color="auto"/>
        <w:right w:val="none" w:sz="0" w:space="0" w:color="auto"/>
      </w:divBdr>
    </w:div>
    <w:div w:id="902176097">
      <w:bodyDiv w:val="1"/>
      <w:marLeft w:val="0"/>
      <w:marRight w:val="0"/>
      <w:marTop w:val="0"/>
      <w:marBottom w:val="0"/>
      <w:divBdr>
        <w:top w:val="none" w:sz="0" w:space="0" w:color="auto"/>
        <w:left w:val="none" w:sz="0" w:space="0" w:color="auto"/>
        <w:bottom w:val="none" w:sz="0" w:space="0" w:color="auto"/>
        <w:right w:val="none" w:sz="0" w:space="0" w:color="auto"/>
      </w:divBdr>
    </w:div>
    <w:div w:id="902519397">
      <w:bodyDiv w:val="1"/>
      <w:marLeft w:val="0"/>
      <w:marRight w:val="0"/>
      <w:marTop w:val="0"/>
      <w:marBottom w:val="0"/>
      <w:divBdr>
        <w:top w:val="none" w:sz="0" w:space="0" w:color="auto"/>
        <w:left w:val="none" w:sz="0" w:space="0" w:color="auto"/>
        <w:bottom w:val="none" w:sz="0" w:space="0" w:color="auto"/>
        <w:right w:val="none" w:sz="0" w:space="0" w:color="auto"/>
      </w:divBdr>
    </w:div>
    <w:div w:id="906963243">
      <w:bodyDiv w:val="1"/>
      <w:marLeft w:val="0"/>
      <w:marRight w:val="0"/>
      <w:marTop w:val="0"/>
      <w:marBottom w:val="0"/>
      <w:divBdr>
        <w:top w:val="none" w:sz="0" w:space="0" w:color="auto"/>
        <w:left w:val="none" w:sz="0" w:space="0" w:color="auto"/>
        <w:bottom w:val="none" w:sz="0" w:space="0" w:color="auto"/>
        <w:right w:val="none" w:sz="0" w:space="0" w:color="auto"/>
      </w:divBdr>
    </w:div>
    <w:div w:id="936866443">
      <w:bodyDiv w:val="1"/>
      <w:marLeft w:val="0"/>
      <w:marRight w:val="0"/>
      <w:marTop w:val="0"/>
      <w:marBottom w:val="0"/>
      <w:divBdr>
        <w:top w:val="none" w:sz="0" w:space="0" w:color="auto"/>
        <w:left w:val="none" w:sz="0" w:space="0" w:color="auto"/>
        <w:bottom w:val="none" w:sz="0" w:space="0" w:color="auto"/>
        <w:right w:val="none" w:sz="0" w:space="0" w:color="auto"/>
      </w:divBdr>
    </w:div>
    <w:div w:id="939140250">
      <w:bodyDiv w:val="1"/>
      <w:marLeft w:val="0"/>
      <w:marRight w:val="0"/>
      <w:marTop w:val="0"/>
      <w:marBottom w:val="0"/>
      <w:divBdr>
        <w:top w:val="none" w:sz="0" w:space="0" w:color="auto"/>
        <w:left w:val="none" w:sz="0" w:space="0" w:color="auto"/>
        <w:bottom w:val="none" w:sz="0" w:space="0" w:color="auto"/>
        <w:right w:val="none" w:sz="0" w:space="0" w:color="auto"/>
      </w:divBdr>
    </w:div>
    <w:div w:id="948850061">
      <w:bodyDiv w:val="1"/>
      <w:marLeft w:val="0"/>
      <w:marRight w:val="0"/>
      <w:marTop w:val="0"/>
      <w:marBottom w:val="0"/>
      <w:divBdr>
        <w:top w:val="none" w:sz="0" w:space="0" w:color="auto"/>
        <w:left w:val="none" w:sz="0" w:space="0" w:color="auto"/>
        <w:bottom w:val="none" w:sz="0" w:space="0" w:color="auto"/>
        <w:right w:val="none" w:sz="0" w:space="0" w:color="auto"/>
      </w:divBdr>
    </w:div>
    <w:div w:id="949050891">
      <w:bodyDiv w:val="1"/>
      <w:marLeft w:val="0"/>
      <w:marRight w:val="0"/>
      <w:marTop w:val="0"/>
      <w:marBottom w:val="0"/>
      <w:divBdr>
        <w:top w:val="none" w:sz="0" w:space="0" w:color="auto"/>
        <w:left w:val="none" w:sz="0" w:space="0" w:color="auto"/>
        <w:bottom w:val="none" w:sz="0" w:space="0" w:color="auto"/>
        <w:right w:val="none" w:sz="0" w:space="0" w:color="auto"/>
      </w:divBdr>
    </w:div>
    <w:div w:id="985166172">
      <w:bodyDiv w:val="1"/>
      <w:marLeft w:val="0"/>
      <w:marRight w:val="0"/>
      <w:marTop w:val="0"/>
      <w:marBottom w:val="0"/>
      <w:divBdr>
        <w:top w:val="none" w:sz="0" w:space="0" w:color="auto"/>
        <w:left w:val="none" w:sz="0" w:space="0" w:color="auto"/>
        <w:bottom w:val="none" w:sz="0" w:space="0" w:color="auto"/>
        <w:right w:val="none" w:sz="0" w:space="0" w:color="auto"/>
      </w:divBdr>
    </w:div>
    <w:div w:id="989097023">
      <w:bodyDiv w:val="1"/>
      <w:marLeft w:val="0"/>
      <w:marRight w:val="0"/>
      <w:marTop w:val="0"/>
      <w:marBottom w:val="0"/>
      <w:divBdr>
        <w:top w:val="none" w:sz="0" w:space="0" w:color="auto"/>
        <w:left w:val="none" w:sz="0" w:space="0" w:color="auto"/>
        <w:bottom w:val="none" w:sz="0" w:space="0" w:color="auto"/>
        <w:right w:val="none" w:sz="0" w:space="0" w:color="auto"/>
      </w:divBdr>
    </w:div>
    <w:div w:id="994138909">
      <w:bodyDiv w:val="1"/>
      <w:marLeft w:val="0"/>
      <w:marRight w:val="0"/>
      <w:marTop w:val="0"/>
      <w:marBottom w:val="0"/>
      <w:divBdr>
        <w:top w:val="none" w:sz="0" w:space="0" w:color="auto"/>
        <w:left w:val="none" w:sz="0" w:space="0" w:color="auto"/>
        <w:bottom w:val="none" w:sz="0" w:space="0" w:color="auto"/>
        <w:right w:val="none" w:sz="0" w:space="0" w:color="auto"/>
      </w:divBdr>
    </w:div>
    <w:div w:id="999045511">
      <w:bodyDiv w:val="1"/>
      <w:marLeft w:val="0"/>
      <w:marRight w:val="0"/>
      <w:marTop w:val="0"/>
      <w:marBottom w:val="0"/>
      <w:divBdr>
        <w:top w:val="none" w:sz="0" w:space="0" w:color="auto"/>
        <w:left w:val="none" w:sz="0" w:space="0" w:color="auto"/>
        <w:bottom w:val="none" w:sz="0" w:space="0" w:color="auto"/>
        <w:right w:val="none" w:sz="0" w:space="0" w:color="auto"/>
      </w:divBdr>
    </w:div>
    <w:div w:id="1003973567">
      <w:bodyDiv w:val="1"/>
      <w:marLeft w:val="0"/>
      <w:marRight w:val="0"/>
      <w:marTop w:val="0"/>
      <w:marBottom w:val="0"/>
      <w:divBdr>
        <w:top w:val="none" w:sz="0" w:space="0" w:color="auto"/>
        <w:left w:val="none" w:sz="0" w:space="0" w:color="auto"/>
        <w:bottom w:val="none" w:sz="0" w:space="0" w:color="auto"/>
        <w:right w:val="none" w:sz="0" w:space="0" w:color="auto"/>
      </w:divBdr>
    </w:div>
    <w:div w:id="1011175551">
      <w:bodyDiv w:val="1"/>
      <w:marLeft w:val="0"/>
      <w:marRight w:val="0"/>
      <w:marTop w:val="0"/>
      <w:marBottom w:val="0"/>
      <w:divBdr>
        <w:top w:val="none" w:sz="0" w:space="0" w:color="auto"/>
        <w:left w:val="none" w:sz="0" w:space="0" w:color="auto"/>
        <w:bottom w:val="none" w:sz="0" w:space="0" w:color="auto"/>
        <w:right w:val="none" w:sz="0" w:space="0" w:color="auto"/>
      </w:divBdr>
    </w:div>
    <w:div w:id="1014770913">
      <w:bodyDiv w:val="1"/>
      <w:marLeft w:val="0"/>
      <w:marRight w:val="0"/>
      <w:marTop w:val="0"/>
      <w:marBottom w:val="0"/>
      <w:divBdr>
        <w:top w:val="none" w:sz="0" w:space="0" w:color="auto"/>
        <w:left w:val="none" w:sz="0" w:space="0" w:color="auto"/>
        <w:bottom w:val="none" w:sz="0" w:space="0" w:color="auto"/>
        <w:right w:val="none" w:sz="0" w:space="0" w:color="auto"/>
      </w:divBdr>
    </w:div>
    <w:div w:id="1019818306">
      <w:bodyDiv w:val="1"/>
      <w:marLeft w:val="0"/>
      <w:marRight w:val="0"/>
      <w:marTop w:val="0"/>
      <w:marBottom w:val="0"/>
      <w:divBdr>
        <w:top w:val="none" w:sz="0" w:space="0" w:color="auto"/>
        <w:left w:val="none" w:sz="0" w:space="0" w:color="auto"/>
        <w:bottom w:val="none" w:sz="0" w:space="0" w:color="auto"/>
        <w:right w:val="none" w:sz="0" w:space="0" w:color="auto"/>
      </w:divBdr>
    </w:div>
    <w:div w:id="1021934851">
      <w:bodyDiv w:val="1"/>
      <w:marLeft w:val="0"/>
      <w:marRight w:val="0"/>
      <w:marTop w:val="0"/>
      <w:marBottom w:val="0"/>
      <w:divBdr>
        <w:top w:val="none" w:sz="0" w:space="0" w:color="auto"/>
        <w:left w:val="none" w:sz="0" w:space="0" w:color="auto"/>
        <w:bottom w:val="none" w:sz="0" w:space="0" w:color="auto"/>
        <w:right w:val="none" w:sz="0" w:space="0" w:color="auto"/>
      </w:divBdr>
    </w:div>
    <w:div w:id="1028995263">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31345412">
      <w:bodyDiv w:val="1"/>
      <w:marLeft w:val="0"/>
      <w:marRight w:val="0"/>
      <w:marTop w:val="0"/>
      <w:marBottom w:val="0"/>
      <w:divBdr>
        <w:top w:val="none" w:sz="0" w:space="0" w:color="auto"/>
        <w:left w:val="none" w:sz="0" w:space="0" w:color="auto"/>
        <w:bottom w:val="none" w:sz="0" w:space="0" w:color="auto"/>
        <w:right w:val="none" w:sz="0" w:space="0" w:color="auto"/>
      </w:divBdr>
    </w:div>
    <w:div w:id="1031607222">
      <w:bodyDiv w:val="1"/>
      <w:marLeft w:val="0"/>
      <w:marRight w:val="0"/>
      <w:marTop w:val="0"/>
      <w:marBottom w:val="0"/>
      <w:divBdr>
        <w:top w:val="none" w:sz="0" w:space="0" w:color="auto"/>
        <w:left w:val="none" w:sz="0" w:space="0" w:color="auto"/>
        <w:bottom w:val="none" w:sz="0" w:space="0" w:color="auto"/>
        <w:right w:val="none" w:sz="0" w:space="0" w:color="auto"/>
      </w:divBdr>
    </w:div>
    <w:div w:id="1040398185">
      <w:bodyDiv w:val="1"/>
      <w:marLeft w:val="0"/>
      <w:marRight w:val="0"/>
      <w:marTop w:val="0"/>
      <w:marBottom w:val="0"/>
      <w:divBdr>
        <w:top w:val="none" w:sz="0" w:space="0" w:color="auto"/>
        <w:left w:val="none" w:sz="0" w:space="0" w:color="auto"/>
        <w:bottom w:val="none" w:sz="0" w:space="0" w:color="auto"/>
        <w:right w:val="none" w:sz="0" w:space="0" w:color="auto"/>
      </w:divBdr>
    </w:div>
    <w:div w:id="1055588996">
      <w:bodyDiv w:val="1"/>
      <w:marLeft w:val="0"/>
      <w:marRight w:val="0"/>
      <w:marTop w:val="0"/>
      <w:marBottom w:val="0"/>
      <w:divBdr>
        <w:top w:val="none" w:sz="0" w:space="0" w:color="auto"/>
        <w:left w:val="none" w:sz="0" w:space="0" w:color="auto"/>
        <w:bottom w:val="none" w:sz="0" w:space="0" w:color="auto"/>
        <w:right w:val="none" w:sz="0" w:space="0" w:color="auto"/>
      </w:divBdr>
    </w:div>
    <w:div w:id="1086465458">
      <w:bodyDiv w:val="1"/>
      <w:marLeft w:val="0"/>
      <w:marRight w:val="0"/>
      <w:marTop w:val="0"/>
      <w:marBottom w:val="0"/>
      <w:divBdr>
        <w:top w:val="none" w:sz="0" w:space="0" w:color="auto"/>
        <w:left w:val="none" w:sz="0" w:space="0" w:color="auto"/>
        <w:bottom w:val="none" w:sz="0" w:space="0" w:color="auto"/>
        <w:right w:val="none" w:sz="0" w:space="0" w:color="auto"/>
      </w:divBdr>
    </w:div>
    <w:div w:id="1088769424">
      <w:bodyDiv w:val="1"/>
      <w:marLeft w:val="0"/>
      <w:marRight w:val="0"/>
      <w:marTop w:val="0"/>
      <w:marBottom w:val="0"/>
      <w:divBdr>
        <w:top w:val="none" w:sz="0" w:space="0" w:color="auto"/>
        <w:left w:val="none" w:sz="0" w:space="0" w:color="auto"/>
        <w:bottom w:val="none" w:sz="0" w:space="0" w:color="auto"/>
        <w:right w:val="none" w:sz="0" w:space="0" w:color="auto"/>
      </w:divBdr>
    </w:div>
    <w:div w:id="1096094031">
      <w:bodyDiv w:val="1"/>
      <w:marLeft w:val="0"/>
      <w:marRight w:val="0"/>
      <w:marTop w:val="0"/>
      <w:marBottom w:val="0"/>
      <w:divBdr>
        <w:top w:val="none" w:sz="0" w:space="0" w:color="auto"/>
        <w:left w:val="none" w:sz="0" w:space="0" w:color="auto"/>
        <w:bottom w:val="none" w:sz="0" w:space="0" w:color="auto"/>
        <w:right w:val="none" w:sz="0" w:space="0" w:color="auto"/>
      </w:divBdr>
    </w:div>
    <w:div w:id="1098479992">
      <w:bodyDiv w:val="1"/>
      <w:marLeft w:val="0"/>
      <w:marRight w:val="0"/>
      <w:marTop w:val="0"/>
      <w:marBottom w:val="0"/>
      <w:divBdr>
        <w:top w:val="none" w:sz="0" w:space="0" w:color="auto"/>
        <w:left w:val="none" w:sz="0" w:space="0" w:color="auto"/>
        <w:bottom w:val="none" w:sz="0" w:space="0" w:color="auto"/>
        <w:right w:val="none" w:sz="0" w:space="0" w:color="auto"/>
      </w:divBdr>
    </w:div>
    <w:div w:id="1113135185">
      <w:bodyDiv w:val="1"/>
      <w:marLeft w:val="0"/>
      <w:marRight w:val="0"/>
      <w:marTop w:val="0"/>
      <w:marBottom w:val="0"/>
      <w:divBdr>
        <w:top w:val="none" w:sz="0" w:space="0" w:color="auto"/>
        <w:left w:val="none" w:sz="0" w:space="0" w:color="auto"/>
        <w:bottom w:val="none" w:sz="0" w:space="0" w:color="auto"/>
        <w:right w:val="none" w:sz="0" w:space="0" w:color="auto"/>
      </w:divBdr>
    </w:div>
    <w:div w:id="1120494718">
      <w:bodyDiv w:val="1"/>
      <w:marLeft w:val="0"/>
      <w:marRight w:val="0"/>
      <w:marTop w:val="0"/>
      <w:marBottom w:val="0"/>
      <w:divBdr>
        <w:top w:val="none" w:sz="0" w:space="0" w:color="auto"/>
        <w:left w:val="none" w:sz="0" w:space="0" w:color="auto"/>
        <w:bottom w:val="none" w:sz="0" w:space="0" w:color="auto"/>
        <w:right w:val="none" w:sz="0" w:space="0" w:color="auto"/>
      </w:divBdr>
    </w:div>
    <w:div w:id="1137533011">
      <w:bodyDiv w:val="1"/>
      <w:marLeft w:val="0"/>
      <w:marRight w:val="0"/>
      <w:marTop w:val="0"/>
      <w:marBottom w:val="0"/>
      <w:divBdr>
        <w:top w:val="none" w:sz="0" w:space="0" w:color="auto"/>
        <w:left w:val="none" w:sz="0" w:space="0" w:color="auto"/>
        <w:bottom w:val="none" w:sz="0" w:space="0" w:color="auto"/>
        <w:right w:val="none" w:sz="0" w:space="0" w:color="auto"/>
      </w:divBdr>
    </w:div>
    <w:div w:id="1141993953">
      <w:bodyDiv w:val="1"/>
      <w:marLeft w:val="0"/>
      <w:marRight w:val="0"/>
      <w:marTop w:val="0"/>
      <w:marBottom w:val="0"/>
      <w:divBdr>
        <w:top w:val="none" w:sz="0" w:space="0" w:color="auto"/>
        <w:left w:val="none" w:sz="0" w:space="0" w:color="auto"/>
        <w:bottom w:val="none" w:sz="0" w:space="0" w:color="auto"/>
        <w:right w:val="none" w:sz="0" w:space="0" w:color="auto"/>
      </w:divBdr>
    </w:div>
    <w:div w:id="1155880550">
      <w:bodyDiv w:val="1"/>
      <w:marLeft w:val="0"/>
      <w:marRight w:val="0"/>
      <w:marTop w:val="0"/>
      <w:marBottom w:val="0"/>
      <w:divBdr>
        <w:top w:val="none" w:sz="0" w:space="0" w:color="auto"/>
        <w:left w:val="none" w:sz="0" w:space="0" w:color="auto"/>
        <w:bottom w:val="none" w:sz="0" w:space="0" w:color="auto"/>
        <w:right w:val="none" w:sz="0" w:space="0" w:color="auto"/>
      </w:divBdr>
    </w:div>
    <w:div w:id="1160972920">
      <w:bodyDiv w:val="1"/>
      <w:marLeft w:val="0"/>
      <w:marRight w:val="0"/>
      <w:marTop w:val="0"/>
      <w:marBottom w:val="0"/>
      <w:divBdr>
        <w:top w:val="none" w:sz="0" w:space="0" w:color="auto"/>
        <w:left w:val="none" w:sz="0" w:space="0" w:color="auto"/>
        <w:bottom w:val="none" w:sz="0" w:space="0" w:color="auto"/>
        <w:right w:val="none" w:sz="0" w:space="0" w:color="auto"/>
      </w:divBdr>
    </w:div>
    <w:div w:id="1178277857">
      <w:bodyDiv w:val="1"/>
      <w:marLeft w:val="0"/>
      <w:marRight w:val="0"/>
      <w:marTop w:val="0"/>
      <w:marBottom w:val="0"/>
      <w:divBdr>
        <w:top w:val="none" w:sz="0" w:space="0" w:color="auto"/>
        <w:left w:val="none" w:sz="0" w:space="0" w:color="auto"/>
        <w:bottom w:val="none" w:sz="0" w:space="0" w:color="auto"/>
        <w:right w:val="none" w:sz="0" w:space="0" w:color="auto"/>
      </w:divBdr>
    </w:div>
    <w:div w:id="1201750031">
      <w:bodyDiv w:val="1"/>
      <w:marLeft w:val="0"/>
      <w:marRight w:val="0"/>
      <w:marTop w:val="0"/>
      <w:marBottom w:val="0"/>
      <w:divBdr>
        <w:top w:val="none" w:sz="0" w:space="0" w:color="auto"/>
        <w:left w:val="none" w:sz="0" w:space="0" w:color="auto"/>
        <w:bottom w:val="none" w:sz="0" w:space="0" w:color="auto"/>
        <w:right w:val="none" w:sz="0" w:space="0" w:color="auto"/>
      </w:divBdr>
    </w:div>
    <w:div w:id="1208226069">
      <w:bodyDiv w:val="1"/>
      <w:marLeft w:val="0"/>
      <w:marRight w:val="0"/>
      <w:marTop w:val="0"/>
      <w:marBottom w:val="0"/>
      <w:divBdr>
        <w:top w:val="none" w:sz="0" w:space="0" w:color="auto"/>
        <w:left w:val="none" w:sz="0" w:space="0" w:color="auto"/>
        <w:bottom w:val="none" w:sz="0" w:space="0" w:color="auto"/>
        <w:right w:val="none" w:sz="0" w:space="0" w:color="auto"/>
      </w:divBdr>
    </w:div>
    <w:div w:id="1214998577">
      <w:bodyDiv w:val="1"/>
      <w:marLeft w:val="0"/>
      <w:marRight w:val="0"/>
      <w:marTop w:val="0"/>
      <w:marBottom w:val="0"/>
      <w:divBdr>
        <w:top w:val="none" w:sz="0" w:space="0" w:color="auto"/>
        <w:left w:val="none" w:sz="0" w:space="0" w:color="auto"/>
        <w:bottom w:val="none" w:sz="0" w:space="0" w:color="auto"/>
        <w:right w:val="none" w:sz="0" w:space="0" w:color="auto"/>
      </w:divBdr>
    </w:div>
    <w:div w:id="1228152723">
      <w:bodyDiv w:val="1"/>
      <w:marLeft w:val="0"/>
      <w:marRight w:val="0"/>
      <w:marTop w:val="0"/>
      <w:marBottom w:val="0"/>
      <w:divBdr>
        <w:top w:val="none" w:sz="0" w:space="0" w:color="auto"/>
        <w:left w:val="none" w:sz="0" w:space="0" w:color="auto"/>
        <w:bottom w:val="none" w:sz="0" w:space="0" w:color="auto"/>
        <w:right w:val="none" w:sz="0" w:space="0" w:color="auto"/>
      </w:divBdr>
    </w:div>
    <w:div w:id="1229462130">
      <w:bodyDiv w:val="1"/>
      <w:marLeft w:val="0"/>
      <w:marRight w:val="0"/>
      <w:marTop w:val="0"/>
      <w:marBottom w:val="0"/>
      <w:divBdr>
        <w:top w:val="none" w:sz="0" w:space="0" w:color="auto"/>
        <w:left w:val="none" w:sz="0" w:space="0" w:color="auto"/>
        <w:bottom w:val="none" w:sz="0" w:space="0" w:color="auto"/>
        <w:right w:val="none" w:sz="0" w:space="0" w:color="auto"/>
      </w:divBdr>
    </w:div>
    <w:div w:id="1232690061">
      <w:bodyDiv w:val="1"/>
      <w:marLeft w:val="0"/>
      <w:marRight w:val="0"/>
      <w:marTop w:val="0"/>
      <w:marBottom w:val="0"/>
      <w:divBdr>
        <w:top w:val="none" w:sz="0" w:space="0" w:color="auto"/>
        <w:left w:val="none" w:sz="0" w:space="0" w:color="auto"/>
        <w:bottom w:val="none" w:sz="0" w:space="0" w:color="auto"/>
        <w:right w:val="none" w:sz="0" w:space="0" w:color="auto"/>
      </w:divBdr>
    </w:div>
    <w:div w:id="1233001689">
      <w:bodyDiv w:val="1"/>
      <w:marLeft w:val="0"/>
      <w:marRight w:val="0"/>
      <w:marTop w:val="0"/>
      <w:marBottom w:val="0"/>
      <w:divBdr>
        <w:top w:val="none" w:sz="0" w:space="0" w:color="auto"/>
        <w:left w:val="none" w:sz="0" w:space="0" w:color="auto"/>
        <w:bottom w:val="none" w:sz="0" w:space="0" w:color="auto"/>
        <w:right w:val="none" w:sz="0" w:space="0" w:color="auto"/>
      </w:divBdr>
    </w:div>
    <w:div w:id="1237789375">
      <w:bodyDiv w:val="1"/>
      <w:marLeft w:val="0"/>
      <w:marRight w:val="0"/>
      <w:marTop w:val="0"/>
      <w:marBottom w:val="0"/>
      <w:divBdr>
        <w:top w:val="none" w:sz="0" w:space="0" w:color="auto"/>
        <w:left w:val="none" w:sz="0" w:space="0" w:color="auto"/>
        <w:bottom w:val="none" w:sz="0" w:space="0" w:color="auto"/>
        <w:right w:val="none" w:sz="0" w:space="0" w:color="auto"/>
      </w:divBdr>
    </w:div>
    <w:div w:id="1239092600">
      <w:bodyDiv w:val="1"/>
      <w:marLeft w:val="0"/>
      <w:marRight w:val="0"/>
      <w:marTop w:val="0"/>
      <w:marBottom w:val="0"/>
      <w:divBdr>
        <w:top w:val="none" w:sz="0" w:space="0" w:color="auto"/>
        <w:left w:val="none" w:sz="0" w:space="0" w:color="auto"/>
        <w:bottom w:val="none" w:sz="0" w:space="0" w:color="auto"/>
        <w:right w:val="none" w:sz="0" w:space="0" w:color="auto"/>
      </w:divBdr>
    </w:div>
    <w:div w:id="1240482698">
      <w:bodyDiv w:val="1"/>
      <w:marLeft w:val="0"/>
      <w:marRight w:val="0"/>
      <w:marTop w:val="0"/>
      <w:marBottom w:val="0"/>
      <w:divBdr>
        <w:top w:val="none" w:sz="0" w:space="0" w:color="auto"/>
        <w:left w:val="none" w:sz="0" w:space="0" w:color="auto"/>
        <w:bottom w:val="none" w:sz="0" w:space="0" w:color="auto"/>
        <w:right w:val="none" w:sz="0" w:space="0" w:color="auto"/>
      </w:divBdr>
    </w:div>
    <w:div w:id="1246375747">
      <w:bodyDiv w:val="1"/>
      <w:marLeft w:val="0"/>
      <w:marRight w:val="0"/>
      <w:marTop w:val="0"/>
      <w:marBottom w:val="0"/>
      <w:divBdr>
        <w:top w:val="none" w:sz="0" w:space="0" w:color="auto"/>
        <w:left w:val="none" w:sz="0" w:space="0" w:color="auto"/>
        <w:bottom w:val="none" w:sz="0" w:space="0" w:color="auto"/>
        <w:right w:val="none" w:sz="0" w:space="0" w:color="auto"/>
      </w:divBdr>
    </w:div>
    <w:div w:id="1262838082">
      <w:bodyDiv w:val="1"/>
      <w:marLeft w:val="0"/>
      <w:marRight w:val="0"/>
      <w:marTop w:val="0"/>
      <w:marBottom w:val="0"/>
      <w:divBdr>
        <w:top w:val="none" w:sz="0" w:space="0" w:color="auto"/>
        <w:left w:val="none" w:sz="0" w:space="0" w:color="auto"/>
        <w:bottom w:val="none" w:sz="0" w:space="0" w:color="auto"/>
        <w:right w:val="none" w:sz="0" w:space="0" w:color="auto"/>
      </w:divBdr>
    </w:div>
    <w:div w:id="1288201145">
      <w:bodyDiv w:val="1"/>
      <w:marLeft w:val="0"/>
      <w:marRight w:val="0"/>
      <w:marTop w:val="0"/>
      <w:marBottom w:val="0"/>
      <w:divBdr>
        <w:top w:val="none" w:sz="0" w:space="0" w:color="auto"/>
        <w:left w:val="none" w:sz="0" w:space="0" w:color="auto"/>
        <w:bottom w:val="none" w:sz="0" w:space="0" w:color="auto"/>
        <w:right w:val="none" w:sz="0" w:space="0" w:color="auto"/>
      </w:divBdr>
    </w:div>
    <w:div w:id="1291325756">
      <w:bodyDiv w:val="1"/>
      <w:marLeft w:val="0"/>
      <w:marRight w:val="0"/>
      <w:marTop w:val="0"/>
      <w:marBottom w:val="0"/>
      <w:divBdr>
        <w:top w:val="none" w:sz="0" w:space="0" w:color="auto"/>
        <w:left w:val="none" w:sz="0" w:space="0" w:color="auto"/>
        <w:bottom w:val="none" w:sz="0" w:space="0" w:color="auto"/>
        <w:right w:val="none" w:sz="0" w:space="0" w:color="auto"/>
      </w:divBdr>
    </w:div>
    <w:div w:id="1302004463">
      <w:bodyDiv w:val="1"/>
      <w:marLeft w:val="0"/>
      <w:marRight w:val="0"/>
      <w:marTop w:val="0"/>
      <w:marBottom w:val="0"/>
      <w:divBdr>
        <w:top w:val="none" w:sz="0" w:space="0" w:color="auto"/>
        <w:left w:val="none" w:sz="0" w:space="0" w:color="auto"/>
        <w:bottom w:val="none" w:sz="0" w:space="0" w:color="auto"/>
        <w:right w:val="none" w:sz="0" w:space="0" w:color="auto"/>
      </w:divBdr>
    </w:div>
    <w:div w:id="1302884210">
      <w:bodyDiv w:val="1"/>
      <w:marLeft w:val="0"/>
      <w:marRight w:val="0"/>
      <w:marTop w:val="0"/>
      <w:marBottom w:val="0"/>
      <w:divBdr>
        <w:top w:val="none" w:sz="0" w:space="0" w:color="auto"/>
        <w:left w:val="none" w:sz="0" w:space="0" w:color="auto"/>
        <w:bottom w:val="none" w:sz="0" w:space="0" w:color="auto"/>
        <w:right w:val="none" w:sz="0" w:space="0" w:color="auto"/>
      </w:divBdr>
    </w:div>
    <w:div w:id="1317760047">
      <w:bodyDiv w:val="1"/>
      <w:marLeft w:val="0"/>
      <w:marRight w:val="0"/>
      <w:marTop w:val="0"/>
      <w:marBottom w:val="0"/>
      <w:divBdr>
        <w:top w:val="none" w:sz="0" w:space="0" w:color="auto"/>
        <w:left w:val="none" w:sz="0" w:space="0" w:color="auto"/>
        <w:bottom w:val="none" w:sz="0" w:space="0" w:color="auto"/>
        <w:right w:val="none" w:sz="0" w:space="0" w:color="auto"/>
      </w:divBdr>
    </w:div>
    <w:div w:id="1318268951">
      <w:bodyDiv w:val="1"/>
      <w:marLeft w:val="0"/>
      <w:marRight w:val="0"/>
      <w:marTop w:val="0"/>
      <w:marBottom w:val="0"/>
      <w:divBdr>
        <w:top w:val="none" w:sz="0" w:space="0" w:color="auto"/>
        <w:left w:val="none" w:sz="0" w:space="0" w:color="auto"/>
        <w:bottom w:val="none" w:sz="0" w:space="0" w:color="auto"/>
        <w:right w:val="none" w:sz="0" w:space="0" w:color="auto"/>
      </w:divBdr>
    </w:div>
    <w:div w:id="1319650798">
      <w:bodyDiv w:val="1"/>
      <w:marLeft w:val="0"/>
      <w:marRight w:val="0"/>
      <w:marTop w:val="0"/>
      <w:marBottom w:val="0"/>
      <w:divBdr>
        <w:top w:val="none" w:sz="0" w:space="0" w:color="auto"/>
        <w:left w:val="none" w:sz="0" w:space="0" w:color="auto"/>
        <w:bottom w:val="none" w:sz="0" w:space="0" w:color="auto"/>
        <w:right w:val="none" w:sz="0" w:space="0" w:color="auto"/>
      </w:divBdr>
    </w:div>
    <w:div w:id="1326668997">
      <w:bodyDiv w:val="1"/>
      <w:marLeft w:val="0"/>
      <w:marRight w:val="0"/>
      <w:marTop w:val="0"/>
      <w:marBottom w:val="0"/>
      <w:divBdr>
        <w:top w:val="none" w:sz="0" w:space="0" w:color="auto"/>
        <w:left w:val="none" w:sz="0" w:space="0" w:color="auto"/>
        <w:bottom w:val="none" w:sz="0" w:space="0" w:color="auto"/>
        <w:right w:val="none" w:sz="0" w:space="0" w:color="auto"/>
      </w:divBdr>
    </w:div>
    <w:div w:id="1336499938">
      <w:bodyDiv w:val="1"/>
      <w:marLeft w:val="0"/>
      <w:marRight w:val="0"/>
      <w:marTop w:val="0"/>
      <w:marBottom w:val="0"/>
      <w:divBdr>
        <w:top w:val="none" w:sz="0" w:space="0" w:color="auto"/>
        <w:left w:val="none" w:sz="0" w:space="0" w:color="auto"/>
        <w:bottom w:val="none" w:sz="0" w:space="0" w:color="auto"/>
        <w:right w:val="none" w:sz="0" w:space="0" w:color="auto"/>
      </w:divBdr>
    </w:div>
    <w:div w:id="1344892968">
      <w:bodyDiv w:val="1"/>
      <w:marLeft w:val="0"/>
      <w:marRight w:val="0"/>
      <w:marTop w:val="0"/>
      <w:marBottom w:val="0"/>
      <w:divBdr>
        <w:top w:val="none" w:sz="0" w:space="0" w:color="auto"/>
        <w:left w:val="none" w:sz="0" w:space="0" w:color="auto"/>
        <w:bottom w:val="none" w:sz="0" w:space="0" w:color="auto"/>
        <w:right w:val="none" w:sz="0" w:space="0" w:color="auto"/>
      </w:divBdr>
    </w:div>
    <w:div w:id="1346129047">
      <w:bodyDiv w:val="1"/>
      <w:marLeft w:val="0"/>
      <w:marRight w:val="0"/>
      <w:marTop w:val="0"/>
      <w:marBottom w:val="0"/>
      <w:divBdr>
        <w:top w:val="none" w:sz="0" w:space="0" w:color="auto"/>
        <w:left w:val="none" w:sz="0" w:space="0" w:color="auto"/>
        <w:bottom w:val="none" w:sz="0" w:space="0" w:color="auto"/>
        <w:right w:val="none" w:sz="0" w:space="0" w:color="auto"/>
      </w:divBdr>
    </w:div>
    <w:div w:id="1350335952">
      <w:bodyDiv w:val="1"/>
      <w:marLeft w:val="0"/>
      <w:marRight w:val="0"/>
      <w:marTop w:val="0"/>
      <w:marBottom w:val="0"/>
      <w:divBdr>
        <w:top w:val="none" w:sz="0" w:space="0" w:color="auto"/>
        <w:left w:val="none" w:sz="0" w:space="0" w:color="auto"/>
        <w:bottom w:val="none" w:sz="0" w:space="0" w:color="auto"/>
        <w:right w:val="none" w:sz="0" w:space="0" w:color="auto"/>
      </w:divBdr>
    </w:div>
    <w:div w:id="1351761901">
      <w:bodyDiv w:val="1"/>
      <w:marLeft w:val="0"/>
      <w:marRight w:val="0"/>
      <w:marTop w:val="0"/>
      <w:marBottom w:val="0"/>
      <w:divBdr>
        <w:top w:val="none" w:sz="0" w:space="0" w:color="auto"/>
        <w:left w:val="none" w:sz="0" w:space="0" w:color="auto"/>
        <w:bottom w:val="none" w:sz="0" w:space="0" w:color="auto"/>
        <w:right w:val="none" w:sz="0" w:space="0" w:color="auto"/>
      </w:divBdr>
    </w:div>
    <w:div w:id="1353923480">
      <w:bodyDiv w:val="1"/>
      <w:marLeft w:val="0"/>
      <w:marRight w:val="0"/>
      <w:marTop w:val="0"/>
      <w:marBottom w:val="0"/>
      <w:divBdr>
        <w:top w:val="none" w:sz="0" w:space="0" w:color="auto"/>
        <w:left w:val="none" w:sz="0" w:space="0" w:color="auto"/>
        <w:bottom w:val="none" w:sz="0" w:space="0" w:color="auto"/>
        <w:right w:val="none" w:sz="0" w:space="0" w:color="auto"/>
      </w:divBdr>
    </w:div>
    <w:div w:id="1355231753">
      <w:bodyDiv w:val="1"/>
      <w:marLeft w:val="0"/>
      <w:marRight w:val="0"/>
      <w:marTop w:val="0"/>
      <w:marBottom w:val="0"/>
      <w:divBdr>
        <w:top w:val="none" w:sz="0" w:space="0" w:color="auto"/>
        <w:left w:val="none" w:sz="0" w:space="0" w:color="auto"/>
        <w:bottom w:val="none" w:sz="0" w:space="0" w:color="auto"/>
        <w:right w:val="none" w:sz="0" w:space="0" w:color="auto"/>
      </w:divBdr>
    </w:div>
    <w:div w:id="1361661613">
      <w:bodyDiv w:val="1"/>
      <w:marLeft w:val="0"/>
      <w:marRight w:val="0"/>
      <w:marTop w:val="0"/>
      <w:marBottom w:val="0"/>
      <w:divBdr>
        <w:top w:val="none" w:sz="0" w:space="0" w:color="auto"/>
        <w:left w:val="none" w:sz="0" w:space="0" w:color="auto"/>
        <w:bottom w:val="none" w:sz="0" w:space="0" w:color="auto"/>
        <w:right w:val="none" w:sz="0" w:space="0" w:color="auto"/>
      </w:divBdr>
    </w:div>
    <w:div w:id="1362971956">
      <w:bodyDiv w:val="1"/>
      <w:marLeft w:val="0"/>
      <w:marRight w:val="0"/>
      <w:marTop w:val="0"/>
      <w:marBottom w:val="0"/>
      <w:divBdr>
        <w:top w:val="none" w:sz="0" w:space="0" w:color="auto"/>
        <w:left w:val="none" w:sz="0" w:space="0" w:color="auto"/>
        <w:bottom w:val="none" w:sz="0" w:space="0" w:color="auto"/>
        <w:right w:val="none" w:sz="0" w:space="0" w:color="auto"/>
      </w:divBdr>
    </w:div>
    <w:div w:id="1369911962">
      <w:bodyDiv w:val="1"/>
      <w:marLeft w:val="0"/>
      <w:marRight w:val="0"/>
      <w:marTop w:val="0"/>
      <w:marBottom w:val="0"/>
      <w:divBdr>
        <w:top w:val="none" w:sz="0" w:space="0" w:color="auto"/>
        <w:left w:val="none" w:sz="0" w:space="0" w:color="auto"/>
        <w:bottom w:val="none" w:sz="0" w:space="0" w:color="auto"/>
        <w:right w:val="none" w:sz="0" w:space="0" w:color="auto"/>
      </w:divBdr>
    </w:div>
    <w:div w:id="1373071469">
      <w:bodyDiv w:val="1"/>
      <w:marLeft w:val="0"/>
      <w:marRight w:val="0"/>
      <w:marTop w:val="0"/>
      <w:marBottom w:val="0"/>
      <w:divBdr>
        <w:top w:val="none" w:sz="0" w:space="0" w:color="auto"/>
        <w:left w:val="none" w:sz="0" w:space="0" w:color="auto"/>
        <w:bottom w:val="none" w:sz="0" w:space="0" w:color="auto"/>
        <w:right w:val="none" w:sz="0" w:space="0" w:color="auto"/>
      </w:divBdr>
    </w:div>
    <w:div w:id="1373648733">
      <w:bodyDiv w:val="1"/>
      <w:marLeft w:val="0"/>
      <w:marRight w:val="0"/>
      <w:marTop w:val="0"/>
      <w:marBottom w:val="0"/>
      <w:divBdr>
        <w:top w:val="none" w:sz="0" w:space="0" w:color="auto"/>
        <w:left w:val="none" w:sz="0" w:space="0" w:color="auto"/>
        <w:bottom w:val="none" w:sz="0" w:space="0" w:color="auto"/>
        <w:right w:val="none" w:sz="0" w:space="0" w:color="auto"/>
      </w:divBdr>
    </w:div>
    <w:div w:id="1382485234">
      <w:bodyDiv w:val="1"/>
      <w:marLeft w:val="0"/>
      <w:marRight w:val="0"/>
      <w:marTop w:val="0"/>
      <w:marBottom w:val="0"/>
      <w:divBdr>
        <w:top w:val="none" w:sz="0" w:space="0" w:color="auto"/>
        <w:left w:val="none" w:sz="0" w:space="0" w:color="auto"/>
        <w:bottom w:val="none" w:sz="0" w:space="0" w:color="auto"/>
        <w:right w:val="none" w:sz="0" w:space="0" w:color="auto"/>
      </w:divBdr>
    </w:div>
    <w:div w:id="1384867836">
      <w:bodyDiv w:val="1"/>
      <w:marLeft w:val="0"/>
      <w:marRight w:val="0"/>
      <w:marTop w:val="0"/>
      <w:marBottom w:val="0"/>
      <w:divBdr>
        <w:top w:val="none" w:sz="0" w:space="0" w:color="auto"/>
        <w:left w:val="none" w:sz="0" w:space="0" w:color="auto"/>
        <w:bottom w:val="none" w:sz="0" w:space="0" w:color="auto"/>
        <w:right w:val="none" w:sz="0" w:space="0" w:color="auto"/>
      </w:divBdr>
    </w:div>
    <w:div w:id="1387220392">
      <w:bodyDiv w:val="1"/>
      <w:marLeft w:val="0"/>
      <w:marRight w:val="0"/>
      <w:marTop w:val="0"/>
      <w:marBottom w:val="0"/>
      <w:divBdr>
        <w:top w:val="none" w:sz="0" w:space="0" w:color="auto"/>
        <w:left w:val="none" w:sz="0" w:space="0" w:color="auto"/>
        <w:bottom w:val="none" w:sz="0" w:space="0" w:color="auto"/>
        <w:right w:val="none" w:sz="0" w:space="0" w:color="auto"/>
      </w:divBdr>
    </w:div>
    <w:div w:id="1403989885">
      <w:bodyDiv w:val="1"/>
      <w:marLeft w:val="0"/>
      <w:marRight w:val="0"/>
      <w:marTop w:val="0"/>
      <w:marBottom w:val="0"/>
      <w:divBdr>
        <w:top w:val="none" w:sz="0" w:space="0" w:color="auto"/>
        <w:left w:val="none" w:sz="0" w:space="0" w:color="auto"/>
        <w:bottom w:val="none" w:sz="0" w:space="0" w:color="auto"/>
        <w:right w:val="none" w:sz="0" w:space="0" w:color="auto"/>
      </w:divBdr>
    </w:div>
    <w:div w:id="1408188622">
      <w:bodyDiv w:val="1"/>
      <w:marLeft w:val="0"/>
      <w:marRight w:val="0"/>
      <w:marTop w:val="0"/>
      <w:marBottom w:val="0"/>
      <w:divBdr>
        <w:top w:val="none" w:sz="0" w:space="0" w:color="auto"/>
        <w:left w:val="none" w:sz="0" w:space="0" w:color="auto"/>
        <w:bottom w:val="none" w:sz="0" w:space="0" w:color="auto"/>
        <w:right w:val="none" w:sz="0" w:space="0" w:color="auto"/>
      </w:divBdr>
    </w:div>
    <w:div w:id="1410541500">
      <w:bodyDiv w:val="1"/>
      <w:marLeft w:val="0"/>
      <w:marRight w:val="0"/>
      <w:marTop w:val="0"/>
      <w:marBottom w:val="0"/>
      <w:divBdr>
        <w:top w:val="none" w:sz="0" w:space="0" w:color="auto"/>
        <w:left w:val="none" w:sz="0" w:space="0" w:color="auto"/>
        <w:bottom w:val="none" w:sz="0" w:space="0" w:color="auto"/>
        <w:right w:val="none" w:sz="0" w:space="0" w:color="auto"/>
      </w:divBdr>
    </w:div>
    <w:div w:id="143347489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3842287">
      <w:bodyDiv w:val="1"/>
      <w:marLeft w:val="0"/>
      <w:marRight w:val="0"/>
      <w:marTop w:val="0"/>
      <w:marBottom w:val="0"/>
      <w:divBdr>
        <w:top w:val="none" w:sz="0" w:space="0" w:color="auto"/>
        <w:left w:val="none" w:sz="0" w:space="0" w:color="auto"/>
        <w:bottom w:val="none" w:sz="0" w:space="0" w:color="auto"/>
        <w:right w:val="none" w:sz="0" w:space="0" w:color="auto"/>
      </w:divBdr>
    </w:div>
    <w:div w:id="1459033262">
      <w:bodyDiv w:val="1"/>
      <w:marLeft w:val="0"/>
      <w:marRight w:val="0"/>
      <w:marTop w:val="0"/>
      <w:marBottom w:val="0"/>
      <w:divBdr>
        <w:top w:val="none" w:sz="0" w:space="0" w:color="auto"/>
        <w:left w:val="none" w:sz="0" w:space="0" w:color="auto"/>
        <w:bottom w:val="none" w:sz="0" w:space="0" w:color="auto"/>
        <w:right w:val="none" w:sz="0" w:space="0" w:color="auto"/>
      </w:divBdr>
    </w:div>
    <w:div w:id="1468820308">
      <w:bodyDiv w:val="1"/>
      <w:marLeft w:val="0"/>
      <w:marRight w:val="0"/>
      <w:marTop w:val="0"/>
      <w:marBottom w:val="0"/>
      <w:divBdr>
        <w:top w:val="none" w:sz="0" w:space="0" w:color="auto"/>
        <w:left w:val="none" w:sz="0" w:space="0" w:color="auto"/>
        <w:bottom w:val="none" w:sz="0" w:space="0" w:color="auto"/>
        <w:right w:val="none" w:sz="0" w:space="0" w:color="auto"/>
      </w:divBdr>
    </w:div>
    <w:div w:id="1487169209">
      <w:bodyDiv w:val="1"/>
      <w:marLeft w:val="0"/>
      <w:marRight w:val="0"/>
      <w:marTop w:val="0"/>
      <w:marBottom w:val="0"/>
      <w:divBdr>
        <w:top w:val="none" w:sz="0" w:space="0" w:color="auto"/>
        <w:left w:val="none" w:sz="0" w:space="0" w:color="auto"/>
        <w:bottom w:val="none" w:sz="0" w:space="0" w:color="auto"/>
        <w:right w:val="none" w:sz="0" w:space="0" w:color="auto"/>
      </w:divBdr>
    </w:div>
    <w:div w:id="1490974893">
      <w:bodyDiv w:val="1"/>
      <w:marLeft w:val="0"/>
      <w:marRight w:val="0"/>
      <w:marTop w:val="0"/>
      <w:marBottom w:val="0"/>
      <w:divBdr>
        <w:top w:val="none" w:sz="0" w:space="0" w:color="auto"/>
        <w:left w:val="none" w:sz="0" w:space="0" w:color="auto"/>
        <w:bottom w:val="none" w:sz="0" w:space="0" w:color="auto"/>
        <w:right w:val="none" w:sz="0" w:space="0" w:color="auto"/>
      </w:divBdr>
    </w:div>
    <w:div w:id="1491169993">
      <w:bodyDiv w:val="1"/>
      <w:marLeft w:val="0"/>
      <w:marRight w:val="0"/>
      <w:marTop w:val="0"/>
      <w:marBottom w:val="0"/>
      <w:divBdr>
        <w:top w:val="none" w:sz="0" w:space="0" w:color="auto"/>
        <w:left w:val="none" w:sz="0" w:space="0" w:color="auto"/>
        <w:bottom w:val="none" w:sz="0" w:space="0" w:color="auto"/>
        <w:right w:val="none" w:sz="0" w:space="0" w:color="auto"/>
      </w:divBdr>
    </w:div>
    <w:div w:id="1506046587">
      <w:bodyDiv w:val="1"/>
      <w:marLeft w:val="0"/>
      <w:marRight w:val="0"/>
      <w:marTop w:val="0"/>
      <w:marBottom w:val="0"/>
      <w:divBdr>
        <w:top w:val="none" w:sz="0" w:space="0" w:color="auto"/>
        <w:left w:val="none" w:sz="0" w:space="0" w:color="auto"/>
        <w:bottom w:val="none" w:sz="0" w:space="0" w:color="auto"/>
        <w:right w:val="none" w:sz="0" w:space="0" w:color="auto"/>
      </w:divBdr>
    </w:div>
    <w:div w:id="1517885590">
      <w:bodyDiv w:val="1"/>
      <w:marLeft w:val="0"/>
      <w:marRight w:val="0"/>
      <w:marTop w:val="0"/>
      <w:marBottom w:val="0"/>
      <w:divBdr>
        <w:top w:val="none" w:sz="0" w:space="0" w:color="auto"/>
        <w:left w:val="none" w:sz="0" w:space="0" w:color="auto"/>
        <w:bottom w:val="none" w:sz="0" w:space="0" w:color="auto"/>
        <w:right w:val="none" w:sz="0" w:space="0" w:color="auto"/>
      </w:divBdr>
    </w:div>
    <w:div w:id="1526291657">
      <w:bodyDiv w:val="1"/>
      <w:marLeft w:val="0"/>
      <w:marRight w:val="0"/>
      <w:marTop w:val="0"/>
      <w:marBottom w:val="0"/>
      <w:divBdr>
        <w:top w:val="none" w:sz="0" w:space="0" w:color="auto"/>
        <w:left w:val="none" w:sz="0" w:space="0" w:color="auto"/>
        <w:bottom w:val="none" w:sz="0" w:space="0" w:color="auto"/>
        <w:right w:val="none" w:sz="0" w:space="0" w:color="auto"/>
      </w:divBdr>
    </w:div>
    <w:div w:id="1528329205">
      <w:bodyDiv w:val="1"/>
      <w:marLeft w:val="0"/>
      <w:marRight w:val="0"/>
      <w:marTop w:val="0"/>
      <w:marBottom w:val="0"/>
      <w:divBdr>
        <w:top w:val="none" w:sz="0" w:space="0" w:color="auto"/>
        <w:left w:val="none" w:sz="0" w:space="0" w:color="auto"/>
        <w:bottom w:val="none" w:sz="0" w:space="0" w:color="auto"/>
        <w:right w:val="none" w:sz="0" w:space="0" w:color="auto"/>
      </w:divBdr>
    </w:div>
    <w:div w:id="1542089763">
      <w:bodyDiv w:val="1"/>
      <w:marLeft w:val="0"/>
      <w:marRight w:val="0"/>
      <w:marTop w:val="0"/>
      <w:marBottom w:val="0"/>
      <w:divBdr>
        <w:top w:val="none" w:sz="0" w:space="0" w:color="auto"/>
        <w:left w:val="none" w:sz="0" w:space="0" w:color="auto"/>
        <w:bottom w:val="none" w:sz="0" w:space="0" w:color="auto"/>
        <w:right w:val="none" w:sz="0" w:space="0" w:color="auto"/>
      </w:divBdr>
    </w:div>
    <w:div w:id="1549490446">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60898654">
      <w:bodyDiv w:val="1"/>
      <w:marLeft w:val="0"/>
      <w:marRight w:val="0"/>
      <w:marTop w:val="0"/>
      <w:marBottom w:val="0"/>
      <w:divBdr>
        <w:top w:val="none" w:sz="0" w:space="0" w:color="auto"/>
        <w:left w:val="none" w:sz="0" w:space="0" w:color="auto"/>
        <w:bottom w:val="none" w:sz="0" w:space="0" w:color="auto"/>
        <w:right w:val="none" w:sz="0" w:space="0" w:color="auto"/>
      </w:divBdr>
    </w:div>
    <w:div w:id="1561090192">
      <w:bodyDiv w:val="1"/>
      <w:marLeft w:val="0"/>
      <w:marRight w:val="0"/>
      <w:marTop w:val="0"/>
      <w:marBottom w:val="0"/>
      <w:divBdr>
        <w:top w:val="none" w:sz="0" w:space="0" w:color="auto"/>
        <w:left w:val="none" w:sz="0" w:space="0" w:color="auto"/>
        <w:bottom w:val="none" w:sz="0" w:space="0" w:color="auto"/>
        <w:right w:val="none" w:sz="0" w:space="0" w:color="auto"/>
      </w:divBdr>
    </w:div>
    <w:div w:id="1562403014">
      <w:bodyDiv w:val="1"/>
      <w:marLeft w:val="0"/>
      <w:marRight w:val="0"/>
      <w:marTop w:val="0"/>
      <w:marBottom w:val="0"/>
      <w:divBdr>
        <w:top w:val="none" w:sz="0" w:space="0" w:color="auto"/>
        <w:left w:val="none" w:sz="0" w:space="0" w:color="auto"/>
        <w:bottom w:val="none" w:sz="0" w:space="0" w:color="auto"/>
        <w:right w:val="none" w:sz="0" w:space="0" w:color="auto"/>
      </w:divBdr>
    </w:div>
    <w:div w:id="1577207637">
      <w:bodyDiv w:val="1"/>
      <w:marLeft w:val="0"/>
      <w:marRight w:val="0"/>
      <w:marTop w:val="0"/>
      <w:marBottom w:val="0"/>
      <w:divBdr>
        <w:top w:val="none" w:sz="0" w:space="0" w:color="auto"/>
        <w:left w:val="none" w:sz="0" w:space="0" w:color="auto"/>
        <w:bottom w:val="none" w:sz="0" w:space="0" w:color="auto"/>
        <w:right w:val="none" w:sz="0" w:space="0" w:color="auto"/>
      </w:divBdr>
    </w:div>
    <w:div w:id="1578520285">
      <w:bodyDiv w:val="1"/>
      <w:marLeft w:val="0"/>
      <w:marRight w:val="0"/>
      <w:marTop w:val="0"/>
      <w:marBottom w:val="0"/>
      <w:divBdr>
        <w:top w:val="none" w:sz="0" w:space="0" w:color="auto"/>
        <w:left w:val="none" w:sz="0" w:space="0" w:color="auto"/>
        <w:bottom w:val="none" w:sz="0" w:space="0" w:color="auto"/>
        <w:right w:val="none" w:sz="0" w:space="0" w:color="auto"/>
      </w:divBdr>
    </w:div>
    <w:div w:id="1587420973">
      <w:bodyDiv w:val="1"/>
      <w:marLeft w:val="0"/>
      <w:marRight w:val="0"/>
      <w:marTop w:val="0"/>
      <w:marBottom w:val="0"/>
      <w:divBdr>
        <w:top w:val="none" w:sz="0" w:space="0" w:color="auto"/>
        <w:left w:val="none" w:sz="0" w:space="0" w:color="auto"/>
        <w:bottom w:val="none" w:sz="0" w:space="0" w:color="auto"/>
        <w:right w:val="none" w:sz="0" w:space="0" w:color="auto"/>
      </w:divBdr>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
    <w:div w:id="1591349949">
      <w:bodyDiv w:val="1"/>
      <w:marLeft w:val="0"/>
      <w:marRight w:val="0"/>
      <w:marTop w:val="0"/>
      <w:marBottom w:val="0"/>
      <w:divBdr>
        <w:top w:val="none" w:sz="0" w:space="0" w:color="auto"/>
        <w:left w:val="none" w:sz="0" w:space="0" w:color="auto"/>
        <w:bottom w:val="none" w:sz="0" w:space="0" w:color="auto"/>
        <w:right w:val="none" w:sz="0" w:space="0" w:color="auto"/>
      </w:divBdr>
    </w:div>
    <w:div w:id="1594510553">
      <w:bodyDiv w:val="1"/>
      <w:marLeft w:val="0"/>
      <w:marRight w:val="0"/>
      <w:marTop w:val="0"/>
      <w:marBottom w:val="0"/>
      <w:divBdr>
        <w:top w:val="none" w:sz="0" w:space="0" w:color="auto"/>
        <w:left w:val="none" w:sz="0" w:space="0" w:color="auto"/>
        <w:bottom w:val="none" w:sz="0" w:space="0" w:color="auto"/>
        <w:right w:val="none" w:sz="0" w:space="0" w:color="auto"/>
      </w:divBdr>
    </w:div>
    <w:div w:id="1596018728">
      <w:bodyDiv w:val="1"/>
      <w:marLeft w:val="0"/>
      <w:marRight w:val="0"/>
      <w:marTop w:val="0"/>
      <w:marBottom w:val="0"/>
      <w:divBdr>
        <w:top w:val="none" w:sz="0" w:space="0" w:color="auto"/>
        <w:left w:val="none" w:sz="0" w:space="0" w:color="auto"/>
        <w:bottom w:val="none" w:sz="0" w:space="0" w:color="auto"/>
        <w:right w:val="none" w:sz="0" w:space="0" w:color="auto"/>
      </w:divBdr>
    </w:div>
    <w:div w:id="1596939168">
      <w:bodyDiv w:val="1"/>
      <w:marLeft w:val="0"/>
      <w:marRight w:val="0"/>
      <w:marTop w:val="0"/>
      <w:marBottom w:val="0"/>
      <w:divBdr>
        <w:top w:val="none" w:sz="0" w:space="0" w:color="auto"/>
        <w:left w:val="none" w:sz="0" w:space="0" w:color="auto"/>
        <w:bottom w:val="none" w:sz="0" w:space="0" w:color="auto"/>
        <w:right w:val="none" w:sz="0" w:space="0" w:color="auto"/>
      </w:divBdr>
    </w:div>
    <w:div w:id="1603033046">
      <w:bodyDiv w:val="1"/>
      <w:marLeft w:val="0"/>
      <w:marRight w:val="0"/>
      <w:marTop w:val="0"/>
      <w:marBottom w:val="0"/>
      <w:divBdr>
        <w:top w:val="none" w:sz="0" w:space="0" w:color="auto"/>
        <w:left w:val="none" w:sz="0" w:space="0" w:color="auto"/>
        <w:bottom w:val="none" w:sz="0" w:space="0" w:color="auto"/>
        <w:right w:val="none" w:sz="0" w:space="0" w:color="auto"/>
      </w:divBdr>
    </w:div>
    <w:div w:id="1621064568">
      <w:bodyDiv w:val="1"/>
      <w:marLeft w:val="0"/>
      <w:marRight w:val="0"/>
      <w:marTop w:val="0"/>
      <w:marBottom w:val="0"/>
      <w:divBdr>
        <w:top w:val="none" w:sz="0" w:space="0" w:color="auto"/>
        <w:left w:val="none" w:sz="0" w:space="0" w:color="auto"/>
        <w:bottom w:val="none" w:sz="0" w:space="0" w:color="auto"/>
        <w:right w:val="none" w:sz="0" w:space="0" w:color="auto"/>
      </w:divBdr>
    </w:div>
    <w:div w:id="1622418651">
      <w:bodyDiv w:val="1"/>
      <w:marLeft w:val="0"/>
      <w:marRight w:val="0"/>
      <w:marTop w:val="0"/>
      <w:marBottom w:val="0"/>
      <w:divBdr>
        <w:top w:val="none" w:sz="0" w:space="0" w:color="auto"/>
        <w:left w:val="none" w:sz="0" w:space="0" w:color="auto"/>
        <w:bottom w:val="none" w:sz="0" w:space="0" w:color="auto"/>
        <w:right w:val="none" w:sz="0" w:space="0" w:color="auto"/>
      </w:divBdr>
    </w:div>
    <w:div w:id="1628194042">
      <w:bodyDiv w:val="1"/>
      <w:marLeft w:val="0"/>
      <w:marRight w:val="0"/>
      <w:marTop w:val="0"/>
      <w:marBottom w:val="0"/>
      <w:divBdr>
        <w:top w:val="none" w:sz="0" w:space="0" w:color="auto"/>
        <w:left w:val="none" w:sz="0" w:space="0" w:color="auto"/>
        <w:bottom w:val="none" w:sz="0" w:space="0" w:color="auto"/>
        <w:right w:val="none" w:sz="0" w:space="0" w:color="auto"/>
      </w:divBdr>
    </w:div>
    <w:div w:id="1629436841">
      <w:bodyDiv w:val="1"/>
      <w:marLeft w:val="0"/>
      <w:marRight w:val="0"/>
      <w:marTop w:val="0"/>
      <w:marBottom w:val="0"/>
      <w:divBdr>
        <w:top w:val="none" w:sz="0" w:space="0" w:color="auto"/>
        <w:left w:val="none" w:sz="0" w:space="0" w:color="auto"/>
        <w:bottom w:val="none" w:sz="0" w:space="0" w:color="auto"/>
        <w:right w:val="none" w:sz="0" w:space="0" w:color="auto"/>
      </w:divBdr>
    </w:div>
    <w:div w:id="1634827759">
      <w:bodyDiv w:val="1"/>
      <w:marLeft w:val="0"/>
      <w:marRight w:val="0"/>
      <w:marTop w:val="0"/>
      <w:marBottom w:val="0"/>
      <w:divBdr>
        <w:top w:val="none" w:sz="0" w:space="0" w:color="auto"/>
        <w:left w:val="none" w:sz="0" w:space="0" w:color="auto"/>
        <w:bottom w:val="none" w:sz="0" w:space="0" w:color="auto"/>
        <w:right w:val="none" w:sz="0" w:space="0" w:color="auto"/>
      </w:divBdr>
    </w:div>
    <w:div w:id="1635983416">
      <w:bodyDiv w:val="1"/>
      <w:marLeft w:val="0"/>
      <w:marRight w:val="0"/>
      <w:marTop w:val="0"/>
      <w:marBottom w:val="0"/>
      <w:divBdr>
        <w:top w:val="none" w:sz="0" w:space="0" w:color="auto"/>
        <w:left w:val="none" w:sz="0" w:space="0" w:color="auto"/>
        <w:bottom w:val="none" w:sz="0" w:space="0" w:color="auto"/>
        <w:right w:val="none" w:sz="0" w:space="0" w:color="auto"/>
      </w:divBdr>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
    <w:div w:id="1649745701">
      <w:bodyDiv w:val="1"/>
      <w:marLeft w:val="0"/>
      <w:marRight w:val="0"/>
      <w:marTop w:val="0"/>
      <w:marBottom w:val="0"/>
      <w:divBdr>
        <w:top w:val="none" w:sz="0" w:space="0" w:color="auto"/>
        <w:left w:val="none" w:sz="0" w:space="0" w:color="auto"/>
        <w:bottom w:val="none" w:sz="0" w:space="0" w:color="auto"/>
        <w:right w:val="none" w:sz="0" w:space="0" w:color="auto"/>
      </w:divBdr>
    </w:div>
    <w:div w:id="1652976756">
      <w:bodyDiv w:val="1"/>
      <w:marLeft w:val="0"/>
      <w:marRight w:val="0"/>
      <w:marTop w:val="0"/>
      <w:marBottom w:val="0"/>
      <w:divBdr>
        <w:top w:val="none" w:sz="0" w:space="0" w:color="auto"/>
        <w:left w:val="none" w:sz="0" w:space="0" w:color="auto"/>
        <w:bottom w:val="none" w:sz="0" w:space="0" w:color="auto"/>
        <w:right w:val="none" w:sz="0" w:space="0" w:color="auto"/>
      </w:divBdr>
    </w:div>
    <w:div w:id="1656958438">
      <w:bodyDiv w:val="1"/>
      <w:marLeft w:val="0"/>
      <w:marRight w:val="0"/>
      <w:marTop w:val="0"/>
      <w:marBottom w:val="0"/>
      <w:divBdr>
        <w:top w:val="none" w:sz="0" w:space="0" w:color="auto"/>
        <w:left w:val="none" w:sz="0" w:space="0" w:color="auto"/>
        <w:bottom w:val="none" w:sz="0" w:space="0" w:color="auto"/>
        <w:right w:val="none" w:sz="0" w:space="0" w:color="auto"/>
      </w:divBdr>
    </w:div>
    <w:div w:id="1665935921">
      <w:bodyDiv w:val="1"/>
      <w:marLeft w:val="0"/>
      <w:marRight w:val="0"/>
      <w:marTop w:val="0"/>
      <w:marBottom w:val="0"/>
      <w:divBdr>
        <w:top w:val="none" w:sz="0" w:space="0" w:color="auto"/>
        <w:left w:val="none" w:sz="0" w:space="0" w:color="auto"/>
        <w:bottom w:val="none" w:sz="0" w:space="0" w:color="auto"/>
        <w:right w:val="none" w:sz="0" w:space="0" w:color="auto"/>
      </w:divBdr>
    </w:div>
    <w:div w:id="1668709655">
      <w:bodyDiv w:val="1"/>
      <w:marLeft w:val="0"/>
      <w:marRight w:val="0"/>
      <w:marTop w:val="0"/>
      <w:marBottom w:val="0"/>
      <w:divBdr>
        <w:top w:val="none" w:sz="0" w:space="0" w:color="auto"/>
        <w:left w:val="none" w:sz="0" w:space="0" w:color="auto"/>
        <w:bottom w:val="none" w:sz="0" w:space="0" w:color="auto"/>
        <w:right w:val="none" w:sz="0" w:space="0" w:color="auto"/>
      </w:divBdr>
    </w:div>
    <w:div w:id="1670064685">
      <w:bodyDiv w:val="1"/>
      <w:marLeft w:val="0"/>
      <w:marRight w:val="0"/>
      <w:marTop w:val="0"/>
      <w:marBottom w:val="0"/>
      <w:divBdr>
        <w:top w:val="none" w:sz="0" w:space="0" w:color="auto"/>
        <w:left w:val="none" w:sz="0" w:space="0" w:color="auto"/>
        <w:bottom w:val="none" w:sz="0" w:space="0" w:color="auto"/>
        <w:right w:val="none" w:sz="0" w:space="0" w:color="auto"/>
      </w:divBdr>
    </w:div>
    <w:div w:id="1670479210">
      <w:bodyDiv w:val="1"/>
      <w:marLeft w:val="0"/>
      <w:marRight w:val="0"/>
      <w:marTop w:val="0"/>
      <w:marBottom w:val="0"/>
      <w:divBdr>
        <w:top w:val="none" w:sz="0" w:space="0" w:color="auto"/>
        <w:left w:val="none" w:sz="0" w:space="0" w:color="auto"/>
        <w:bottom w:val="none" w:sz="0" w:space="0" w:color="auto"/>
        <w:right w:val="none" w:sz="0" w:space="0" w:color="auto"/>
      </w:divBdr>
    </w:div>
    <w:div w:id="1684822574">
      <w:bodyDiv w:val="1"/>
      <w:marLeft w:val="0"/>
      <w:marRight w:val="0"/>
      <w:marTop w:val="0"/>
      <w:marBottom w:val="0"/>
      <w:divBdr>
        <w:top w:val="none" w:sz="0" w:space="0" w:color="auto"/>
        <w:left w:val="none" w:sz="0" w:space="0" w:color="auto"/>
        <w:bottom w:val="none" w:sz="0" w:space="0" w:color="auto"/>
        <w:right w:val="none" w:sz="0" w:space="0" w:color="auto"/>
      </w:divBdr>
    </w:div>
    <w:div w:id="1686979853">
      <w:bodyDiv w:val="1"/>
      <w:marLeft w:val="0"/>
      <w:marRight w:val="0"/>
      <w:marTop w:val="0"/>
      <w:marBottom w:val="0"/>
      <w:divBdr>
        <w:top w:val="none" w:sz="0" w:space="0" w:color="auto"/>
        <w:left w:val="none" w:sz="0" w:space="0" w:color="auto"/>
        <w:bottom w:val="none" w:sz="0" w:space="0" w:color="auto"/>
        <w:right w:val="none" w:sz="0" w:space="0" w:color="auto"/>
      </w:divBdr>
    </w:div>
    <w:div w:id="1688555799">
      <w:bodyDiv w:val="1"/>
      <w:marLeft w:val="0"/>
      <w:marRight w:val="0"/>
      <w:marTop w:val="0"/>
      <w:marBottom w:val="0"/>
      <w:divBdr>
        <w:top w:val="none" w:sz="0" w:space="0" w:color="auto"/>
        <w:left w:val="none" w:sz="0" w:space="0" w:color="auto"/>
        <w:bottom w:val="none" w:sz="0" w:space="0" w:color="auto"/>
        <w:right w:val="none" w:sz="0" w:space="0" w:color="auto"/>
      </w:divBdr>
    </w:div>
    <w:div w:id="1694376204">
      <w:bodyDiv w:val="1"/>
      <w:marLeft w:val="0"/>
      <w:marRight w:val="0"/>
      <w:marTop w:val="0"/>
      <w:marBottom w:val="0"/>
      <w:divBdr>
        <w:top w:val="none" w:sz="0" w:space="0" w:color="auto"/>
        <w:left w:val="none" w:sz="0" w:space="0" w:color="auto"/>
        <w:bottom w:val="none" w:sz="0" w:space="0" w:color="auto"/>
        <w:right w:val="none" w:sz="0" w:space="0" w:color="auto"/>
      </w:divBdr>
    </w:div>
    <w:div w:id="1695879552">
      <w:bodyDiv w:val="1"/>
      <w:marLeft w:val="0"/>
      <w:marRight w:val="0"/>
      <w:marTop w:val="0"/>
      <w:marBottom w:val="0"/>
      <w:divBdr>
        <w:top w:val="none" w:sz="0" w:space="0" w:color="auto"/>
        <w:left w:val="none" w:sz="0" w:space="0" w:color="auto"/>
        <w:bottom w:val="none" w:sz="0" w:space="0" w:color="auto"/>
        <w:right w:val="none" w:sz="0" w:space="0" w:color="auto"/>
      </w:divBdr>
    </w:div>
    <w:div w:id="1701708282">
      <w:bodyDiv w:val="1"/>
      <w:marLeft w:val="0"/>
      <w:marRight w:val="0"/>
      <w:marTop w:val="0"/>
      <w:marBottom w:val="0"/>
      <w:divBdr>
        <w:top w:val="none" w:sz="0" w:space="0" w:color="auto"/>
        <w:left w:val="none" w:sz="0" w:space="0" w:color="auto"/>
        <w:bottom w:val="none" w:sz="0" w:space="0" w:color="auto"/>
        <w:right w:val="none" w:sz="0" w:space="0" w:color="auto"/>
      </w:divBdr>
    </w:div>
    <w:div w:id="1711609314">
      <w:bodyDiv w:val="1"/>
      <w:marLeft w:val="0"/>
      <w:marRight w:val="0"/>
      <w:marTop w:val="0"/>
      <w:marBottom w:val="0"/>
      <w:divBdr>
        <w:top w:val="none" w:sz="0" w:space="0" w:color="auto"/>
        <w:left w:val="none" w:sz="0" w:space="0" w:color="auto"/>
        <w:bottom w:val="none" w:sz="0" w:space="0" w:color="auto"/>
        <w:right w:val="none" w:sz="0" w:space="0" w:color="auto"/>
      </w:divBdr>
    </w:div>
    <w:div w:id="1724138747">
      <w:bodyDiv w:val="1"/>
      <w:marLeft w:val="0"/>
      <w:marRight w:val="0"/>
      <w:marTop w:val="0"/>
      <w:marBottom w:val="0"/>
      <w:divBdr>
        <w:top w:val="none" w:sz="0" w:space="0" w:color="auto"/>
        <w:left w:val="none" w:sz="0" w:space="0" w:color="auto"/>
        <w:bottom w:val="none" w:sz="0" w:space="0" w:color="auto"/>
        <w:right w:val="none" w:sz="0" w:space="0" w:color="auto"/>
      </w:divBdr>
    </w:div>
    <w:div w:id="1726097903">
      <w:bodyDiv w:val="1"/>
      <w:marLeft w:val="0"/>
      <w:marRight w:val="0"/>
      <w:marTop w:val="0"/>
      <w:marBottom w:val="0"/>
      <w:divBdr>
        <w:top w:val="none" w:sz="0" w:space="0" w:color="auto"/>
        <w:left w:val="none" w:sz="0" w:space="0" w:color="auto"/>
        <w:bottom w:val="none" w:sz="0" w:space="0" w:color="auto"/>
        <w:right w:val="none" w:sz="0" w:space="0" w:color="auto"/>
      </w:divBdr>
    </w:div>
    <w:div w:id="1732344363">
      <w:bodyDiv w:val="1"/>
      <w:marLeft w:val="0"/>
      <w:marRight w:val="0"/>
      <w:marTop w:val="0"/>
      <w:marBottom w:val="0"/>
      <w:divBdr>
        <w:top w:val="none" w:sz="0" w:space="0" w:color="auto"/>
        <w:left w:val="none" w:sz="0" w:space="0" w:color="auto"/>
        <w:bottom w:val="none" w:sz="0" w:space="0" w:color="auto"/>
        <w:right w:val="none" w:sz="0" w:space="0" w:color="auto"/>
      </w:divBdr>
    </w:div>
    <w:div w:id="1736119459">
      <w:bodyDiv w:val="1"/>
      <w:marLeft w:val="0"/>
      <w:marRight w:val="0"/>
      <w:marTop w:val="0"/>
      <w:marBottom w:val="0"/>
      <w:divBdr>
        <w:top w:val="none" w:sz="0" w:space="0" w:color="auto"/>
        <w:left w:val="none" w:sz="0" w:space="0" w:color="auto"/>
        <w:bottom w:val="none" w:sz="0" w:space="0" w:color="auto"/>
        <w:right w:val="none" w:sz="0" w:space="0" w:color="auto"/>
      </w:divBdr>
    </w:div>
    <w:div w:id="1737047960">
      <w:bodyDiv w:val="1"/>
      <w:marLeft w:val="0"/>
      <w:marRight w:val="0"/>
      <w:marTop w:val="0"/>
      <w:marBottom w:val="0"/>
      <w:divBdr>
        <w:top w:val="none" w:sz="0" w:space="0" w:color="auto"/>
        <w:left w:val="none" w:sz="0" w:space="0" w:color="auto"/>
        <w:bottom w:val="none" w:sz="0" w:space="0" w:color="auto"/>
        <w:right w:val="none" w:sz="0" w:space="0" w:color="auto"/>
      </w:divBdr>
    </w:div>
    <w:div w:id="1746606709">
      <w:bodyDiv w:val="1"/>
      <w:marLeft w:val="0"/>
      <w:marRight w:val="0"/>
      <w:marTop w:val="0"/>
      <w:marBottom w:val="0"/>
      <w:divBdr>
        <w:top w:val="none" w:sz="0" w:space="0" w:color="auto"/>
        <w:left w:val="none" w:sz="0" w:space="0" w:color="auto"/>
        <w:bottom w:val="none" w:sz="0" w:space="0" w:color="auto"/>
        <w:right w:val="none" w:sz="0" w:space="0" w:color="auto"/>
      </w:divBdr>
    </w:div>
    <w:div w:id="1747537113">
      <w:bodyDiv w:val="1"/>
      <w:marLeft w:val="0"/>
      <w:marRight w:val="0"/>
      <w:marTop w:val="0"/>
      <w:marBottom w:val="0"/>
      <w:divBdr>
        <w:top w:val="none" w:sz="0" w:space="0" w:color="auto"/>
        <w:left w:val="none" w:sz="0" w:space="0" w:color="auto"/>
        <w:bottom w:val="none" w:sz="0" w:space="0" w:color="auto"/>
        <w:right w:val="none" w:sz="0" w:space="0" w:color="auto"/>
      </w:divBdr>
    </w:div>
    <w:div w:id="1750542018">
      <w:bodyDiv w:val="1"/>
      <w:marLeft w:val="0"/>
      <w:marRight w:val="0"/>
      <w:marTop w:val="0"/>
      <w:marBottom w:val="0"/>
      <w:divBdr>
        <w:top w:val="none" w:sz="0" w:space="0" w:color="auto"/>
        <w:left w:val="none" w:sz="0" w:space="0" w:color="auto"/>
        <w:bottom w:val="none" w:sz="0" w:space="0" w:color="auto"/>
        <w:right w:val="none" w:sz="0" w:space="0" w:color="auto"/>
      </w:divBdr>
    </w:div>
    <w:div w:id="1759130004">
      <w:bodyDiv w:val="1"/>
      <w:marLeft w:val="0"/>
      <w:marRight w:val="0"/>
      <w:marTop w:val="0"/>
      <w:marBottom w:val="0"/>
      <w:divBdr>
        <w:top w:val="none" w:sz="0" w:space="0" w:color="auto"/>
        <w:left w:val="none" w:sz="0" w:space="0" w:color="auto"/>
        <w:bottom w:val="none" w:sz="0" w:space="0" w:color="auto"/>
        <w:right w:val="none" w:sz="0" w:space="0" w:color="auto"/>
      </w:divBdr>
    </w:div>
    <w:div w:id="1760439937">
      <w:bodyDiv w:val="1"/>
      <w:marLeft w:val="0"/>
      <w:marRight w:val="0"/>
      <w:marTop w:val="0"/>
      <w:marBottom w:val="0"/>
      <w:divBdr>
        <w:top w:val="none" w:sz="0" w:space="0" w:color="auto"/>
        <w:left w:val="none" w:sz="0" w:space="0" w:color="auto"/>
        <w:bottom w:val="none" w:sz="0" w:space="0" w:color="auto"/>
        <w:right w:val="none" w:sz="0" w:space="0" w:color="auto"/>
      </w:divBdr>
    </w:div>
    <w:div w:id="1761951398">
      <w:bodyDiv w:val="1"/>
      <w:marLeft w:val="0"/>
      <w:marRight w:val="0"/>
      <w:marTop w:val="0"/>
      <w:marBottom w:val="0"/>
      <w:divBdr>
        <w:top w:val="none" w:sz="0" w:space="0" w:color="auto"/>
        <w:left w:val="none" w:sz="0" w:space="0" w:color="auto"/>
        <w:bottom w:val="none" w:sz="0" w:space="0" w:color="auto"/>
        <w:right w:val="none" w:sz="0" w:space="0" w:color="auto"/>
      </w:divBdr>
    </w:div>
    <w:div w:id="1764375818">
      <w:bodyDiv w:val="1"/>
      <w:marLeft w:val="0"/>
      <w:marRight w:val="0"/>
      <w:marTop w:val="0"/>
      <w:marBottom w:val="0"/>
      <w:divBdr>
        <w:top w:val="none" w:sz="0" w:space="0" w:color="auto"/>
        <w:left w:val="none" w:sz="0" w:space="0" w:color="auto"/>
        <w:bottom w:val="none" w:sz="0" w:space="0" w:color="auto"/>
        <w:right w:val="none" w:sz="0" w:space="0" w:color="auto"/>
      </w:divBdr>
    </w:div>
    <w:div w:id="1766808637">
      <w:bodyDiv w:val="1"/>
      <w:marLeft w:val="0"/>
      <w:marRight w:val="0"/>
      <w:marTop w:val="0"/>
      <w:marBottom w:val="0"/>
      <w:divBdr>
        <w:top w:val="none" w:sz="0" w:space="0" w:color="auto"/>
        <w:left w:val="none" w:sz="0" w:space="0" w:color="auto"/>
        <w:bottom w:val="none" w:sz="0" w:space="0" w:color="auto"/>
        <w:right w:val="none" w:sz="0" w:space="0" w:color="auto"/>
      </w:divBdr>
    </w:div>
    <w:div w:id="1768769537">
      <w:bodyDiv w:val="1"/>
      <w:marLeft w:val="0"/>
      <w:marRight w:val="0"/>
      <w:marTop w:val="0"/>
      <w:marBottom w:val="0"/>
      <w:divBdr>
        <w:top w:val="none" w:sz="0" w:space="0" w:color="auto"/>
        <w:left w:val="none" w:sz="0" w:space="0" w:color="auto"/>
        <w:bottom w:val="none" w:sz="0" w:space="0" w:color="auto"/>
        <w:right w:val="none" w:sz="0" w:space="0" w:color="auto"/>
      </w:divBdr>
    </w:div>
    <w:div w:id="1774281413">
      <w:bodyDiv w:val="1"/>
      <w:marLeft w:val="0"/>
      <w:marRight w:val="0"/>
      <w:marTop w:val="0"/>
      <w:marBottom w:val="0"/>
      <w:divBdr>
        <w:top w:val="none" w:sz="0" w:space="0" w:color="auto"/>
        <w:left w:val="none" w:sz="0" w:space="0" w:color="auto"/>
        <w:bottom w:val="none" w:sz="0" w:space="0" w:color="auto"/>
        <w:right w:val="none" w:sz="0" w:space="0" w:color="auto"/>
      </w:divBdr>
    </w:div>
    <w:div w:id="1777359709">
      <w:bodyDiv w:val="1"/>
      <w:marLeft w:val="0"/>
      <w:marRight w:val="0"/>
      <w:marTop w:val="0"/>
      <w:marBottom w:val="0"/>
      <w:divBdr>
        <w:top w:val="none" w:sz="0" w:space="0" w:color="auto"/>
        <w:left w:val="none" w:sz="0" w:space="0" w:color="auto"/>
        <w:bottom w:val="none" w:sz="0" w:space="0" w:color="auto"/>
        <w:right w:val="none" w:sz="0" w:space="0" w:color="auto"/>
      </w:divBdr>
    </w:div>
    <w:div w:id="1778138754">
      <w:bodyDiv w:val="1"/>
      <w:marLeft w:val="0"/>
      <w:marRight w:val="0"/>
      <w:marTop w:val="0"/>
      <w:marBottom w:val="0"/>
      <w:divBdr>
        <w:top w:val="none" w:sz="0" w:space="0" w:color="auto"/>
        <w:left w:val="none" w:sz="0" w:space="0" w:color="auto"/>
        <w:bottom w:val="none" w:sz="0" w:space="0" w:color="auto"/>
        <w:right w:val="none" w:sz="0" w:space="0" w:color="auto"/>
      </w:divBdr>
    </w:div>
    <w:div w:id="1779595024">
      <w:bodyDiv w:val="1"/>
      <w:marLeft w:val="0"/>
      <w:marRight w:val="0"/>
      <w:marTop w:val="0"/>
      <w:marBottom w:val="0"/>
      <w:divBdr>
        <w:top w:val="none" w:sz="0" w:space="0" w:color="auto"/>
        <w:left w:val="none" w:sz="0" w:space="0" w:color="auto"/>
        <w:bottom w:val="none" w:sz="0" w:space="0" w:color="auto"/>
        <w:right w:val="none" w:sz="0" w:space="0" w:color="auto"/>
      </w:divBdr>
    </w:div>
    <w:div w:id="1789348587">
      <w:bodyDiv w:val="1"/>
      <w:marLeft w:val="0"/>
      <w:marRight w:val="0"/>
      <w:marTop w:val="0"/>
      <w:marBottom w:val="0"/>
      <w:divBdr>
        <w:top w:val="none" w:sz="0" w:space="0" w:color="auto"/>
        <w:left w:val="none" w:sz="0" w:space="0" w:color="auto"/>
        <w:bottom w:val="none" w:sz="0" w:space="0" w:color="auto"/>
        <w:right w:val="none" w:sz="0" w:space="0" w:color="auto"/>
      </w:divBdr>
    </w:div>
    <w:div w:id="1796557974">
      <w:bodyDiv w:val="1"/>
      <w:marLeft w:val="0"/>
      <w:marRight w:val="0"/>
      <w:marTop w:val="0"/>
      <w:marBottom w:val="0"/>
      <w:divBdr>
        <w:top w:val="none" w:sz="0" w:space="0" w:color="auto"/>
        <w:left w:val="none" w:sz="0" w:space="0" w:color="auto"/>
        <w:bottom w:val="none" w:sz="0" w:space="0" w:color="auto"/>
        <w:right w:val="none" w:sz="0" w:space="0" w:color="auto"/>
      </w:divBdr>
    </w:div>
    <w:div w:id="1804536455">
      <w:bodyDiv w:val="1"/>
      <w:marLeft w:val="0"/>
      <w:marRight w:val="0"/>
      <w:marTop w:val="0"/>
      <w:marBottom w:val="0"/>
      <w:divBdr>
        <w:top w:val="none" w:sz="0" w:space="0" w:color="auto"/>
        <w:left w:val="none" w:sz="0" w:space="0" w:color="auto"/>
        <w:bottom w:val="none" w:sz="0" w:space="0" w:color="auto"/>
        <w:right w:val="none" w:sz="0" w:space="0" w:color="auto"/>
      </w:divBdr>
    </w:div>
    <w:div w:id="1805536508">
      <w:bodyDiv w:val="1"/>
      <w:marLeft w:val="0"/>
      <w:marRight w:val="0"/>
      <w:marTop w:val="0"/>
      <w:marBottom w:val="0"/>
      <w:divBdr>
        <w:top w:val="none" w:sz="0" w:space="0" w:color="auto"/>
        <w:left w:val="none" w:sz="0" w:space="0" w:color="auto"/>
        <w:bottom w:val="none" w:sz="0" w:space="0" w:color="auto"/>
        <w:right w:val="none" w:sz="0" w:space="0" w:color="auto"/>
      </w:divBdr>
    </w:div>
    <w:div w:id="1807893125">
      <w:bodyDiv w:val="1"/>
      <w:marLeft w:val="0"/>
      <w:marRight w:val="0"/>
      <w:marTop w:val="0"/>
      <w:marBottom w:val="0"/>
      <w:divBdr>
        <w:top w:val="none" w:sz="0" w:space="0" w:color="auto"/>
        <w:left w:val="none" w:sz="0" w:space="0" w:color="auto"/>
        <w:bottom w:val="none" w:sz="0" w:space="0" w:color="auto"/>
        <w:right w:val="none" w:sz="0" w:space="0" w:color="auto"/>
      </w:divBdr>
    </w:div>
    <w:div w:id="1808428161">
      <w:bodyDiv w:val="1"/>
      <w:marLeft w:val="0"/>
      <w:marRight w:val="0"/>
      <w:marTop w:val="0"/>
      <w:marBottom w:val="0"/>
      <w:divBdr>
        <w:top w:val="none" w:sz="0" w:space="0" w:color="auto"/>
        <w:left w:val="none" w:sz="0" w:space="0" w:color="auto"/>
        <w:bottom w:val="none" w:sz="0" w:space="0" w:color="auto"/>
        <w:right w:val="none" w:sz="0" w:space="0" w:color="auto"/>
      </w:divBdr>
    </w:div>
    <w:div w:id="1818111273">
      <w:bodyDiv w:val="1"/>
      <w:marLeft w:val="0"/>
      <w:marRight w:val="0"/>
      <w:marTop w:val="0"/>
      <w:marBottom w:val="0"/>
      <w:divBdr>
        <w:top w:val="none" w:sz="0" w:space="0" w:color="auto"/>
        <w:left w:val="none" w:sz="0" w:space="0" w:color="auto"/>
        <w:bottom w:val="none" w:sz="0" w:space="0" w:color="auto"/>
        <w:right w:val="none" w:sz="0" w:space="0" w:color="auto"/>
      </w:divBdr>
    </w:div>
    <w:div w:id="1831484514">
      <w:bodyDiv w:val="1"/>
      <w:marLeft w:val="0"/>
      <w:marRight w:val="0"/>
      <w:marTop w:val="0"/>
      <w:marBottom w:val="0"/>
      <w:divBdr>
        <w:top w:val="none" w:sz="0" w:space="0" w:color="auto"/>
        <w:left w:val="none" w:sz="0" w:space="0" w:color="auto"/>
        <w:bottom w:val="none" w:sz="0" w:space="0" w:color="auto"/>
        <w:right w:val="none" w:sz="0" w:space="0" w:color="auto"/>
      </w:divBdr>
    </w:div>
    <w:div w:id="1836188117">
      <w:bodyDiv w:val="1"/>
      <w:marLeft w:val="0"/>
      <w:marRight w:val="0"/>
      <w:marTop w:val="0"/>
      <w:marBottom w:val="0"/>
      <w:divBdr>
        <w:top w:val="none" w:sz="0" w:space="0" w:color="auto"/>
        <w:left w:val="none" w:sz="0" w:space="0" w:color="auto"/>
        <w:bottom w:val="none" w:sz="0" w:space="0" w:color="auto"/>
        <w:right w:val="none" w:sz="0" w:space="0" w:color="auto"/>
      </w:divBdr>
    </w:div>
    <w:div w:id="1840925638">
      <w:bodyDiv w:val="1"/>
      <w:marLeft w:val="0"/>
      <w:marRight w:val="0"/>
      <w:marTop w:val="0"/>
      <w:marBottom w:val="0"/>
      <w:divBdr>
        <w:top w:val="none" w:sz="0" w:space="0" w:color="auto"/>
        <w:left w:val="none" w:sz="0" w:space="0" w:color="auto"/>
        <w:bottom w:val="none" w:sz="0" w:space="0" w:color="auto"/>
        <w:right w:val="none" w:sz="0" w:space="0" w:color="auto"/>
      </w:divBdr>
    </w:div>
    <w:div w:id="1848522964">
      <w:bodyDiv w:val="1"/>
      <w:marLeft w:val="0"/>
      <w:marRight w:val="0"/>
      <w:marTop w:val="0"/>
      <w:marBottom w:val="0"/>
      <w:divBdr>
        <w:top w:val="none" w:sz="0" w:space="0" w:color="auto"/>
        <w:left w:val="none" w:sz="0" w:space="0" w:color="auto"/>
        <w:bottom w:val="none" w:sz="0" w:space="0" w:color="auto"/>
        <w:right w:val="none" w:sz="0" w:space="0" w:color="auto"/>
      </w:divBdr>
    </w:div>
    <w:div w:id="1853177206">
      <w:bodyDiv w:val="1"/>
      <w:marLeft w:val="0"/>
      <w:marRight w:val="0"/>
      <w:marTop w:val="0"/>
      <w:marBottom w:val="0"/>
      <w:divBdr>
        <w:top w:val="none" w:sz="0" w:space="0" w:color="auto"/>
        <w:left w:val="none" w:sz="0" w:space="0" w:color="auto"/>
        <w:bottom w:val="none" w:sz="0" w:space="0" w:color="auto"/>
        <w:right w:val="none" w:sz="0" w:space="0" w:color="auto"/>
      </w:divBdr>
    </w:div>
    <w:div w:id="1853764370">
      <w:bodyDiv w:val="1"/>
      <w:marLeft w:val="0"/>
      <w:marRight w:val="0"/>
      <w:marTop w:val="0"/>
      <w:marBottom w:val="0"/>
      <w:divBdr>
        <w:top w:val="none" w:sz="0" w:space="0" w:color="auto"/>
        <w:left w:val="none" w:sz="0" w:space="0" w:color="auto"/>
        <w:bottom w:val="none" w:sz="0" w:space="0" w:color="auto"/>
        <w:right w:val="none" w:sz="0" w:space="0" w:color="auto"/>
      </w:divBdr>
    </w:div>
    <w:div w:id="1855462728">
      <w:bodyDiv w:val="1"/>
      <w:marLeft w:val="0"/>
      <w:marRight w:val="0"/>
      <w:marTop w:val="0"/>
      <w:marBottom w:val="0"/>
      <w:divBdr>
        <w:top w:val="none" w:sz="0" w:space="0" w:color="auto"/>
        <w:left w:val="none" w:sz="0" w:space="0" w:color="auto"/>
        <w:bottom w:val="none" w:sz="0" w:space="0" w:color="auto"/>
        <w:right w:val="none" w:sz="0" w:space="0" w:color="auto"/>
      </w:divBdr>
    </w:div>
    <w:div w:id="1864126493">
      <w:bodyDiv w:val="1"/>
      <w:marLeft w:val="0"/>
      <w:marRight w:val="0"/>
      <w:marTop w:val="0"/>
      <w:marBottom w:val="0"/>
      <w:divBdr>
        <w:top w:val="none" w:sz="0" w:space="0" w:color="auto"/>
        <w:left w:val="none" w:sz="0" w:space="0" w:color="auto"/>
        <w:bottom w:val="none" w:sz="0" w:space="0" w:color="auto"/>
        <w:right w:val="none" w:sz="0" w:space="0" w:color="auto"/>
      </w:divBdr>
    </w:div>
    <w:div w:id="1867330782">
      <w:bodyDiv w:val="1"/>
      <w:marLeft w:val="0"/>
      <w:marRight w:val="0"/>
      <w:marTop w:val="0"/>
      <w:marBottom w:val="0"/>
      <w:divBdr>
        <w:top w:val="none" w:sz="0" w:space="0" w:color="auto"/>
        <w:left w:val="none" w:sz="0" w:space="0" w:color="auto"/>
        <w:bottom w:val="none" w:sz="0" w:space="0" w:color="auto"/>
        <w:right w:val="none" w:sz="0" w:space="0" w:color="auto"/>
      </w:divBdr>
    </w:div>
    <w:div w:id="1869559417">
      <w:bodyDiv w:val="1"/>
      <w:marLeft w:val="0"/>
      <w:marRight w:val="0"/>
      <w:marTop w:val="0"/>
      <w:marBottom w:val="0"/>
      <w:divBdr>
        <w:top w:val="none" w:sz="0" w:space="0" w:color="auto"/>
        <w:left w:val="none" w:sz="0" w:space="0" w:color="auto"/>
        <w:bottom w:val="none" w:sz="0" w:space="0" w:color="auto"/>
        <w:right w:val="none" w:sz="0" w:space="0" w:color="auto"/>
      </w:divBdr>
    </w:div>
    <w:div w:id="1884169257">
      <w:bodyDiv w:val="1"/>
      <w:marLeft w:val="0"/>
      <w:marRight w:val="0"/>
      <w:marTop w:val="0"/>
      <w:marBottom w:val="0"/>
      <w:divBdr>
        <w:top w:val="none" w:sz="0" w:space="0" w:color="auto"/>
        <w:left w:val="none" w:sz="0" w:space="0" w:color="auto"/>
        <w:bottom w:val="none" w:sz="0" w:space="0" w:color="auto"/>
        <w:right w:val="none" w:sz="0" w:space="0" w:color="auto"/>
      </w:divBdr>
    </w:div>
    <w:div w:id="1893349556">
      <w:bodyDiv w:val="1"/>
      <w:marLeft w:val="0"/>
      <w:marRight w:val="0"/>
      <w:marTop w:val="0"/>
      <w:marBottom w:val="0"/>
      <w:divBdr>
        <w:top w:val="none" w:sz="0" w:space="0" w:color="auto"/>
        <w:left w:val="none" w:sz="0" w:space="0" w:color="auto"/>
        <w:bottom w:val="none" w:sz="0" w:space="0" w:color="auto"/>
        <w:right w:val="none" w:sz="0" w:space="0" w:color="auto"/>
      </w:divBdr>
    </w:div>
    <w:div w:id="1894465486">
      <w:bodyDiv w:val="1"/>
      <w:marLeft w:val="0"/>
      <w:marRight w:val="0"/>
      <w:marTop w:val="0"/>
      <w:marBottom w:val="0"/>
      <w:divBdr>
        <w:top w:val="none" w:sz="0" w:space="0" w:color="auto"/>
        <w:left w:val="none" w:sz="0" w:space="0" w:color="auto"/>
        <w:bottom w:val="none" w:sz="0" w:space="0" w:color="auto"/>
        <w:right w:val="none" w:sz="0" w:space="0" w:color="auto"/>
      </w:divBdr>
    </w:div>
    <w:div w:id="1898936277">
      <w:bodyDiv w:val="1"/>
      <w:marLeft w:val="0"/>
      <w:marRight w:val="0"/>
      <w:marTop w:val="0"/>
      <w:marBottom w:val="0"/>
      <w:divBdr>
        <w:top w:val="none" w:sz="0" w:space="0" w:color="auto"/>
        <w:left w:val="none" w:sz="0" w:space="0" w:color="auto"/>
        <w:bottom w:val="none" w:sz="0" w:space="0" w:color="auto"/>
        <w:right w:val="none" w:sz="0" w:space="0" w:color="auto"/>
      </w:divBdr>
    </w:div>
    <w:div w:id="1899391210">
      <w:bodyDiv w:val="1"/>
      <w:marLeft w:val="0"/>
      <w:marRight w:val="0"/>
      <w:marTop w:val="0"/>
      <w:marBottom w:val="0"/>
      <w:divBdr>
        <w:top w:val="none" w:sz="0" w:space="0" w:color="auto"/>
        <w:left w:val="none" w:sz="0" w:space="0" w:color="auto"/>
        <w:bottom w:val="none" w:sz="0" w:space="0" w:color="auto"/>
        <w:right w:val="none" w:sz="0" w:space="0" w:color="auto"/>
      </w:divBdr>
    </w:div>
    <w:div w:id="1906185212">
      <w:bodyDiv w:val="1"/>
      <w:marLeft w:val="0"/>
      <w:marRight w:val="0"/>
      <w:marTop w:val="0"/>
      <w:marBottom w:val="0"/>
      <w:divBdr>
        <w:top w:val="none" w:sz="0" w:space="0" w:color="auto"/>
        <w:left w:val="none" w:sz="0" w:space="0" w:color="auto"/>
        <w:bottom w:val="none" w:sz="0" w:space="0" w:color="auto"/>
        <w:right w:val="none" w:sz="0" w:space="0" w:color="auto"/>
      </w:divBdr>
    </w:div>
    <w:div w:id="1913848980">
      <w:bodyDiv w:val="1"/>
      <w:marLeft w:val="0"/>
      <w:marRight w:val="0"/>
      <w:marTop w:val="0"/>
      <w:marBottom w:val="0"/>
      <w:divBdr>
        <w:top w:val="none" w:sz="0" w:space="0" w:color="auto"/>
        <w:left w:val="none" w:sz="0" w:space="0" w:color="auto"/>
        <w:bottom w:val="none" w:sz="0" w:space="0" w:color="auto"/>
        <w:right w:val="none" w:sz="0" w:space="0" w:color="auto"/>
      </w:divBdr>
    </w:div>
    <w:div w:id="1914507004">
      <w:bodyDiv w:val="1"/>
      <w:marLeft w:val="0"/>
      <w:marRight w:val="0"/>
      <w:marTop w:val="0"/>
      <w:marBottom w:val="0"/>
      <w:divBdr>
        <w:top w:val="none" w:sz="0" w:space="0" w:color="auto"/>
        <w:left w:val="none" w:sz="0" w:space="0" w:color="auto"/>
        <w:bottom w:val="none" w:sz="0" w:space="0" w:color="auto"/>
        <w:right w:val="none" w:sz="0" w:space="0" w:color="auto"/>
      </w:divBdr>
    </w:div>
    <w:div w:id="1915504245">
      <w:bodyDiv w:val="1"/>
      <w:marLeft w:val="0"/>
      <w:marRight w:val="0"/>
      <w:marTop w:val="0"/>
      <w:marBottom w:val="0"/>
      <w:divBdr>
        <w:top w:val="none" w:sz="0" w:space="0" w:color="auto"/>
        <w:left w:val="none" w:sz="0" w:space="0" w:color="auto"/>
        <w:bottom w:val="none" w:sz="0" w:space="0" w:color="auto"/>
        <w:right w:val="none" w:sz="0" w:space="0" w:color="auto"/>
      </w:divBdr>
    </w:div>
    <w:div w:id="1918586186">
      <w:bodyDiv w:val="1"/>
      <w:marLeft w:val="0"/>
      <w:marRight w:val="0"/>
      <w:marTop w:val="0"/>
      <w:marBottom w:val="0"/>
      <w:divBdr>
        <w:top w:val="none" w:sz="0" w:space="0" w:color="auto"/>
        <w:left w:val="none" w:sz="0" w:space="0" w:color="auto"/>
        <w:bottom w:val="none" w:sz="0" w:space="0" w:color="auto"/>
        <w:right w:val="none" w:sz="0" w:space="0" w:color="auto"/>
      </w:divBdr>
    </w:div>
    <w:div w:id="1919097206">
      <w:bodyDiv w:val="1"/>
      <w:marLeft w:val="0"/>
      <w:marRight w:val="0"/>
      <w:marTop w:val="0"/>
      <w:marBottom w:val="0"/>
      <w:divBdr>
        <w:top w:val="none" w:sz="0" w:space="0" w:color="auto"/>
        <w:left w:val="none" w:sz="0" w:space="0" w:color="auto"/>
        <w:bottom w:val="none" w:sz="0" w:space="0" w:color="auto"/>
        <w:right w:val="none" w:sz="0" w:space="0" w:color="auto"/>
      </w:divBdr>
    </w:div>
    <w:div w:id="1919359995">
      <w:bodyDiv w:val="1"/>
      <w:marLeft w:val="0"/>
      <w:marRight w:val="0"/>
      <w:marTop w:val="0"/>
      <w:marBottom w:val="0"/>
      <w:divBdr>
        <w:top w:val="none" w:sz="0" w:space="0" w:color="auto"/>
        <w:left w:val="none" w:sz="0" w:space="0" w:color="auto"/>
        <w:bottom w:val="none" w:sz="0" w:space="0" w:color="auto"/>
        <w:right w:val="none" w:sz="0" w:space="0" w:color="auto"/>
      </w:divBdr>
    </w:div>
    <w:div w:id="1922641315">
      <w:bodyDiv w:val="1"/>
      <w:marLeft w:val="0"/>
      <w:marRight w:val="0"/>
      <w:marTop w:val="0"/>
      <w:marBottom w:val="0"/>
      <w:divBdr>
        <w:top w:val="none" w:sz="0" w:space="0" w:color="auto"/>
        <w:left w:val="none" w:sz="0" w:space="0" w:color="auto"/>
        <w:bottom w:val="none" w:sz="0" w:space="0" w:color="auto"/>
        <w:right w:val="none" w:sz="0" w:space="0" w:color="auto"/>
      </w:divBdr>
    </w:div>
    <w:div w:id="1925724560">
      <w:bodyDiv w:val="1"/>
      <w:marLeft w:val="0"/>
      <w:marRight w:val="0"/>
      <w:marTop w:val="0"/>
      <w:marBottom w:val="0"/>
      <w:divBdr>
        <w:top w:val="none" w:sz="0" w:space="0" w:color="auto"/>
        <w:left w:val="none" w:sz="0" w:space="0" w:color="auto"/>
        <w:bottom w:val="none" w:sz="0" w:space="0" w:color="auto"/>
        <w:right w:val="none" w:sz="0" w:space="0" w:color="auto"/>
      </w:divBdr>
    </w:div>
    <w:div w:id="1929843876">
      <w:bodyDiv w:val="1"/>
      <w:marLeft w:val="0"/>
      <w:marRight w:val="0"/>
      <w:marTop w:val="0"/>
      <w:marBottom w:val="0"/>
      <w:divBdr>
        <w:top w:val="none" w:sz="0" w:space="0" w:color="auto"/>
        <w:left w:val="none" w:sz="0" w:space="0" w:color="auto"/>
        <w:bottom w:val="none" w:sz="0" w:space="0" w:color="auto"/>
        <w:right w:val="none" w:sz="0" w:space="0" w:color="auto"/>
      </w:divBdr>
    </w:div>
    <w:div w:id="1930579884">
      <w:bodyDiv w:val="1"/>
      <w:marLeft w:val="0"/>
      <w:marRight w:val="0"/>
      <w:marTop w:val="0"/>
      <w:marBottom w:val="0"/>
      <w:divBdr>
        <w:top w:val="none" w:sz="0" w:space="0" w:color="auto"/>
        <w:left w:val="none" w:sz="0" w:space="0" w:color="auto"/>
        <w:bottom w:val="none" w:sz="0" w:space="0" w:color="auto"/>
        <w:right w:val="none" w:sz="0" w:space="0" w:color="auto"/>
      </w:divBdr>
    </w:div>
    <w:div w:id="1934625129">
      <w:bodyDiv w:val="1"/>
      <w:marLeft w:val="0"/>
      <w:marRight w:val="0"/>
      <w:marTop w:val="0"/>
      <w:marBottom w:val="0"/>
      <w:divBdr>
        <w:top w:val="none" w:sz="0" w:space="0" w:color="auto"/>
        <w:left w:val="none" w:sz="0" w:space="0" w:color="auto"/>
        <w:bottom w:val="none" w:sz="0" w:space="0" w:color="auto"/>
        <w:right w:val="none" w:sz="0" w:space="0" w:color="auto"/>
      </w:divBdr>
    </w:div>
    <w:div w:id="1938175095">
      <w:bodyDiv w:val="1"/>
      <w:marLeft w:val="0"/>
      <w:marRight w:val="0"/>
      <w:marTop w:val="0"/>
      <w:marBottom w:val="0"/>
      <w:divBdr>
        <w:top w:val="none" w:sz="0" w:space="0" w:color="auto"/>
        <w:left w:val="none" w:sz="0" w:space="0" w:color="auto"/>
        <w:bottom w:val="none" w:sz="0" w:space="0" w:color="auto"/>
        <w:right w:val="none" w:sz="0" w:space="0" w:color="auto"/>
      </w:divBdr>
    </w:div>
    <w:div w:id="1944456376">
      <w:bodyDiv w:val="1"/>
      <w:marLeft w:val="0"/>
      <w:marRight w:val="0"/>
      <w:marTop w:val="0"/>
      <w:marBottom w:val="0"/>
      <w:divBdr>
        <w:top w:val="none" w:sz="0" w:space="0" w:color="auto"/>
        <w:left w:val="none" w:sz="0" w:space="0" w:color="auto"/>
        <w:bottom w:val="none" w:sz="0" w:space="0" w:color="auto"/>
        <w:right w:val="none" w:sz="0" w:space="0" w:color="auto"/>
      </w:divBdr>
    </w:div>
    <w:div w:id="1954633684">
      <w:bodyDiv w:val="1"/>
      <w:marLeft w:val="0"/>
      <w:marRight w:val="0"/>
      <w:marTop w:val="0"/>
      <w:marBottom w:val="0"/>
      <w:divBdr>
        <w:top w:val="none" w:sz="0" w:space="0" w:color="auto"/>
        <w:left w:val="none" w:sz="0" w:space="0" w:color="auto"/>
        <w:bottom w:val="none" w:sz="0" w:space="0" w:color="auto"/>
        <w:right w:val="none" w:sz="0" w:space="0" w:color="auto"/>
      </w:divBdr>
    </w:div>
    <w:div w:id="1955286387">
      <w:bodyDiv w:val="1"/>
      <w:marLeft w:val="0"/>
      <w:marRight w:val="0"/>
      <w:marTop w:val="0"/>
      <w:marBottom w:val="0"/>
      <w:divBdr>
        <w:top w:val="none" w:sz="0" w:space="0" w:color="auto"/>
        <w:left w:val="none" w:sz="0" w:space="0" w:color="auto"/>
        <w:bottom w:val="none" w:sz="0" w:space="0" w:color="auto"/>
        <w:right w:val="none" w:sz="0" w:space="0" w:color="auto"/>
      </w:divBdr>
    </w:div>
    <w:div w:id="1962301936">
      <w:bodyDiv w:val="1"/>
      <w:marLeft w:val="0"/>
      <w:marRight w:val="0"/>
      <w:marTop w:val="0"/>
      <w:marBottom w:val="0"/>
      <w:divBdr>
        <w:top w:val="none" w:sz="0" w:space="0" w:color="auto"/>
        <w:left w:val="none" w:sz="0" w:space="0" w:color="auto"/>
        <w:bottom w:val="none" w:sz="0" w:space="0" w:color="auto"/>
        <w:right w:val="none" w:sz="0" w:space="0" w:color="auto"/>
      </w:divBdr>
    </w:div>
    <w:div w:id="1965765632">
      <w:bodyDiv w:val="1"/>
      <w:marLeft w:val="0"/>
      <w:marRight w:val="0"/>
      <w:marTop w:val="0"/>
      <w:marBottom w:val="0"/>
      <w:divBdr>
        <w:top w:val="none" w:sz="0" w:space="0" w:color="auto"/>
        <w:left w:val="none" w:sz="0" w:space="0" w:color="auto"/>
        <w:bottom w:val="none" w:sz="0" w:space="0" w:color="auto"/>
        <w:right w:val="none" w:sz="0" w:space="0" w:color="auto"/>
      </w:divBdr>
    </w:div>
    <w:div w:id="1971857693">
      <w:bodyDiv w:val="1"/>
      <w:marLeft w:val="0"/>
      <w:marRight w:val="0"/>
      <w:marTop w:val="0"/>
      <w:marBottom w:val="0"/>
      <w:divBdr>
        <w:top w:val="none" w:sz="0" w:space="0" w:color="auto"/>
        <w:left w:val="none" w:sz="0" w:space="0" w:color="auto"/>
        <w:bottom w:val="none" w:sz="0" w:space="0" w:color="auto"/>
        <w:right w:val="none" w:sz="0" w:space="0" w:color="auto"/>
      </w:divBdr>
    </w:div>
    <w:div w:id="1974170016">
      <w:bodyDiv w:val="1"/>
      <w:marLeft w:val="0"/>
      <w:marRight w:val="0"/>
      <w:marTop w:val="0"/>
      <w:marBottom w:val="0"/>
      <w:divBdr>
        <w:top w:val="none" w:sz="0" w:space="0" w:color="auto"/>
        <w:left w:val="none" w:sz="0" w:space="0" w:color="auto"/>
        <w:bottom w:val="none" w:sz="0" w:space="0" w:color="auto"/>
        <w:right w:val="none" w:sz="0" w:space="0" w:color="auto"/>
      </w:divBdr>
    </w:div>
    <w:div w:id="1982954008">
      <w:bodyDiv w:val="1"/>
      <w:marLeft w:val="0"/>
      <w:marRight w:val="0"/>
      <w:marTop w:val="0"/>
      <w:marBottom w:val="0"/>
      <w:divBdr>
        <w:top w:val="none" w:sz="0" w:space="0" w:color="auto"/>
        <w:left w:val="none" w:sz="0" w:space="0" w:color="auto"/>
        <w:bottom w:val="none" w:sz="0" w:space="0" w:color="auto"/>
        <w:right w:val="none" w:sz="0" w:space="0" w:color="auto"/>
      </w:divBdr>
    </w:div>
    <w:div w:id="1983382454">
      <w:bodyDiv w:val="1"/>
      <w:marLeft w:val="0"/>
      <w:marRight w:val="0"/>
      <w:marTop w:val="0"/>
      <w:marBottom w:val="0"/>
      <w:divBdr>
        <w:top w:val="none" w:sz="0" w:space="0" w:color="auto"/>
        <w:left w:val="none" w:sz="0" w:space="0" w:color="auto"/>
        <w:bottom w:val="none" w:sz="0" w:space="0" w:color="auto"/>
        <w:right w:val="none" w:sz="0" w:space="0" w:color="auto"/>
      </w:divBdr>
    </w:div>
    <w:div w:id="1988708744">
      <w:bodyDiv w:val="1"/>
      <w:marLeft w:val="0"/>
      <w:marRight w:val="0"/>
      <w:marTop w:val="0"/>
      <w:marBottom w:val="0"/>
      <w:divBdr>
        <w:top w:val="none" w:sz="0" w:space="0" w:color="auto"/>
        <w:left w:val="none" w:sz="0" w:space="0" w:color="auto"/>
        <w:bottom w:val="none" w:sz="0" w:space="0" w:color="auto"/>
        <w:right w:val="none" w:sz="0" w:space="0" w:color="auto"/>
      </w:divBdr>
    </w:div>
    <w:div w:id="1995453154">
      <w:bodyDiv w:val="1"/>
      <w:marLeft w:val="0"/>
      <w:marRight w:val="0"/>
      <w:marTop w:val="0"/>
      <w:marBottom w:val="0"/>
      <w:divBdr>
        <w:top w:val="none" w:sz="0" w:space="0" w:color="auto"/>
        <w:left w:val="none" w:sz="0" w:space="0" w:color="auto"/>
        <w:bottom w:val="none" w:sz="0" w:space="0" w:color="auto"/>
        <w:right w:val="none" w:sz="0" w:space="0" w:color="auto"/>
      </w:divBdr>
    </w:div>
    <w:div w:id="1996445044">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05039351">
      <w:bodyDiv w:val="1"/>
      <w:marLeft w:val="0"/>
      <w:marRight w:val="0"/>
      <w:marTop w:val="0"/>
      <w:marBottom w:val="0"/>
      <w:divBdr>
        <w:top w:val="none" w:sz="0" w:space="0" w:color="auto"/>
        <w:left w:val="none" w:sz="0" w:space="0" w:color="auto"/>
        <w:bottom w:val="none" w:sz="0" w:space="0" w:color="auto"/>
        <w:right w:val="none" w:sz="0" w:space="0" w:color="auto"/>
      </w:divBdr>
    </w:div>
    <w:div w:id="2006087055">
      <w:bodyDiv w:val="1"/>
      <w:marLeft w:val="0"/>
      <w:marRight w:val="0"/>
      <w:marTop w:val="0"/>
      <w:marBottom w:val="0"/>
      <w:divBdr>
        <w:top w:val="none" w:sz="0" w:space="0" w:color="auto"/>
        <w:left w:val="none" w:sz="0" w:space="0" w:color="auto"/>
        <w:bottom w:val="none" w:sz="0" w:space="0" w:color="auto"/>
        <w:right w:val="none" w:sz="0" w:space="0" w:color="auto"/>
      </w:divBdr>
    </w:div>
    <w:div w:id="2009823284">
      <w:bodyDiv w:val="1"/>
      <w:marLeft w:val="0"/>
      <w:marRight w:val="0"/>
      <w:marTop w:val="0"/>
      <w:marBottom w:val="0"/>
      <w:divBdr>
        <w:top w:val="none" w:sz="0" w:space="0" w:color="auto"/>
        <w:left w:val="none" w:sz="0" w:space="0" w:color="auto"/>
        <w:bottom w:val="none" w:sz="0" w:space="0" w:color="auto"/>
        <w:right w:val="none" w:sz="0" w:space="0" w:color="auto"/>
      </w:divBdr>
    </w:div>
    <w:div w:id="2014410855">
      <w:bodyDiv w:val="1"/>
      <w:marLeft w:val="0"/>
      <w:marRight w:val="0"/>
      <w:marTop w:val="0"/>
      <w:marBottom w:val="0"/>
      <w:divBdr>
        <w:top w:val="none" w:sz="0" w:space="0" w:color="auto"/>
        <w:left w:val="none" w:sz="0" w:space="0" w:color="auto"/>
        <w:bottom w:val="none" w:sz="0" w:space="0" w:color="auto"/>
        <w:right w:val="none" w:sz="0" w:space="0" w:color="auto"/>
      </w:divBdr>
    </w:div>
    <w:div w:id="2020623247">
      <w:bodyDiv w:val="1"/>
      <w:marLeft w:val="0"/>
      <w:marRight w:val="0"/>
      <w:marTop w:val="0"/>
      <w:marBottom w:val="0"/>
      <w:divBdr>
        <w:top w:val="none" w:sz="0" w:space="0" w:color="auto"/>
        <w:left w:val="none" w:sz="0" w:space="0" w:color="auto"/>
        <w:bottom w:val="none" w:sz="0" w:space="0" w:color="auto"/>
        <w:right w:val="none" w:sz="0" w:space="0" w:color="auto"/>
      </w:divBdr>
    </w:div>
    <w:div w:id="2023169586">
      <w:bodyDiv w:val="1"/>
      <w:marLeft w:val="0"/>
      <w:marRight w:val="0"/>
      <w:marTop w:val="0"/>
      <w:marBottom w:val="0"/>
      <w:divBdr>
        <w:top w:val="none" w:sz="0" w:space="0" w:color="auto"/>
        <w:left w:val="none" w:sz="0" w:space="0" w:color="auto"/>
        <w:bottom w:val="none" w:sz="0" w:space="0" w:color="auto"/>
        <w:right w:val="none" w:sz="0" w:space="0" w:color="auto"/>
      </w:divBdr>
    </w:div>
    <w:div w:id="2031570074">
      <w:bodyDiv w:val="1"/>
      <w:marLeft w:val="0"/>
      <w:marRight w:val="0"/>
      <w:marTop w:val="0"/>
      <w:marBottom w:val="0"/>
      <w:divBdr>
        <w:top w:val="none" w:sz="0" w:space="0" w:color="auto"/>
        <w:left w:val="none" w:sz="0" w:space="0" w:color="auto"/>
        <w:bottom w:val="none" w:sz="0" w:space="0" w:color="auto"/>
        <w:right w:val="none" w:sz="0" w:space="0" w:color="auto"/>
      </w:divBdr>
    </w:div>
    <w:div w:id="2035496007">
      <w:bodyDiv w:val="1"/>
      <w:marLeft w:val="0"/>
      <w:marRight w:val="0"/>
      <w:marTop w:val="0"/>
      <w:marBottom w:val="0"/>
      <w:divBdr>
        <w:top w:val="none" w:sz="0" w:space="0" w:color="auto"/>
        <w:left w:val="none" w:sz="0" w:space="0" w:color="auto"/>
        <w:bottom w:val="none" w:sz="0" w:space="0" w:color="auto"/>
        <w:right w:val="none" w:sz="0" w:space="0" w:color="auto"/>
      </w:divBdr>
    </w:div>
    <w:div w:id="2045323107">
      <w:bodyDiv w:val="1"/>
      <w:marLeft w:val="0"/>
      <w:marRight w:val="0"/>
      <w:marTop w:val="0"/>
      <w:marBottom w:val="0"/>
      <w:divBdr>
        <w:top w:val="none" w:sz="0" w:space="0" w:color="auto"/>
        <w:left w:val="none" w:sz="0" w:space="0" w:color="auto"/>
        <w:bottom w:val="none" w:sz="0" w:space="0" w:color="auto"/>
        <w:right w:val="none" w:sz="0" w:space="0" w:color="auto"/>
      </w:divBdr>
    </w:div>
    <w:div w:id="2060588353">
      <w:bodyDiv w:val="1"/>
      <w:marLeft w:val="0"/>
      <w:marRight w:val="0"/>
      <w:marTop w:val="0"/>
      <w:marBottom w:val="0"/>
      <w:divBdr>
        <w:top w:val="none" w:sz="0" w:space="0" w:color="auto"/>
        <w:left w:val="none" w:sz="0" w:space="0" w:color="auto"/>
        <w:bottom w:val="none" w:sz="0" w:space="0" w:color="auto"/>
        <w:right w:val="none" w:sz="0" w:space="0" w:color="auto"/>
      </w:divBdr>
    </w:div>
    <w:div w:id="2061202075">
      <w:bodyDiv w:val="1"/>
      <w:marLeft w:val="0"/>
      <w:marRight w:val="0"/>
      <w:marTop w:val="0"/>
      <w:marBottom w:val="0"/>
      <w:divBdr>
        <w:top w:val="none" w:sz="0" w:space="0" w:color="auto"/>
        <w:left w:val="none" w:sz="0" w:space="0" w:color="auto"/>
        <w:bottom w:val="none" w:sz="0" w:space="0" w:color="auto"/>
        <w:right w:val="none" w:sz="0" w:space="0" w:color="auto"/>
      </w:divBdr>
    </w:div>
    <w:div w:id="2065177734">
      <w:bodyDiv w:val="1"/>
      <w:marLeft w:val="0"/>
      <w:marRight w:val="0"/>
      <w:marTop w:val="0"/>
      <w:marBottom w:val="0"/>
      <w:divBdr>
        <w:top w:val="none" w:sz="0" w:space="0" w:color="auto"/>
        <w:left w:val="none" w:sz="0" w:space="0" w:color="auto"/>
        <w:bottom w:val="none" w:sz="0" w:space="0" w:color="auto"/>
        <w:right w:val="none" w:sz="0" w:space="0" w:color="auto"/>
      </w:divBdr>
    </w:div>
    <w:div w:id="2082411073">
      <w:bodyDiv w:val="1"/>
      <w:marLeft w:val="0"/>
      <w:marRight w:val="0"/>
      <w:marTop w:val="0"/>
      <w:marBottom w:val="0"/>
      <w:divBdr>
        <w:top w:val="none" w:sz="0" w:space="0" w:color="auto"/>
        <w:left w:val="none" w:sz="0" w:space="0" w:color="auto"/>
        <w:bottom w:val="none" w:sz="0" w:space="0" w:color="auto"/>
        <w:right w:val="none" w:sz="0" w:space="0" w:color="auto"/>
      </w:divBdr>
    </w:div>
    <w:div w:id="2083864584">
      <w:bodyDiv w:val="1"/>
      <w:marLeft w:val="0"/>
      <w:marRight w:val="0"/>
      <w:marTop w:val="0"/>
      <w:marBottom w:val="0"/>
      <w:divBdr>
        <w:top w:val="none" w:sz="0" w:space="0" w:color="auto"/>
        <w:left w:val="none" w:sz="0" w:space="0" w:color="auto"/>
        <w:bottom w:val="none" w:sz="0" w:space="0" w:color="auto"/>
        <w:right w:val="none" w:sz="0" w:space="0" w:color="auto"/>
      </w:divBdr>
    </w:div>
    <w:div w:id="2092657030">
      <w:bodyDiv w:val="1"/>
      <w:marLeft w:val="0"/>
      <w:marRight w:val="0"/>
      <w:marTop w:val="0"/>
      <w:marBottom w:val="0"/>
      <w:divBdr>
        <w:top w:val="none" w:sz="0" w:space="0" w:color="auto"/>
        <w:left w:val="none" w:sz="0" w:space="0" w:color="auto"/>
        <w:bottom w:val="none" w:sz="0" w:space="0" w:color="auto"/>
        <w:right w:val="none" w:sz="0" w:space="0" w:color="auto"/>
      </w:divBdr>
    </w:div>
    <w:div w:id="2093165027">
      <w:bodyDiv w:val="1"/>
      <w:marLeft w:val="0"/>
      <w:marRight w:val="0"/>
      <w:marTop w:val="0"/>
      <w:marBottom w:val="0"/>
      <w:divBdr>
        <w:top w:val="none" w:sz="0" w:space="0" w:color="auto"/>
        <w:left w:val="none" w:sz="0" w:space="0" w:color="auto"/>
        <w:bottom w:val="none" w:sz="0" w:space="0" w:color="auto"/>
        <w:right w:val="none" w:sz="0" w:space="0" w:color="auto"/>
      </w:divBdr>
    </w:div>
    <w:div w:id="2094425850">
      <w:bodyDiv w:val="1"/>
      <w:marLeft w:val="0"/>
      <w:marRight w:val="0"/>
      <w:marTop w:val="0"/>
      <w:marBottom w:val="0"/>
      <w:divBdr>
        <w:top w:val="none" w:sz="0" w:space="0" w:color="auto"/>
        <w:left w:val="none" w:sz="0" w:space="0" w:color="auto"/>
        <w:bottom w:val="none" w:sz="0" w:space="0" w:color="auto"/>
        <w:right w:val="none" w:sz="0" w:space="0" w:color="auto"/>
      </w:divBdr>
    </w:div>
    <w:div w:id="2095515061">
      <w:bodyDiv w:val="1"/>
      <w:marLeft w:val="0"/>
      <w:marRight w:val="0"/>
      <w:marTop w:val="0"/>
      <w:marBottom w:val="0"/>
      <w:divBdr>
        <w:top w:val="none" w:sz="0" w:space="0" w:color="auto"/>
        <w:left w:val="none" w:sz="0" w:space="0" w:color="auto"/>
        <w:bottom w:val="none" w:sz="0" w:space="0" w:color="auto"/>
        <w:right w:val="none" w:sz="0" w:space="0" w:color="auto"/>
      </w:divBdr>
    </w:div>
    <w:div w:id="2100365428">
      <w:bodyDiv w:val="1"/>
      <w:marLeft w:val="0"/>
      <w:marRight w:val="0"/>
      <w:marTop w:val="0"/>
      <w:marBottom w:val="0"/>
      <w:divBdr>
        <w:top w:val="none" w:sz="0" w:space="0" w:color="auto"/>
        <w:left w:val="none" w:sz="0" w:space="0" w:color="auto"/>
        <w:bottom w:val="none" w:sz="0" w:space="0" w:color="auto"/>
        <w:right w:val="none" w:sz="0" w:space="0" w:color="auto"/>
      </w:divBdr>
    </w:div>
    <w:div w:id="2107460943">
      <w:bodyDiv w:val="1"/>
      <w:marLeft w:val="0"/>
      <w:marRight w:val="0"/>
      <w:marTop w:val="0"/>
      <w:marBottom w:val="0"/>
      <w:divBdr>
        <w:top w:val="none" w:sz="0" w:space="0" w:color="auto"/>
        <w:left w:val="none" w:sz="0" w:space="0" w:color="auto"/>
        <w:bottom w:val="none" w:sz="0" w:space="0" w:color="auto"/>
        <w:right w:val="none" w:sz="0" w:space="0" w:color="auto"/>
      </w:divBdr>
    </w:div>
    <w:div w:id="2112433915">
      <w:bodyDiv w:val="1"/>
      <w:marLeft w:val="0"/>
      <w:marRight w:val="0"/>
      <w:marTop w:val="0"/>
      <w:marBottom w:val="0"/>
      <w:divBdr>
        <w:top w:val="none" w:sz="0" w:space="0" w:color="auto"/>
        <w:left w:val="none" w:sz="0" w:space="0" w:color="auto"/>
        <w:bottom w:val="none" w:sz="0" w:space="0" w:color="auto"/>
        <w:right w:val="none" w:sz="0" w:space="0" w:color="auto"/>
      </w:divBdr>
    </w:div>
    <w:div w:id="2115201753">
      <w:bodyDiv w:val="1"/>
      <w:marLeft w:val="0"/>
      <w:marRight w:val="0"/>
      <w:marTop w:val="0"/>
      <w:marBottom w:val="0"/>
      <w:divBdr>
        <w:top w:val="none" w:sz="0" w:space="0" w:color="auto"/>
        <w:left w:val="none" w:sz="0" w:space="0" w:color="auto"/>
        <w:bottom w:val="none" w:sz="0" w:space="0" w:color="auto"/>
        <w:right w:val="none" w:sz="0" w:space="0" w:color="auto"/>
      </w:divBdr>
    </w:div>
    <w:div w:id="2122411589">
      <w:bodyDiv w:val="1"/>
      <w:marLeft w:val="0"/>
      <w:marRight w:val="0"/>
      <w:marTop w:val="0"/>
      <w:marBottom w:val="0"/>
      <w:divBdr>
        <w:top w:val="none" w:sz="0" w:space="0" w:color="auto"/>
        <w:left w:val="none" w:sz="0" w:space="0" w:color="auto"/>
        <w:bottom w:val="none" w:sz="0" w:space="0" w:color="auto"/>
        <w:right w:val="none" w:sz="0" w:space="0" w:color="auto"/>
      </w:divBdr>
    </w:div>
    <w:div w:id="2122718416">
      <w:bodyDiv w:val="1"/>
      <w:marLeft w:val="0"/>
      <w:marRight w:val="0"/>
      <w:marTop w:val="0"/>
      <w:marBottom w:val="0"/>
      <w:divBdr>
        <w:top w:val="none" w:sz="0" w:space="0" w:color="auto"/>
        <w:left w:val="none" w:sz="0" w:space="0" w:color="auto"/>
        <w:bottom w:val="none" w:sz="0" w:space="0" w:color="auto"/>
        <w:right w:val="none" w:sz="0" w:space="0" w:color="auto"/>
      </w:divBdr>
    </w:div>
    <w:div w:id="2130128213">
      <w:bodyDiv w:val="1"/>
      <w:marLeft w:val="0"/>
      <w:marRight w:val="0"/>
      <w:marTop w:val="0"/>
      <w:marBottom w:val="0"/>
      <w:divBdr>
        <w:top w:val="none" w:sz="0" w:space="0" w:color="auto"/>
        <w:left w:val="none" w:sz="0" w:space="0" w:color="auto"/>
        <w:bottom w:val="none" w:sz="0" w:space="0" w:color="auto"/>
        <w:right w:val="none" w:sz="0" w:space="0" w:color="auto"/>
      </w:divBdr>
    </w:div>
    <w:div w:id="2135976473">
      <w:bodyDiv w:val="1"/>
      <w:marLeft w:val="0"/>
      <w:marRight w:val="0"/>
      <w:marTop w:val="0"/>
      <w:marBottom w:val="0"/>
      <w:divBdr>
        <w:top w:val="none" w:sz="0" w:space="0" w:color="auto"/>
        <w:left w:val="none" w:sz="0" w:space="0" w:color="auto"/>
        <w:bottom w:val="none" w:sz="0" w:space="0" w:color="auto"/>
        <w:right w:val="none" w:sz="0" w:space="0" w:color="auto"/>
      </w:divBdr>
    </w:div>
    <w:div w:id="214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15</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16</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17</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18</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19</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20</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10</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13</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14</b:RefOrder>
  </b:Source>
  <b:Source>
    <b:Tag>Cre13</b:Tag>
    <b:SourceType>Book</b:SourceType>
    <b:Guid>{DF021645-2CF6-456C-A1DC-DB2F4CC7138D}</b:Guid>
    <b:Title>Qualitative Inquiry &amp; Research Design</b:Title>
    <b:Year>2013</b:Year>
    <b:City>Thousand Oaks</b:City>
    <b:Publisher>Sage Publications</b:Publisher>
    <b:Author>
      <b:Author>
        <b:NameList>
          <b:Person>
            <b:Last>Creswell</b:Last>
            <b:First>John</b:First>
          </b:Person>
        </b:NameList>
      </b:Author>
    </b:Author>
    <b:StateProvince>California</b:StateProvince>
    <b:Volume>3</b:Volume>
    <b:RefOrder>21</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11</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12</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22</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23</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24</b:RefOrder>
  </b:Source>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25</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27</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28</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29</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s>
</file>

<file path=customXml/itemProps1.xml><?xml version="1.0" encoding="utf-8"?>
<ds:datastoreItem xmlns:ds="http://schemas.openxmlformats.org/officeDocument/2006/customXml" ds:itemID="{54E5B6E8-165F-4FE2-9245-7995006D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10466</Words>
  <Characters>59659</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 Theobold</cp:lastModifiedBy>
  <cp:revision>25</cp:revision>
  <cp:lastPrinted>2019-06-20T17:08:00Z</cp:lastPrinted>
  <dcterms:created xsi:type="dcterms:W3CDTF">2019-06-20T18:13:00Z</dcterms:created>
  <dcterms:modified xsi:type="dcterms:W3CDTF">2019-06-21T13:29:00Z</dcterms:modified>
</cp:coreProperties>
</file>
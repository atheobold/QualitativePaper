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FC3374" w14:textId="77777777" w:rsidR="004958B5" w:rsidRPr="00A26928" w:rsidRDefault="00353E9A" w:rsidP="004958B5">
      <w:pPr>
        <w:rPr>
          <w:rFonts w:ascii="Times New Roman" w:hAnsi="Times New Roman" w:cs="Times New Roman"/>
        </w:rPr>
      </w:pPr>
      <w:r w:rsidRPr="00A26928">
        <w:rPr>
          <w:rFonts w:ascii="Times New Roman" w:hAnsi="Times New Roman" w:cs="Times New Roman"/>
        </w:rPr>
        <w:t>Response to Associate Editor: “</w:t>
      </w:r>
      <w:r w:rsidR="004958B5" w:rsidRPr="00A26928">
        <w:rPr>
          <w:rFonts w:ascii="Times New Roman" w:hAnsi="Times New Roman" w:cs="Times New Roman"/>
        </w:rPr>
        <w:t>How Environmental Science Graduate Students Acquire Statistical Computing Skills</w:t>
      </w:r>
      <w:r w:rsidRPr="00A26928">
        <w:rPr>
          <w:rFonts w:ascii="Times New Roman" w:hAnsi="Times New Roman" w:cs="Times New Roman"/>
        </w:rPr>
        <w:t>”</w:t>
      </w:r>
      <w:r w:rsidR="004958B5" w:rsidRPr="00A26928">
        <w:rPr>
          <w:rFonts w:ascii="Times New Roman" w:hAnsi="Times New Roman" w:cs="Times New Roman"/>
        </w:rPr>
        <w:t xml:space="preserve"> </w:t>
      </w:r>
    </w:p>
    <w:p w14:paraId="1D4EA529" w14:textId="0735418D" w:rsidR="00353E9A" w:rsidRPr="00A26928" w:rsidRDefault="00353E9A" w:rsidP="00353E9A">
      <w:pPr>
        <w:autoSpaceDE w:val="0"/>
        <w:autoSpaceDN w:val="0"/>
        <w:adjustRightInd w:val="0"/>
        <w:spacing w:after="0" w:line="240" w:lineRule="auto"/>
        <w:rPr>
          <w:rFonts w:ascii="Times New Roman" w:hAnsi="Times New Roman" w:cs="Times New Roman"/>
        </w:rPr>
      </w:pPr>
      <w:r w:rsidRPr="00A26928">
        <w:rPr>
          <w:rFonts w:ascii="Times New Roman" w:hAnsi="Times New Roman" w:cs="Times New Roman"/>
        </w:rPr>
        <w:t>Thank you for your careful review of our paper. Following an itemization of how we have addressed your comments, we provide point-by-point responses to each reviewer.</w:t>
      </w:r>
    </w:p>
    <w:p w14:paraId="6D22DC53" w14:textId="77777777" w:rsidR="00353E9A" w:rsidRPr="00A26928" w:rsidRDefault="00353E9A" w:rsidP="00353E9A">
      <w:pPr>
        <w:rPr>
          <w:rFonts w:ascii="Times New Roman" w:hAnsi="Times New Roman" w:cs="Times New Roman"/>
          <w:b/>
        </w:rPr>
      </w:pPr>
    </w:p>
    <w:p w14:paraId="6D6B5276" w14:textId="77777777" w:rsidR="001143A3" w:rsidRPr="00A26928" w:rsidRDefault="001143A3" w:rsidP="001143A3">
      <w:pPr>
        <w:autoSpaceDE w:val="0"/>
        <w:autoSpaceDN w:val="0"/>
        <w:adjustRightInd w:val="0"/>
        <w:spacing w:after="0" w:line="240" w:lineRule="auto"/>
        <w:rPr>
          <w:rFonts w:ascii="Times New Roman" w:hAnsi="Times New Roman" w:cs="Times New Roman"/>
          <w:i/>
          <w:u w:val="single"/>
        </w:rPr>
      </w:pPr>
      <w:r w:rsidRPr="00A26928">
        <w:rPr>
          <w:rFonts w:ascii="Times New Roman" w:hAnsi="Times New Roman" w:cs="Times New Roman"/>
          <w:i/>
          <w:u w:val="single"/>
        </w:rPr>
        <w:t>Improving the lead-in and definitions of terms</w:t>
      </w:r>
    </w:p>
    <w:p w14:paraId="494771E0" w14:textId="77777777" w:rsidR="001143A3" w:rsidRPr="00A26928" w:rsidRDefault="001143A3" w:rsidP="001143A3">
      <w:pPr>
        <w:autoSpaceDE w:val="0"/>
        <w:autoSpaceDN w:val="0"/>
        <w:adjustRightInd w:val="0"/>
        <w:spacing w:after="0" w:line="240" w:lineRule="auto"/>
        <w:rPr>
          <w:rFonts w:ascii="Times New Roman" w:hAnsi="Times New Roman" w:cs="Times New Roman"/>
          <w:i/>
        </w:rPr>
      </w:pPr>
    </w:p>
    <w:p w14:paraId="54E885B3" w14:textId="77777777" w:rsidR="003E4DFB" w:rsidRPr="00A26928" w:rsidRDefault="004958B5" w:rsidP="00E51DC9">
      <w:pPr>
        <w:autoSpaceDE w:val="0"/>
        <w:autoSpaceDN w:val="0"/>
        <w:adjustRightInd w:val="0"/>
        <w:spacing w:after="0" w:line="240" w:lineRule="auto"/>
        <w:rPr>
          <w:rFonts w:ascii="Times New Roman" w:hAnsi="Times New Roman" w:cs="Times New Roman"/>
          <w:i/>
          <w:u w:val="single"/>
        </w:rPr>
      </w:pPr>
      <w:r w:rsidRPr="00A26928">
        <w:rPr>
          <w:rFonts w:ascii="Times New Roman" w:hAnsi="Times New Roman" w:cs="Times New Roman"/>
          <w:i/>
          <w:u w:val="single"/>
        </w:rPr>
        <w:t>Review</w:t>
      </w:r>
      <w:r w:rsidR="00E51DC9" w:rsidRPr="00A26928">
        <w:rPr>
          <w:rFonts w:ascii="Times New Roman" w:hAnsi="Times New Roman" w:cs="Times New Roman"/>
          <w:i/>
          <w:u w:val="single"/>
        </w:rPr>
        <w:t xml:space="preserve">: </w:t>
      </w:r>
    </w:p>
    <w:p w14:paraId="775E105F" w14:textId="77777777" w:rsidR="001143A3" w:rsidRPr="00A26928" w:rsidRDefault="001143A3" w:rsidP="00E51DC9">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rPr>
        <w:t xml:space="preserve">At present, the manuscript does not clearly define </w:t>
      </w:r>
      <w:proofErr w:type="gramStart"/>
      <w:r w:rsidRPr="00A26928">
        <w:rPr>
          <w:rFonts w:ascii="Times New Roman" w:hAnsi="Times New Roman" w:cs="Times New Roman"/>
          <w:i/>
        </w:rPr>
        <w:t>a number of</w:t>
      </w:r>
      <w:proofErr w:type="gramEnd"/>
      <w:r w:rsidRPr="00A26928">
        <w:rPr>
          <w:rFonts w:ascii="Times New Roman" w:hAnsi="Times New Roman" w:cs="Times New Roman"/>
          <w:i/>
        </w:rPr>
        <w:t xml:space="preserve"> key terms for the study. Reviewers were confused at times about the precise meanings of “computational thinking,” “statistical computing,” and “environmental science.” Reviewer 1 asked why Weintrop was referenced on lines 206-212 </w:t>
      </w:r>
      <w:proofErr w:type="gramStart"/>
      <w:r w:rsidRPr="00A26928">
        <w:rPr>
          <w:rFonts w:ascii="Times New Roman" w:hAnsi="Times New Roman" w:cs="Times New Roman"/>
          <w:i/>
        </w:rPr>
        <w:t>in regard to</w:t>
      </w:r>
      <w:proofErr w:type="gramEnd"/>
      <w:r w:rsidRPr="00A26928">
        <w:rPr>
          <w:rFonts w:ascii="Times New Roman" w:hAnsi="Times New Roman" w:cs="Times New Roman"/>
          <w:i/>
        </w:rPr>
        <w:t xml:space="preserve"> computational thinking, but then aspects of this definition are not drawn upon again in any other part of the paper. Reviewer 2 asked for a description of what is meant by statistical computing, since the authors seem to include primarily mathematical packages (e.g., MATLAB) in their discussion of statistical computing. Providing a clearer definition would allow the authors to explain, for example, how creating an Access database (lines 347-348) is part of statistical computing. Reviewer 2 also asked for clarification on what constitutes an “environmental science” student and what fields might be included in that category. </w:t>
      </w:r>
    </w:p>
    <w:p w14:paraId="6EA6FF60" w14:textId="77777777" w:rsidR="00975308" w:rsidRPr="00A26928" w:rsidRDefault="00975308" w:rsidP="001143A3">
      <w:pPr>
        <w:autoSpaceDE w:val="0"/>
        <w:autoSpaceDN w:val="0"/>
        <w:adjustRightInd w:val="0"/>
        <w:spacing w:after="0" w:line="240" w:lineRule="auto"/>
        <w:rPr>
          <w:rFonts w:ascii="Times New Roman" w:hAnsi="Times New Roman" w:cs="Times New Roman"/>
        </w:rPr>
      </w:pPr>
    </w:p>
    <w:p w14:paraId="179FF140" w14:textId="77777777" w:rsidR="003E4DFB" w:rsidRPr="00A26928" w:rsidRDefault="00E51DC9" w:rsidP="00E51DC9">
      <w:pPr>
        <w:autoSpaceDE w:val="0"/>
        <w:autoSpaceDN w:val="0"/>
        <w:adjustRightInd w:val="0"/>
        <w:spacing w:after="0" w:line="240" w:lineRule="auto"/>
        <w:rPr>
          <w:rFonts w:ascii="Times New Roman" w:hAnsi="Times New Roman" w:cs="Times New Roman"/>
          <w:u w:val="single"/>
        </w:rPr>
      </w:pPr>
      <w:r w:rsidRPr="00A26928">
        <w:rPr>
          <w:rFonts w:ascii="Times New Roman" w:hAnsi="Times New Roman" w:cs="Times New Roman"/>
          <w:u w:val="single"/>
        </w:rPr>
        <w:t xml:space="preserve">Response: </w:t>
      </w:r>
    </w:p>
    <w:p w14:paraId="6DF6E2F6" w14:textId="1C2E04B0" w:rsidR="00975308" w:rsidRPr="00A26928" w:rsidRDefault="00E42CA0" w:rsidP="00AE6039">
      <w:pPr>
        <w:autoSpaceDE w:val="0"/>
        <w:autoSpaceDN w:val="0"/>
        <w:adjustRightInd w:val="0"/>
        <w:spacing w:after="0" w:line="240" w:lineRule="auto"/>
        <w:rPr>
          <w:rFonts w:ascii="Times New Roman" w:hAnsi="Times New Roman" w:cs="Times New Roman"/>
        </w:rPr>
      </w:pPr>
      <w:r w:rsidRPr="00A26928">
        <w:rPr>
          <w:rFonts w:ascii="Times New Roman" w:hAnsi="Times New Roman" w:cs="Times New Roman"/>
        </w:rPr>
        <w:t>In the revised manuscript, the definition and relation of the statistical computing problems to computational thinking have been removed.</w:t>
      </w:r>
      <w:r w:rsidR="00C21291" w:rsidRPr="00A26928">
        <w:rPr>
          <w:rFonts w:ascii="Times New Roman" w:hAnsi="Times New Roman" w:cs="Times New Roman"/>
        </w:rPr>
        <w:t xml:space="preserve"> </w:t>
      </w:r>
      <w:r w:rsidR="000C2A7A" w:rsidRPr="00A26928">
        <w:rPr>
          <w:rFonts w:ascii="Times New Roman" w:hAnsi="Times New Roman" w:cs="Times New Roman"/>
        </w:rPr>
        <w:t>The definition of “statistical computing” previously referenced on lines 204-206 have</w:t>
      </w:r>
      <w:r w:rsidR="005F4B19" w:rsidRPr="00A26928">
        <w:rPr>
          <w:rFonts w:ascii="Times New Roman" w:hAnsi="Times New Roman" w:cs="Times New Roman"/>
        </w:rPr>
        <w:t xml:space="preserve"> instead been included in the Introduction (lines 84-86), so readers are provided with a more immediate definition of the term</w:t>
      </w:r>
      <w:r w:rsidR="005D2D15" w:rsidRPr="00A26928">
        <w:rPr>
          <w:rFonts w:ascii="Times New Roman" w:hAnsi="Times New Roman" w:cs="Times New Roman"/>
        </w:rPr>
        <w:t xml:space="preserve">. This earlier definition of “statistical computing” is then </w:t>
      </w:r>
      <w:r w:rsidR="00376AAF">
        <w:rPr>
          <w:rFonts w:ascii="Times New Roman" w:hAnsi="Times New Roman" w:cs="Times New Roman"/>
        </w:rPr>
        <w:t xml:space="preserve">further contextualized </w:t>
      </w:r>
      <w:r w:rsidR="005D2D15" w:rsidRPr="00A26928">
        <w:rPr>
          <w:rFonts w:ascii="Times New Roman" w:hAnsi="Times New Roman" w:cs="Times New Roman"/>
        </w:rPr>
        <w:t xml:space="preserve">in sections 2.3 and 2.3 of the literature </w:t>
      </w:r>
      <w:proofErr w:type="gramStart"/>
      <w:r w:rsidR="005D2D15" w:rsidRPr="00A26928">
        <w:rPr>
          <w:rFonts w:ascii="Times New Roman" w:hAnsi="Times New Roman" w:cs="Times New Roman"/>
        </w:rPr>
        <w:t>review</w:t>
      </w:r>
      <w:proofErr w:type="gramEnd"/>
      <w:r w:rsidR="005D2D15" w:rsidRPr="00A26928">
        <w:rPr>
          <w:rFonts w:ascii="Times New Roman" w:hAnsi="Times New Roman" w:cs="Times New Roman"/>
        </w:rPr>
        <w:t>. Additions made to section 2.2 outline the prevalence of the use of R in the environmental sciences</w:t>
      </w:r>
      <w:ins w:id="0" w:author="Allison Theobold" w:date="2019-07-02T09:44:00Z">
        <w:r w:rsidR="00AD6130">
          <w:rPr>
            <w:rFonts w:ascii="Times New Roman" w:hAnsi="Times New Roman" w:cs="Times New Roman"/>
          </w:rPr>
          <w:t xml:space="preserve"> (lines 145-149)</w:t>
        </w:r>
      </w:ins>
      <w:r w:rsidR="005D2D15" w:rsidRPr="00A26928">
        <w:rPr>
          <w:rFonts w:ascii="Times New Roman" w:hAnsi="Times New Roman" w:cs="Times New Roman"/>
        </w:rPr>
        <w:t>, as well as the role other scripted programming languages (</w:t>
      </w:r>
      <w:ins w:id="1" w:author="Stacey Hancock" w:date="2019-07-01T17:53:00Z">
        <w:r w:rsidR="00EF5591">
          <w:rPr>
            <w:rFonts w:ascii="Times New Roman" w:hAnsi="Times New Roman" w:cs="Times New Roman"/>
          </w:rPr>
          <w:t xml:space="preserve">e.g., </w:t>
        </w:r>
      </w:ins>
      <w:r w:rsidR="005D2D15" w:rsidRPr="00A26928">
        <w:rPr>
          <w:rFonts w:ascii="Times New Roman" w:hAnsi="Times New Roman" w:cs="Times New Roman"/>
        </w:rPr>
        <w:t>SAS, MATLAB</w:t>
      </w:r>
      <w:r w:rsidR="006E4DEC" w:rsidRPr="00A26928">
        <w:rPr>
          <w:rFonts w:ascii="Times New Roman" w:hAnsi="Times New Roman" w:cs="Times New Roman"/>
        </w:rPr>
        <w:t>, SQL</w:t>
      </w:r>
      <w:r w:rsidR="005D2D15" w:rsidRPr="00A26928">
        <w:rPr>
          <w:rFonts w:ascii="Times New Roman" w:hAnsi="Times New Roman" w:cs="Times New Roman"/>
        </w:rPr>
        <w:t>) play in the discussion of statistical computing skills</w:t>
      </w:r>
      <w:ins w:id="2" w:author="Allison Theobold" w:date="2019-07-02T09:44:00Z">
        <w:r w:rsidR="00AD6130">
          <w:rPr>
            <w:rFonts w:ascii="Times New Roman" w:hAnsi="Times New Roman" w:cs="Times New Roman"/>
          </w:rPr>
          <w:t xml:space="preserve"> (lines </w:t>
        </w:r>
      </w:ins>
      <w:ins w:id="3" w:author="Allison Theobold" w:date="2019-07-02T09:45:00Z">
        <w:r w:rsidR="00AD6130">
          <w:rPr>
            <w:rFonts w:ascii="Times New Roman" w:hAnsi="Times New Roman" w:cs="Times New Roman"/>
          </w:rPr>
          <w:t>149-158)</w:t>
        </w:r>
      </w:ins>
      <w:r w:rsidR="005D2D15" w:rsidRPr="00A26928">
        <w:rPr>
          <w:rFonts w:ascii="Times New Roman" w:hAnsi="Times New Roman" w:cs="Times New Roman"/>
        </w:rPr>
        <w:t>.</w:t>
      </w:r>
      <w:r w:rsidR="006E4DEC" w:rsidRPr="00A26928">
        <w:rPr>
          <w:rFonts w:ascii="Times New Roman" w:hAnsi="Times New Roman" w:cs="Times New Roman"/>
        </w:rPr>
        <w:t xml:space="preserve"> Lastly, the definition of “environmental science” previously referenced on lines 70-72 has been modified to directly reference the fields that the definition includes and the nature of the research in these fields</w:t>
      </w:r>
      <w:ins w:id="4" w:author="Allison Theobold" w:date="2019-07-02T09:45:00Z">
        <w:r w:rsidR="00114AE2">
          <w:rPr>
            <w:rFonts w:ascii="Times New Roman" w:hAnsi="Times New Roman" w:cs="Times New Roman"/>
          </w:rPr>
          <w:t xml:space="preserve"> (lines 80-82</w:t>
        </w:r>
      </w:ins>
      <w:ins w:id="5" w:author="Allison Theobold" w:date="2019-07-02T09:46:00Z">
        <w:r w:rsidR="00114AE2">
          <w:rPr>
            <w:rFonts w:ascii="Times New Roman" w:hAnsi="Times New Roman" w:cs="Times New Roman"/>
          </w:rPr>
          <w:t>)</w:t>
        </w:r>
      </w:ins>
      <w:r w:rsidR="006E4DEC" w:rsidRPr="00A26928">
        <w:rPr>
          <w:rFonts w:ascii="Times New Roman" w:hAnsi="Times New Roman" w:cs="Times New Roman"/>
        </w:rPr>
        <w:t xml:space="preserve">.  </w:t>
      </w:r>
    </w:p>
    <w:p w14:paraId="336DF8D8" w14:textId="77777777" w:rsidR="001143A3" w:rsidRPr="00A26928" w:rsidRDefault="001143A3" w:rsidP="001143A3">
      <w:pPr>
        <w:autoSpaceDE w:val="0"/>
        <w:autoSpaceDN w:val="0"/>
        <w:adjustRightInd w:val="0"/>
        <w:spacing w:after="0" w:line="240" w:lineRule="auto"/>
        <w:rPr>
          <w:rFonts w:ascii="Times New Roman" w:hAnsi="Times New Roman" w:cs="Times New Roman"/>
        </w:rPr>
      </w:pPr>
    </w:p>
    <w:p w14:paraId="1CF04B84" w14:textId="77777777" w:rsidR="003E4DFB" w:rsidRPr="00A26928" w:rsidRDefault="004958B5" w:rsidP="003E4DFB">
      <w:pPr>
        <w:autoSpaceDE w:val="0"/>
        <w:autoSpaceDN w:val="0"/>
        <w:adjustRightInd w:val="0"/>
        <w:spacing w:after="0" w:line="240" w:lineRule="auto"/>
        <w:rPr>
          <w:rFonts w:ascii="Times New Roman" w:hAnsi="Times New Roman" w:cs="Times New Roman"/>
          <w:i/>
          <w:u w:val="single"/>
        </w:rPr>
      </w:pPr>
      <w:r w:rsidRPr="00A26928">
        <w:rPr>
          <w:rFonts w:ascii="Times New Roman" w:hAnsi="Times New Roman" w:cs="Times New Roman"/>
          <w:i/>
          <w:u w:val="single"/>
        </w:rPr>
        <w:t>Review</w:t>
      </w:r>
      <w:r w:rsidR="003E4DFB" w:rsidRPr="00A26928">
        <w:rPr>
          <w:rFonts w:ascii="Times New Roman" w:hAnsi="Times New Roman" w:cs="Times New Roman"/>
          <w:i/>
          <w:u w:val="single"/>
        </w:rPr>
        <w:t xml:space="preserve">: </w:t>
      </w:r>
    </w:p>
    <w:p w14:paraId="498DC0A6" w14:textId="77777777" w:rsidR="001143A3" w:rsidRPr="00A26928" w:rsidRDefault="001143A3" w:rsidP="003E4DFB">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rPr>
        <w:t>As the authors provide sharpened definitions for key terms, they should also seek to exemplify them in a manner suitable for an audience of statistics education researchers; at present, there are very few examples in the manuscript that bring out the statistical aspects of the participants’ work. The authors need to look for opportunities in the introduction and in the results section to bring such examples to the forefront, since SERJ is a statistics education research journal and not just a journal on general STEM topics.</w:t>
      </w:r>
    </w:p>
    <w:p w14:paraId="5E2474E6" w14:textId="77777777" w:rsidR="00DD7A5F" w:rsidRPr="00A26928" w:rsidRDefault="00DD7A5F" w:rsidP="0058519D">
      <w:pPr>
        <w:autoSpaceDE w:val="0"/>
        <w:autoSpaceDN w:val="0"/>
        <w:adjustRightInd w:val="0"/>
        <w:spacing w:after="0" w:line="240" w:lineRule="auto"/>
        <w:ind w:firstLine="360"/>
        <w:rPr>
          <w:rFonts w:ascii="Times New Roman" w:hAnsi="Times New Roman" w:cs="Times New Roman"/>
        </w:rPr>
      </w:pPr>
    </w:p>
    <w:p w14:paraId="37A5782B" w14:textId="77777777" w:rsidR="002E2CE5" w:rsidRPr="00A26928" w:rsidRDefault="002E2CE5" w:rsidP="002E2CE5">
      <w:pPr>
        <w:autoSpaceDE w:val="0"/>
        <w:autoSpaceDN w:val="0"/>
        <w:adjustRightInd w:val="0"/>
        <w:spacing w:after="0" w:line="240" w:lineRule="auto"/>
        <w:rPr>
          <w:rFonts w:ascii="Times New Roman" w:hAnsi="Times New Roman" w:cs="Times New Roman"/>
          <w:u w:val="single"/>
        </w:rPr>
      </w:pPr>
      <w:r w:rsidRPr="00A26928">
        <w:rPr>
          <w:rFonts w:ascii="Times New Roman" w:hAnsi="Times New Roman" w:cs="Times New Roman"/>
          <w:u w:val="single"/>
        </w:rPr>
        <w:t>Response:</w:t>
      </w:r>
    </w:p>
    <w:p w14:paraId="61FFD094" w14:textId="6AED3CA5" w:rsidR="0037158E" w:rsidRPr="00A26928" w:rsidRDefault="00A85A7B" w:rsidP="00AE6039">
      <w:pPr>
        <w:autoSpaceDE w:val="0"/>
        <w:autoSpaceDN w:val="0"/>
        <w:adjustRightInd w:val="0"/>
        <w:spacing w:after="0" w:line="240" w:lineRule="auto"/>
        <w:rPr>
          <w:rFonts w:ascii="Times New Roman" w:hAnsi="Times New Roman" w:cs="Times New Roman"/>
        </w:rPr>
      </w:pPr>
      <w:r w:rsidRPr="00A26928">
        <w:rPr>
          <w:rFonts w:ascii="Times New Roman" w:hAnsi="Times New Roman" w:cs="Times New Roman"/>
        </w:rPr>
        <w:t xml:space="preserve">The sharpened definition for “statistical computing” has been tied directly to research from the Statistics Education community </w:t>
      </w:r>
      <w:r w:rsidR="00BF70CF" w:rsidRPr="00A26928">
        <w:rPr>
          <w:rFonts w:ascii="Times New Roman" w:hAnsi="Times New Roman" w:cs="Times New Roman"/>
        </w:rPr>
        <w:t xml:space="preserve">on the lack of computational preparation students experience in Statistics courses (section 2.3). </w:t>
      </w:r>
      <w:r w:rsidR="00155217" w:rsidRPr="00A26928">
        <w:rPr>
          <w:rFonts w:ascii="Times New Roman" w:hAnsi="Times New Roman" w:cs="Times New Roman"/>
        </w:rPr>
        <w:t>Additionally, the Introduction explicitly outlines the connections between the computational preparation of environmental science graduate students and the Statistics courses required for their degree completion</w:t>
      </w:r>
      <w:ins w:id="6" w:author="Allison Theobold" w:date="2019-07-02T09:47:00Z">
        <w:r w:rsidR="00C81130">
          <w:rPr>
            <w:rFonts w:ascii="Times New Roman" w:hAnsi="Times New Roman" w:cs="Times New Roman"/>
          </w:rPr>
          <w:t xml:space="preserve"> (lines 45-52)</w:t>
        </w:r>
      </w:ins>
      <w:r w:rsidR="00155217" w:rsidRPr="00A26928">
        <w:rPr>
          <w:rFonts w:ascii="Times New Roman" w:hAnsi="Times New Roman" w:cs="Times New Roman"/>
        </w:rPr>
        <w:t xml:space="preserve">. The Introduction then situates the influence and the importance of </w:t>
      </w:r>
      <w:r w:rsidR="0024276E" w:rsidRPr="00A26928">
        <w:rPr>
          <w:rFonts w:ascii="Times New Roman" w:hAnsi="Times New Roman" w:cs="Times New Roman"/>
        </w:rPr>
        <w:t>the Applied</w:t>
      </w:r>
      <w:r w:rsidR="00155217" w:rsidRPr="00A26928">
        <w:rPr>
          <w:rFonts w:ascii="Times New Roman" w:hAnsi="Times New Roman" w:cs="Times New Roman"/>
        </w:rPr>
        <w:t xml:space="preserve"> Statistics course sequence, taken by the study participants and </w:t>
      </w:r>
      <w:proofErr w:type="gramStart"/>
      <w:r w:rsidR="00155217" w:rsidRPr="00A26928">
        <w:rPr>
          <w:rFonts w:ascii="Times New Roman" w:hAnsi="Times New Roman" w:cs="Times New Roman"/>
        </w:rPr>
        <w:t>the majority of</w:t>
      </w:r>
      <w:proofErr w:type="gramEnd"/>
      <w:r w:rsidR="00155217" w:rsidRPr="00A26928">
        <w:rPr>
          <w:rFonts w:ascii="Times New Roman" w:hAnsi="Times New Roman" w:cs="Times New Roman"/>
        </w:rPr>
        <w:t xml:space="preserve"> environmental science graduate students, on the statistical computing skills students acquire prior to their research</w:t>
      </w:r>
      <w:ins w:id="7" w:author="Allison Theobold" w:date="2019-07-02T09:48:00Z">
        <w:r w:rsidR="00C81130">
          <w:rPr>
            <w:rFonts w:ascii="Times New Roman" w:hAnsi="Times New Roman" w:cs="Times New Roman"/>
          </w:rPr>
          <w:t xml:space="preserve"> (lines 58-79)</w:t>
        </w:r>
      </w:ins>
      <w:r w:rsidR="00155217" w:rsidRPr="00A26928">
        <w:rPr>
          <w:rFonts w:ascii="Times New Roman" w:hAnsi="Times New Roman" w:cs="Times New Roman"/>
        </w:rPr>
        <w:t>.</w:t>
      </w:r>
      <w:r w:rsidR="00AD20DE" w:rsidRPr="00A26928">
        <w:rPr>
          <w:rFonts w:ascii="Times New Roman" w:hAnsi="Times New Roman" w:cs="Times New Roman"/>
        </w:rPr>
        <w:t xml:space="preserve"> </w:t>
      </w:r>
      <w:ins w:id="8" w:author="Allison Theobold" w:date="2019-07-02T09:48:00Z">
        <w:r w:rsidR="00C81130">
          <w:rPr>
            <w:rFonts w:ascii="Times New Roman" w:hAnsi="Times New Roman" w:cs="Times New Roman"/>
          </w:rPr>
          <w:t xml:space="preserve">On lines 286 to </w:t>
        </w:r>
      </w:ins>
      <w:ins w:id="9" w:author="Allison Theobold" w:date="2019-07-02T09:49:00Z">
        <w:r w:rsidR="00C81130">
          <w:rPr>
            <w:rFonts w:ascii="Times New Roman" w:hAnsi="Times New Roman" w:cs="Times New Roman"/>
          </w:rPr>
          <w:t xml:space="preserve">302, </w:t>
        </w:r>
      </w:ins>
      <w:del w:id="10" w:author="Allison Theobold" w:date="2019-07-02T09:48:00Z">
        <w:r w:rsidR="00AD20DE" w:rsidRPr="00A26928" w:rsidDel="00C81130">
          <w:rPr>
            <w:rFonts w:ascii="Times New Roman" w:hAnsi="Times New Roman" w:cs="Times New Roman"/>
          </w:rPr>
          <w:delText>A</w:delText>
        </w:r>
      </w:del>
      <w:del w:id="11" w:author="Allison Theobold" w:date="2019-07-02T09:49:00Z">
        <w:r w:rsidR="00AD20DE" w:rsidRPr="00A26928" w:rsidDel="00C81130">
          <w:rPr>
            <w:rFonts w:ascii="Times New Roman" w:hAnsi="Times New Roman" w:cs="Times New Roman"/>
          </w:rPr>
          <w:delText xml:space="preserve">dditional </w:delText>
        </w:r>
      </w:del>
      <w:r w:rsidR="00AD20DE" w:rsidRPr="00A26928">
        <w:rPr>
          <w:rFonts w:ascii="Times New Roman" w:hAnsi="Times New Roman" w:cs="Times New Roman"/>
        </w:rPr>
        <w:t xml:space="preserve">descriptions of the Statistics courses taken to satisfy a Graduate Certificate in </w:t>
      </w:r>
      <w:r w:rsidR="00AD20DE" w:rsidRPr="00A26928">
        <w:rPr>
          <w:rFonts w:ascii="Times New Roman" w:hAnsi="Times New Roman" w:cs="Times New Roman"/>
        </w:rPr>
        <w:lastRenderedPageBreak/>
        <w:t xml:space="preserve">Applied Statistics have been included, in addition to statistics from the last </w:t>
      </w:r>
      <w:del w:id="12" w:author="Stacey Hancock" w:date="2019-07-01T18:02:00Z">
        <w:r w:rsidR="00AD20DE" w:rsidRPr="00A26928" w:rsidDel="00EF5591">
          <w:rPr>
            <w:rFonts w:ascii="Times New Roman" w:hAnsi="Times New Roman" w:cs="Times New Roman"/>
          </w:rPr>
          <w:delText xml:space="preserve">5 </w:delText>
        </w:r>
      </w:del>
      <w:ins w:id="13" w:author="Stacey Hancock" w:date="2019-07-01T18:02:00Z">
        <w:r w:rsidR="00EF5591">
          <w:rPr>
            <w:rFonts w:ascii="Times New Roman" w:hAnsi="Times New Roman" w:cs="Times New Roman"/>
          </w:rPr>
          <w:t>five</w:t>
        </w:r>
        <w:r w:rsidR="00EF5591" w:rsidRPr="00A26928">
          <w:rPr>
            <w:rFonts w:ascii="Times New Roman" w:hAnsi="Times New Roman" w:cs="Times New Roman"/>
          </w:rPr>
          <w:t xml:space="preserve"> </w:t>
        </w:r>
      </w:ins>
      <w:r w:rsidR="00AD20DE" w:rsidRPr="00A26928">
        <w:rPr>
          <w:rFonts w:ascii="Times New Roman" w:hAnsi="Times New Roman" w:cs="Times New Roman"/>
        </w:rPr>
        <w:t xml:space="preserve">years on the number of graduate students who completed the Applied Statistics course sequence and the Graduate Certificate.  </w:t>
      </w:r>
    </w:p>
    <w:p w14:paraId="2DF19821" w14:textId="69D47DC5" w:rsidR="00D82287" w:rsidRPr="00A26928" w:rsidRDefault="00123DF7" w:rsidP="0058519D">
      <w:pPr>
        <w:autoSpaceDE w:val="0"/>
        <w:autoSpaceDN w:val="0"/>
        <w:adjustRightInd w:val="0"/>
        <w:spacing w:after="0" w:line="240" w:lineRule="auto"/>
        <w:ind w:firstLine="360"/>
        <w:rPr>
          <w:rFonts w:ascii="Times New Roman" w:hAnsi="Times New Roman" w:cs="Times New Roman"/>
        </w:rPr>
      </w:pPr>
      <w:r w:rsidRPr="00A26928">
        <w:rPr>
          <w:rFonts w:ascii="Times New Roman" w:hAnsi="Times New Roman" w:cs="Times New Roman"/>
        </w:rPr>
        <w:t>In t</w:t>
      </w:r>
      <w:r w:rsidR="0037158E" w:rsidRPr="00A26928">
        <w:rPr>
          <w:rFonts w:ascii="Times New Roman" w:hAnsi="Times New Roman" w:cs="Times New Roman"/>
        </w:rPr>
        <w:t xml:space="preserve">he </w:t>
      </w:r>
      <w:r w:rsidRPr="00A26928">
        <w:rPr>
          <w:rFonts w:ascii="Times New Roman" w:hAnsi="Times New Roman" w:cs="Times New Roman"/>
        </w:rPr>
        <w:t xml:space="preserve">Implications </w:t>
      </w:r>
      <w:ins w:id="14" w:author="Stacey Hancock" w:date="2019-07-01T18:10:00Z">
        <w:r w:rsidR="00EF5591">
          <w:rPr>
            <w:rFonts w:ascii="Times New Roman" w:hAnsi="Times New Roman" w:cs="Times New Roman"/>
          </w:rPr>
          <w:t>section</w:t>
        </w:r>
      </w:ins>
      <w:del w:id="15" w:author="Stacey Hancock" w:date="2019-07-01T18:04:00Z">
        <w:r w:rsidRPr="00A26928" w:rsidDel="00EF5591">
          <w:rPr>
            <w:rFonts w:ascii="Times New Roman" w:hAnsi="Times New Roman" w:cs="Times New Roman"/>
          </w:rPr>
          <w:delText>of this research</w:delText>
        </w:r>
      </w:del>
      <w:r w:rsidRPr="00A26928">
        <w:rPr>
          <w:rFonts w:ascii="Times New Roman" w:hAnsi="Times New Roman" w:cs="Times New Roman"/>
        </w:rPr>
        <w:t xml:space="preserve">, the importance of the computational training necessary to implement statistics is brought to the forefront. </w:t>
      </w:r>
      <w:r w:rsidR="001E61BB" w:rsidRPr="00A26928">
        <w:rPr>
          <w:rFonts w:ascii="Times New Roman" w:hAnsi="Times New Roman" w:cs="Times New Roman"/>
        </w:rPr>
        <w:t>These implications for Statistics Educators</w:t>
      </w:r>
      <w:ins w:id="16" w:author="Allison Theobold" w:date="2019-07-02T09:49:00Z">
        <w:r w:rsidR="00C81130">
          <w:rPr>
            <w:rFonts w:ascii="Times New Roman" w:hAnsi="Times New Roman" w:cs="Times New Roman"/>
          </w:rPr>
          <w:t xml:space="preserve"> </w:t>
        </w:r>
      </w:ins>
      <w:del w:id="17" w:author="Allison Theobold" w:date="2019-07-02T09:49:00Z">
        <w:r w:rsidR="001E61BB" w:rsidRPr="00A26928" w:rsidDel="00C81130">
          <w:rPr>
            <w:rFonts w:ascii="Times New Roman" w:hAnsi="Times New Roman" w:cs="Times New Roman"/>
          </w:rPr>
          <w:delText xml:space="preserve"> and</w:delText>
        </w:r>
      </w:del>
      <w:del w:id="18" w:author="Allison Theobold" w:date="2019-07-02T09:50:00Z">
        <w:r w:rsidR="001E61BB" w:rsidRPr="00A26928" w:rsidDel="00C81130">
          <w:rPr>
            <w:rFonts w:ascii="Times New Roman" w:hAnsi="Times New Roman" w:cs="Times New Roman"/>
          </w:rPr>
          <w:delText xml:space="preserve"> Statistics Education Researchers </w:delText>
        </w:r>
      </w:del>
      <w:r w:rsidR="001E61BB" w:rsidRPr="00A26928">
        <w:rPr>
          <w:rFonts w:ascii="Times New Roman" w:hAnsi="Times New Roman" w:cs="Times New Roman"/>
        </w:rPr>
        <w:t>are outlined in section 6.2</w:t>
      </w:r>
      <w:r w:rsidR="00623CD1" w:rsidRPr="00A26928">
        <w:rPr>
          <w:rFonts w:ascii="Times New Roman" w:hAnsi="Times New Roman" w:cs="Times New Roman"/>
        </w:rPr>
        <w:t xml:space="preserve">, emphasizing the importance of </w:t>
      </w:r>
      <w:r w:rsidR="00C826B6">
        <w:rPr>
          <w:rFonts w:ascii="Times New Roman" w:hAnsi="Times New Roman" w:cs="Times New Roman"/>
        </w:rPr>
        <w:t xml:space="preserve">the </w:t>
      </w:r>
      <w:r w:rsidR="00623CD1" w:rsidRPr="00A26928">
        <w:rPr>
          <w:rFonts w:ascii="Times New Roman" w:hAnsi="Times New Roman" w:cs="Times New Roman"/>
        </w:rPr>
        <w:t xml:space="preserve">inclusion of computing in the Statistics classroom and the need for further research on how to bridge the gap between statistical computing preparation in the classroom and the computing skills required for </w:t>
      </w:r>
      <w:r w:rsidR="00C826B6">
        <w:rPr>
          <w:rFonts w:ascii="Times New Roman" w:hAnsi="Times New Roman" w:cs="Times New Roman"/>
        </w:rPr>
        <w:t xml:space="preserve">data-intensive scientific </w:t>
      </w:r>
      <w:r w:rsidR="00623CD1" w:rsidRPr="00A26928">
        <w:rPr>
          <w:rFonts w:ascii="Times New Roman" w:hAnsi="Times New Roman" w:cs="Times New Roman"/>
        </w:rPr>
        <w:t xml:space="preserve">research. </w:t>
      </w:r>
    </w:p>
    <w:p w14:paraId="28660614" w14:textId="77777777" w:rsidR="00D82287" w:rsidRPr="00A26928" w:rsidRDefault="00D82287" w:rsidP="0058519D">
      <w:pPr>
        <w:autoSpaceDE w:val="0"/>
        <w:autoSpaceDN w:val="0"/>
        <w:adjustRightInd w:val="0"/>
        <w:spacing w:after="0" w:line="240" w:lineRule="auto"/>
        <w:ind w:firstLine="360"/>
        <w:rPr>
          <w:rFonts w:ascii="Times New Roman" w:hAnsi="Times New Roman" w:cs="Times New Roman"/>
          <w:i/>
        </w:rPr>
      </w:pPr>
    </w:p>
    <w:p w14:paraId="6D03E9CE" w14:textId="77777777" w:rsidR="00D82287" w:rsidRPr="00A26928" w:rsidRDefault="00D82287" w:rsidP="00D82287">
      <w:pPr>
        <w:autoSpaceDE w:val="0"/>
        <w:autoSpaceDN w:val="0"/>
        <w:adjustRightInd w:val="0"/>
        <w:spacing w:after="0" w:line="240" w:lineRule="auto"/>
        <w:rPr>
          <w:rFonts w:ascii="Times New Roman" w:hAnsi="Times New Roman" w:cs="Times New Roman"/>
          <w:u w:val="single"/>
        </w:rPr>
      </w:pPr>
    </w:p>
    <w:p w14:paraId="4A2D7B0C" w14:textId="77777777" w:rsidR="00DD7A5F" w:rsidRPr="00A26928" w:rsidRDefault="00D82287" w:rsidP="00D82287">
      <w:pPr>
        <w:autoSpaceDE w:val="0"/>
        <w:autoSpaceDN w:val="0"/>
        <w:adjustRightInd w:val="0"/>
        <w:spacing w:after="0" w:line="240" w:lineRule="auto"/>
        <w:rPr>
          <w:rFonts w:ascii="Times New Roman" w:hAnsi="Times New Roman" w:cs="Times New Roman"/>
          <w:i/>
          <w:u w:val="single"/>
        </w:rPr>
      </w:pPr>
      <w:r w:rsidRPr="00A26928">
        <w:rPr>
          <w:rFonts w:ascii="Times New Roman" w:hAnsi="Times New Roman" w:cs="Times New Roman"/>
          <w:i/>
          <w:u w:val="single"/>
        </w:rPr>
        <w:t>Matching the research question to the data gathered</w:t>
      </w:r>
      <w:r w:rsidR="00623CD1" w:rsidRPr="00A26928">
        <w:rPr>
          <w:rFonts w:ascii="Times New Roman" w:hAnsi="Times New Roman" w:cs="Times New Roman"/>
          <w:i/>
          <w:u w:val="single"/>
        </w:rPr>
        <w:t xml:space="preserve"> </w:t>
      </w:r>
    </w:p>
    <w:p w14:paraId="4DD654E6" w14:textId="77777777" w:rsidR="00E969D5" w:rsidRPr="00A26928" w:rsidRDefault="00E969D5" w:rsidP="004C2F9D">
      <w:pPr>
        <w:autoSpaceDE w:val="0"/>
        <w:autoSpaceDN w:val="0"/>
        <w:adjustRightInd w:val="0"/>
        <w:spacing w:after="0" w:line="240" w:lineRule="auto"/>
        <w:rPr>
          <w:rFonts w:ascii="Times New Roman" w:hAnsi="Times New Roman" w:cs="Times New Roman"/>
          <w:i/>
        </w:rPr>
      </w:pPr>
    </w:p>
    <w:p w14:paraId="3283D7B8" w14:textId="77777777" w:rsidR="00E969D5" w:rsidRPr="00A26928" w:rsidRDefault="004958B5" w:rsidP="004C2F9D">
      <w:pPr>
        <w:autoSpaceDE w:val="0"/>
        <w:autoSpaceDN w:val="0"/>
        <w:adjustRightInd w:val="0"/>
        <w:spacing w:after="0" w:line="240" w:lineRule="auto"/>
        <w:rPr>
          <w:rFonts w:ascii="Times New Roman" w:hAnsi="Times New Roman" w:cs="Times New Roman"/>
          <w:i/>
          <w:u w:val="single"/>
        </w:rPr>
      </w:pPr>
      <w:r w:rsidRPr="00A26928">
        <w:rPr>
          <w:rFonts w:ascii="Times New Roman" w:hAnsi="Times New Roman" w:cs="Times New Roman"/>
          <w:i/>
          <w:u w:val="single"/>
        </w:rPr>
        <w:t>Review</w:t>
      </w:r>
      <w:r w:rsidR="00E969D5" w:rsidRPr="00A26928">
        <w:rPr>
          <w:rFonts w:ascii="Times New Roman" w:hAnsi="Times New Roman" w:cs="Times New Roman"/>
          <w:i/>
          <w:u w:val="single"/>
        </w:rPr>
        <w:t>:</w:t>
      </w:r>
    </w:p>
    <w:p w14:paraId="06F7715C" w14:textId="77777777" w:rsidR="004C2F9D" w:rsidRPr="00A26928" w:rsidRDefault="004C2F9D" w:rsidP="004C2F9D">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rPr>
        <w:t xml:space="preserve">There is a mismatch between the research question and the data gathered. Reviewer 1 captured this problem well by writing, “The research question (stated on Lines 49–51), refers to </w:t>
      </w:r>
      <w:r w:rsidRPr="00A26928">
        <w:rPr>
          <w:rFonts w:ascii="Times New Roman" w:hAnsi="Times New Roman" w:cs="Times New Roman"/>
          <w:i/>
          <w:iCs/>
          <w:lang w:bidi="he-IL"/>
        </w:rPr>
        <w:t>knowledge acquisition of statistical computing skills</w:t>
      </w:r>
      <w:r w:rsidRPr="00A26928">
        <w:rPr>
          <w:rFonts w:ascii="Times New Roman" w:hAnsi="Times New Roman" w:cs="Times New Roman"/>
          <w:i/>
        </w:rPr>
        <w:t xml:space="preserve">. The questions listed in the interview protocol seem more focused </w:t>
      </w:r>
      <w:r w:rsidR="001E2E46" w:rsidRPr="00A26928">
        <w:rPr>
          <w:rFonts w:ascii="Times New Roman" w:hAnsi="Times New Roman" w:cs="Times New Roman"/>
          <w:i/>
        </w:rPr>
        <w:t>on troubleshooting</w:t>
      </w:r>
      <w:r w:rsidRPr="00A26928">
        <w:rPr>
          <w:rFonts w:ascii="Times New Roman" w:hAnsi="Times New Roman" w:cs="Times New Roman"/>
          <w:i/>
          <w:iCs/>
          <w:lang w:bidi="he-IL"/>
        </w:rPr>
        <w:t xml:space="preserve"> issues when problems arise</w:t>
      </w:r>
      <w:r w:rsidRPr="00A26928">
        <w:rPr>
          <w:rFonts w:ascii="Times New Roman" w:hAnsi="Times New Roman" w:cs="Times New Roman"/>
          <w:i/>
        </w:rPr>
        <w:t xml:space="preserve">.” Reviewer 2 also questioned if the manuscript effectively explores how individual participant learning occurs. The key difficulty here is that the authors present no evidence that the participants have actually “acquired” skills. Instead, they present a collection of anecdotes about how participants pushed through difficulties they had in carrying out </w:t>
      </w:r>
      <w:proofErr w:type="gramStart"/>
      <w:r w:rsidRPr="00A26928">
        <w:rPr>
          <w:rFonts w:ascii="Times New Roman" w:hAnsi="Times New Roman" w:cs="Times New Roman"/>
          <w:i/>
        </w:rPr>
        <w:t>particular projects</w:t>
      </w:r>
      <w:proofErr w:type="gramEnd"/>
      <w:r w:rsidRPr="00A26928">
        <w:rPr>
          <w:rFonts w:ascii="Times New Roman" w:hAnsi="Times New Roman" w:cs="Times New Roman"/>
          <w:i/>
        </w:rPr>
        <w:t xml:space="preserve"> by getting help from others or drawing on other resources. The mismatch between the research question and data carries through to minimize the impact of the concluding parts of the paper; Reviewer 1 wrote, “the Discussion and Implications sections mostly detail the student experiences troubleshooting and debugging, and the reader is left somewhat unsatisfied as to how students acquire statistical computing skills.”</w:t>
      </w:r>
    </w:p>
    <w:p w14:paraId="5DC47CC9" w14:textId="77777777" w:rsidR="009D39A3" w:rsidRPr="00A26928" w:rsidRDefault="004C2F9D" w:rsidP="00262C76">
      <w:pPr>
        <w:autoSpaceDE w:val="0"/>
        <w:autoSpaceDN w:val="0"/>
        <w:adjustRightInd w:val="0"/>
        <w:spacing w:after="0" w:line="240" w:lineRule="auto"/>
        <w:ind w:firstLine="360"/>
        <w:rPr>
          <w:rFonts w:ascii="Times New Roman" w:hAnsi="Times New Roman" w:cs="Times New Roman"/>
          <w:i/>
        </w:rPr>
      </w:pPr>
      <w:r w:rsidRPr="00A26928">
        <w:rPr>
          <w:rFonts w:ascii="Times New Roman" w:hAnsi="Times New Roman" w:cs="Times New Roman"/>
          <w:i/>
        </w:rPr>
        <w:t>It seems there may be two different ways to deal with the mismatch between the research question and the data. One way might be to present evidence</w:t>
      </w:r>
      <w:r w:rsidR="00287C00" w:rsidRPr="00A26928">
        <w:rPr>
          <w:rFonts w:ascii="Times New Roman" w:hAnsi="Times New Roman" w:cs="Times New Roman"/>
          <w:i/>
        </w:rPr>
        <w:t xml:space="preserve"> </w:t>
      </w:r>
      <w:r w:rsidRPr="00A26928">
        <w:rPr>
          <w:rFonts w:ascii="Times New Roman" w:hAnsi="Times New Roman" w:cs="Times New Roman"/>
          <w:i/>
        </w:rPr>
        <w:t xml:space="preserve">the participants </w:t>
      </w:r>
      <w:proofErr w:type="gramStart"/>
      <w:r w:rsidRPr="00A26928">
        <w:rPr>
          <w:rFonts w:ascii="Times New Roman" w:hAnsi="Times New Roman" w:cs="Times New Roman"/>
          <w:i/>
        </w:rPr>
        <w:t>actually have</w:t>
      </w:r>
      <w:proofErr w:type="gramEnd"/>
      <w:r w:rsidRPr="00A26928">
        <w:rPr>
          <w:rFonts w:ascii="Times New Roman" w:hAnsi="Times New Roman" w:cs="Times New Roman"/>
          <w:i/>
        </w:rPr>
        <w:t xml:space="preserve"> acquired statistical computing skills by discussing their work on the problem-solving tasks (lines 261-269) that are not</w:t>
      </w:r>
      <w:r w:rsidR="004E06C8" w:rsidRPr="00A26928">
        <w:rPr>
          <w:rFonts w:ascii="Times New Roman" w:hAnsi="Times New Roman" w:cs="Times New Roman"/>
          <w:i/>
        </w:rPr>
        <w:t xml:space="preserve"> </w:t>
      </w:r>
      <w:r w:rsidRPr="00A26928">
        <w:rPr>
          <w:rFonts w:ascii="Times New Roman" w:hAnsi="Times New Roman" w:cs="Times New Roman"/>
          <w:i/>
        </w:rPr>
        <w:t>currently</w:t>
      </w:r>
      <w:r w:rsidR="004E06C8" w:rsidRPr="00A26928">
        <w:rPr>
          <w:rFonts w:ascii="Times New Roman" w:hAnsi="Times New Roman" w:cs="Times New Roman"/>
          <w:i/>
        </w:rPr>
        <w:t xml:space="preserve"> </w:t>
      </w:r>
      <w:r w:rsidRPr="00A26928">
        <w:rPr>
          <w:rFonts w:ascii="Times New Roman" w:hAnsi="Times New Roman" w:cs="Times New Roman"/>
          <w:i/>
        </w:rPr>
        <w:t>included in the analysis. Another way, suggested by Reviewer 1, might be to re-focus the manuscript on de-bugging rather than knowledge</w:t>
      </w:r>
      <w:r w:rsidR="00287C00" w:rsidRPr="00A26928">
        <w:rPr>
          <w:rFonts w:ascii="Times New Roman" w:hAnsi="Times New Roman" w:cs="Times New Roman"/>
          <w:i/>
        </w:rPr>
        <w:t xml:space="preserve"> </w:t>
      </w:r>
      <w:r w:rsidRPr="00A26928">
        <w:rPr>
          <w:rFonts w:ascii="Times New Roman" w:hAnsi="Times New Roman" w:cs="Times New Roman"/>
          <w:i/>
        </w:rPr>
        <w:t>acquisition. Reviewer 1 provides some helpful references that might be incorporated in re-framing the paper and developing a more robust literature</w:t>
      </w:r>
      <w:r w:rsidR="004E06C8" w:rsidRPr="00A26928">
        <w:rPr>
          <w:rFonts w:ascii="Times New Roman" w:hAnsi="Times New Roman" w:cs="Times New Roman"/>
          <w:i/>
        </w:rPr>
        <w:t xml:space="preserve"> </w:t>
      </w:r>
      <w:r w:rsidRPr="00A26928">
        <w:rPr>
          <w:rFonts w:ascii="Times New Roman" w:hAnsi="Times New Roman" w:cs="Times New Roman"/>
          <w:i/>
        </w:rPr>
        <w:t>review if the authors decide to go this route. If the focus is shifted to de-bugging, the authors can cut the information about computational tasks on lines</w:t>
      </w:r>
      <w:r w:rsidR="00287C00" w:rsidRPr="00A26928">
        <w:rPr>
          <w:rFonts w:ascii="Times New Roman" w:hAnsi="Times New Roman" w:cs="Times New Roman"/>
          <w:i/>
        </w:rPr>
        <w:t xml:space="preserve"> </w:t>
      </w:r>
      <w:r w:rsidRPr="00A26928">
        <w:rPr>
          <w:rFonts w:ascii="Times New Roman" w:hAnsi="Times New Roman" w:cs="Times New Roman"/>
          <w:i/>
        </w:rPr>
        <w:t>261-269 rather than putting greater emphasis on it.</w:t>
      </w:r>
    </w:p>
    <w:p w14:paraId="55F404DC" w14:textId="77777777" w:rsidR="00014C0A" w:rsidRPr="00A26928" w:rsidRDefault="00014C0A" w:rsidP="004C2F9D">
      <w:pPr>
        <w:autoSpaceDE w:val="0"/>
        <w:autoSpaceDN w:val="0"/>
        <w:adjustRightInd w:val="0"/>
        <w:spacing w:after="0" w:line="240" w:lineRule="auto"/>
        <w:rPr>
          <w:rFonts w:ascii="Times New Roman" w:hAnsi="Times New Roman" w:cs="Times New Roman"/>
        </w:rPr>
      </w:pPr>
    </w:p>
    <w:p w14:paraId="0D6B3D99" w14:textId="77777777" w:rsidR="00262C76" w:rsidRPr="00A26928" w:rsidRDefault="00262C76" w:rsidP="00262C76">
      <w:pPr>
        <w:autoSpaceDE w:val="0"/>
        <w:autoSpaceDN w:val="0"/>
        <w:adjustRightInd w:val="0"/>
        <w:spacing w:after="0" w:line="240" w:lineRule="auto"/>
        <w:rPr>
          <w:rFonts w:ascii="Times New Roman" w:hAnsi="Times New Roman" w:cs="Times New Roman"/>
          <w:u w:val="single"/>
        </w:rPr>
      </w:pPr>
      <w:r w:rsidRPr="00A26928">
        <w:rPr>
          <w:rFonts w:ascii="Times New Roman" w:hAnsi="Times New Roman" w:cs="Times New Roman"/>
          <w:u w:val="single"/>
        </w:rPr>
        <w:t>Response:</w:t>
      </w:r>
    </w:p>
    <w:p w14:paraId="6626C99B" w14:textId="2DC3FA99" w:rsidR="00F85524" w:rsidRPr="00A26928" w:rsidRDefault="001F7516" w:rsidP="00F85524">
      <w:pPr>
        <w:autoSpaceDE w:val="0"/>
        <w:autoSpaceDN w:val="0"/>
        <w:adjustRightInd w:val="0"/>
        <w:spacing w:after="0" w:line="240" w:lineRule="auto"/>
        <w:rPr>
          <w:rFonts w:ascii="Times New Roman" w:hAnsi="Times New Roman" w:cs="Times New Roman"/>
        </w:rPr>
      </w:pPr>
      <w:r w:rsidRPr="00A26928">
        <w:rPr>
          <w:rFonts w:ascii="Times New Roman" w:hAnsi="Times New Roman" w:cs="Times New Roman"/>
        </w:rPr>
        <w:t xml:space="preserve">The interview protocol included in the previous version </w:t>
      </w:r>
      <w:del w:id="19" w:author="Stacey Hancock" w:date="2019-07-01T18:12:00Z">
        <w:r w:rsidRPr="00A26928" w:rsidDel="00EF5591">
          <w:rPr>
            <w:rFonts w:ascii="Times New Roman" w:hAnsi="Times New Roman" w:cs="Times New Roman"/>
          </w:rPr>
          <w:delText xml:space="preserve">were </w:delText>
        </w:r>
      </w:del>
      <w:ins w:id="20" w:author="Stacey Hancock" w:date="2019-07-01T18:12:00Z">
        <w:r w:rsidR="00EF5591">
          <w:rPr>
            <w:rFonts w:ascii="Times New Roman" w:hAnsi="Times New Roman" w:cs="Times New Roman"/>
          </w:rPr>
          <w:t>was</w:t>
        </w:r>
        <w:r w:rsidR="00EF5591" w:rsidRPr="00A26928">
          <w:rPr>
            <w:rFonts w:ascii="Times New Roman" w:hAnsi="Times New Roman" w:cs="Times New Roman"/>
          </w:rPr>
          <w:t xml:space="preserve"> </w:t>
        </w:r>
      </w:ins>
      <w:r w:rsidRPr="00A26928">
        <w:rPr>
          <w:rFonts w:ascii="Times New Roman" w:hAnsi="Times New Roman" w:cs="Times New Roman"/>
        </w:rPr>
        <w:t>the questions asked of each participant after they had reasoned through the suite of statistical computing tasks.</w:t>
      </w:r>
      <w:r w:rsidR="004C0942" w:rsidRPr="00A26928">
        <w:rPr>
          <w:rFonts w:ascii="Times New Roman" w:hAnsi="Times New Roman" w:cs="Times New Roman"/>
        </w:rPr>
        <w:t xml:space="preserve"> As noticed by Reviewer 1, the final question, detailing where participants had learned the computing skills necessary to implement statistics in their research, was the sole interview question </w:t>
      </w:r>
      <w:ins w:id="21" w:author="Allison Theobold" w:date="2019-07-02T09:50:00Z">
        <w:r w:rsidR="00722676">
          <w:rPr>
            <w:rFonts w:ascii="Times New Roman" w:hAnsi="Times New Roman" w:cs="Times New Roman"/>
          </w:rPr>
          <w:t>asked at</w:t>
        </w:r>
      </w:ins>
      <w:ins w:id="22" w:author="Allison Theobold" w:date="2019-07-02T09:51:00Z">
        <w:r w:rsidR="00722676">
          <w:rPr>
            <w:rFonts w:ascii="Times New Roman" w:hAnsi="Times New Roman" w:cs="Times New Roman"/>
          </w:rPr>
          <w:t xml:space="preserve"> the end of the interview which </w:t>
        </w:r>
      </w:ins>
      <w:r w:rsidR="004C0942" w:rsidRPr="00A26928">
        <w:rPr>
          <w:rFonts w:ascii="Times New Roman" w:hAnsi="Times New Roman" w:cs="Times New Roman"/>
        </w:rPr>
        <w:t>explor</w:t>
      </w:r>
      <w:ins w:id="23" w:author="Allison Theobold" w:date="2019-07-02T09:51:00Z">
        <w:r w:rsidR="00722676">
          <w:rPr>
            <w:rFonts w:ascii="Times New Roman" w:hAnsi="Times New Roman" w:cs="Times New Roman"/>
          </w:rPr>
          <w:t>ed</w:t>
        </w:r>
      </w:ins>
      <w:del w:id="24" w:author="Allison Theobold" w:date="2019-07-02T09:51:00Z">
        <w:r w:rsidR="004C0942" w:rsidRPr="00A26928" w:rsidDel="00722676">
          <w:rPr>
            <w:rFonts w:ascii="Times New Roman" w:hAnsi="Times New Roman" w:cs="Times New Roman"/>
          </w:rPr>
          <w:delText>ing</w:delText>
        </w:r>
      </w:del>
      <w:r w:rsidR="004C0942" w:rsidRPr="00A26928">
        <w:rPr>
          <w:rFonts w:ascii="Times New Roman" w:hAnsi="Times New Roman" w:cs="Times New Roman"/>
        </w:rPr>
        <w:t xml:space="preserve"> the phenomenon of statistical computing knowledge acquisition. The data presented in this manuscript w</w:t>
      </w:r>
      <w:r w:rsidR="000138C6">
        <w:rPr>
          <w:rFonts w:ascii="Times New Roman" w:hAnsi="Times New Roman" w:cs="Times New Roman"/>
        </w:rPr>
        <w:t>ere</w:t>
      </w:r>
      <w:r w:rsidR="004C0942" w:rsidRPr="00A26928">
        <w:rPr>
          <w:rFonts w:ascii="Times New Roman" w:hAnsi="Times New Roman" w:cs="Times New Roman"/>
        </w:rPr>
        <w:t xml:space="preserve"> acquired through follow-up interview questions during the statistical computing tasks.</w:t>
      </w:r>
      <w:r w:rsidR="00105027" w:rsidRPr="00A26928">
        <w:rPr>
          <w:rFonts w:ascii="Times New Roman" w:hAnsi="Times New Roman" w:cs="Times New Roman"/>
        </w:rPr>
        <w:t xml:space="preserve"> Lines 330 to 346 outline how these interview questions were facilitated during computing tasks, what questions were asked, and examples of follow-up questions that </w:t>
      </w:r>
      <w:r w:rsidR="00500F2A" w:rsidRPr="00A26928">
        <w:rPr>
          <w:rFonts w:ascii="Times New Roman" w:hAnsi="Times New Roman" w:cs="Times New Roman"/>
        </w:rPr>
        <w:t xml:space="preserve">allowed for the interviewer to probe deeper into participants’ experiences. </w:t>
      </w:r>
      <w:r w:rsidR="005D37B7" w:rsidRPr="00A26928">
        <w:rPr>
          <w:rFonts w:ascii="Times New Roman" w:hAnsi="Times New Roman" w:cs="Times New Roman"/>
        </w:rPr>
        <w:t>The</w:t>
      </w:r>
      <w:r w:rsidR="00351234" w:rsidRPr="00A26928">
        <w:rPr>
          <w:rFonts w:ascii="Times New Roman" w:hAnsi="Times New Roman" w:cs="Times New Roman"/>
        </w:rPr>
        <w:t xml:space="preserve"> full set of interview questions asked of participants following each computing task is included in the updated Appendix, and the statistical computing tasks are included as Supplementary Materials.</w:t>
      </w:r>
      <w:r w:rsidR="00F85524" w:rsidRPr="00A26928">
        <w:rPr>
          <w:rFonts w:ascii="Times New Roman" w:hAnsi="Times New Roman" w:cs="Times New Roman"/>
        </w:rPr>
        <w:t xml:space="preserve"> </w:t>
      </w:r>
    </w:p>
    <w:p w14:paraId="791133E5" w14:textId="77777777" w:rsidR="00262C76" w:rsidRPr="00A26928" w:rsidRDefault="00F85524" w:rsidP="000138C6">
      <w:pPr>
        <w:autoSpaceDE w:val="0"/>
        <w:autoSpaceDN w:val="0"/>
        <w:adjustRightInd w:val="0"/>
        <w:spacing w:after="0" w:line="240" w:lineRule="auto"/>
        <w:ind w:firstLine="360"/>
        <w:rPr>
          <w:rFonts w:ascii="Times New Roman" w:hAnsi="Times New Roman" w:cs="Times New Roman"/>
        </w:rPr>
      </w:pPr>
      <w:del w:id="25" w:author="Stacey Hancock" w:date="2019-07-01T18:13:00Z">
        <w:r w:rsidRPr="00A26928" w:rsidDel="00EF5591">
          <w:rPr>
            <w:rFonts w:ascii="Times New Roman" w:hAnsi="Times New Roman" w:cs="Times New Roman"/>
          </w:rPr>
          <w:delText>As mentioned previously, t</w:delText>
        </w:r>
      </w:del>
      <w:ins w:id="26" w:author="Stacey Hancock" w:date="2019-07-01T18:13:00Z">
        <w:r w:rsidR="00EF5591">
          <w:rPr>
            <w:rFonts w:ascii="Times New Roman" w:hAnsi="Times New Roman" w:cs="Times New Roman"/>
          </w:rPr>
          <w:t>T</w:t>
        </w:r>
      </w:ins>
      <w:r w:rsidRPr="00A26928">
        <w:rPr>
          <w:rFonts w:ascii="Times New Roman" w:hAnsi="Times New Roman" w:cs="Times New Roman"/>
        </w:rPr>
        <w:t xml:space="preserve">he intention of this study </w:t>
      </w:r>
      <w:r w:rsidR="00C63526" w:rsidRPr="00A26928">
        <w:rPr>
          <w:rFonts w:ascii="Times New Roman" w:hAnsi="Times New Roman" w:cs="Times New Roman"/>
        </w:rPr>
        <w:t>is to understand and describe how these participants experienced the phenomenon of acquiring the statistical computing skills necessary for their research. By focusing on these shared experiences, it is not the ambition of this research to outline how individual learning occurs or to p</w:t>
      </w:r>
      <w:r w:rsidRPr="00A26928">
        <w:rPr>
          <w:rFonts w:ascii="Times New Roman" w:hAnsi="Times New Roman" w:cs="Times New Roman"/>
        </w:rPr>
        <w:t xml:space="preserve">resent evidence </w:t>
      </w:r>
      <w:r w:rsidR="00EA1183" w:rsidRPr="00A26928">
        <w:rPr>
          <w:rFonts w:ascii="Times New Roman" w:hAnsi="Times New Roman" w:cs="Times New Roman"/>
        </w:rPr>
        <w:t xml:space="preserve">the </w:t>
      </w:r>
      <w:r w:rsidRPr="00A26928">
        <w:rPr>
          <w:rFonts w:ascii="Times New Roman" w:hAnsi="Times New Roman" w:cs="Times New Roman"/>
        </w:rPr>
        <w:t>participants</w:t>
      </w:r>
      <w:r w:rsidR="00EA1183" w:rsidRPr="00A26928">
        <w:rPr>
          <w:rFonts w:ascii="Times New Roman" w:hAnsi="Times New Roman" w:cs="Times New Roman"/>
        </w:rPr>
        <w:t xml:space="preserve"> acquired each </w:t>
      </w:r>
      <w:r w:rsidRPr="00A26928">
        <w:rPr>
          <w:rFonts w:ascii="Times New Roman" w:hAnsi="Times New Roman" w:cs="Times New Roman"/>
        </w:rPr>
        <w:t>statistical computing skill</w:t>
      </w:r>
      <w:r w:rsidR="00C63526" w:rsidRPr="00A26928">
        <w:rPr>
          <w:rFonts w:ascii="Times New Roman" w:hAnsi="Times New Roman" w:cs="Times New Roman"/>
        </w:rPr>
        <w:t>.</w:t>
      </w:r>
      <w:r w:rsidR="000138C6">
        <w:rPr>
          <w:rFonts w:ascii="Times New Roman" w:hAnsi="Times New Roman" w:cs="Times New Roman"/>
        </w:rPr>
        <w:t xml:space="preserve"> </w:t>
      </w:r>
      <w:r w:rsidR="00EA1183" w:rsidRPr="00A26928">
        <w:rPr>
          <w:rFonts w:ascii="Times New Roman" w:hAnsi="Times New Roman" w:cs="Times New Roman"/>
        </w:rPr>
        <w:t xml:space="preserve">Themes of peers, singular consultant, and independent research speak to the </w:t>
      </w:r>
      <w:r w:rsidR="00977969" w:rsidRPr="00A26928">
        <w:rPr>
          <w:rFonts w:ascii="Times New Roman" w:hAnsi="Times New Roman" w:cs="Times New Roman"/>
        </w:rPr>
        <w:t>pathways</w:t>
      </w:r>
      <w:r w:rsidR="00EA1183" w:rsidRPr="00A26928">
        <w:rPr>
          <w:rFonts w:ascii="Times New Roman" w:hAnsi="Times New Roman" w:cs="Times New Roman"/>
        </w:rPr>
        <w:t xml:space="preserve"> these students attribute to learning the skills they used while reasoning through the statistical computing tasks.</w:t>
      </w:r>
      <w:r w:rsidR="00C567C7" w:rsidRPr="00A26928">
        <w:rPr>
          <w:rFonts w:ascii="Times New Roman" w:hAnsi="Times New Roman" w:cs="Times New Roman"/>
        </w:rPr>
        <w:t xml:space="preserve"> These themes exemplify the experience </w:t>
      </w:r>
      <w:r w:rsidR="00C567C7" w:rsidRPr="00A26928">
        <w:rPr>
          <w:rFonts w:ascii="Times New Roman" w:hAnsi="Times New Roman" w:cs="Times New Roman"/>
        </w:rPr>
        <w:lastRenderedPageBreak/>
        <w:t xml:space="preserve">of statistical computing knowledge acquisition </w:t>
      </w:r>
      <w:r w:rsidR="005F4E42" w:rsidRPr="00A26928">
        <w:rPr>
          <w:rFonts w:ascii="Times New Roman" w:hAnsi="Times New Roman" w:cs="Times New Roman"/>
        </w:rPr>
        <w:t xml:space="preserve">when the curriculum in place does not </w:t>
      </w:r>
      <w:ins w:id="27" w:author="Stacey Hancock" w:date="2019-07-01T18:13:00Z">
        <w:r w:rsidR="00EF5591">
          <w:rPr>
            <w:rFonts w:ascii="Times New Roman" w:hAnsi="Times New Roman" w:cs="Times New Roman"/>
          </w:rPr>
          <w:t xml:space="preserve">adequately </w:t>
        </w:r>
      </w:ins>
      <w:r w:rsidR="005F4E42" w:rsidRPr="00A26928">
        <w:rPr>
          <w:rFonts w:ascii="Times New Roman" w:hAnsi="Times New Roman" w:cs="Times New Roman"/>
        </w:rPr>
        <w:t>prepare students with these statistical computing skills.</w:t>
      </w:r>
      <w:r w:rsidR="00C567C7" w:rsidRPr="00A26928">
        <w:rPr>
          <w:rFonts w:ascii="Times New Roman" w:hAnsi="Times New Roman" w:cs="Times New Roman"/>
        </w:rPr>
        <w:t xml:space="preserve"> </w:t>
      </w:r>
      <w:r w:rsidR="00ED2F63">
        <w:rPr>
          <w:rFonts w:ascii="Times New Roman" w:hAnsi="Times New Roman" w:cs="Times New Roman"/>
        </w:rPr>
        <w:t xml:space="preserve">Due to </w:t>
      </w:r>
      <w:r w:rsidR="00C550C4" w:rsidRPr="00A26928">
        <w:rPr>
          <w:rFonts w:ascii="Times New Roman" w:hAnsi="Times New Roman" w:cs="Times New Roman"/>
        </w:rPr>
        <w:t xml:space="preserve">the </w:t>
      </w:r>
      <w:r w:rsidR="00C567C7" w:rsidRPr="00A26928">
        <w:rPr>
          <w:rFonts w:ascii="Times New Roman" w:hAnsi="Times New Roman" w:cs="Times New Roman"/>
        </w:rPr>
        <w:t xml:space="preserve">lack of preparation from their coursework, many excerpts from these participants focus on how these pathways were used when they </w:t>
      </w:r>
      <w:r w:rsidR="00DB0BA5" w:rsidRPr="00A26928">
        <w:rPr>
          <w:rFonts w:ascii="Times New Roman" w:hAnsi="Times New Roman" w:cs="Times New Roman"/>
        </w:rPr>
        <w:t xml:space="preserve">were faced with </w:t>
      </w:r>
      <w:r w:rsidR="00C567C7" w:rsidRPr="00A26928">
        <w:rPr>
          <w:rFonts w:ascii="Times New Roman" w:hAnsi="Times New Roman" w:cs="Times New Roman"/>
        </w:rPr>
        <w:t xml:space="preserve">statistical computing problems </w:t>
      </w:r>
      <w:r w:rsidR="00DB0BA5" w:rsidRPr="00A26928">
        <w:rPr>
          <w:rFonts w:ascii="Times New Roman" w:hAnsi="Times New Roman" w:cs="Times New Roman"/>
        </w:rPr>
        <w:t>they did not have the skills necessary to accomplish.</w:t>
      </w:r>
      <w:r w:rsidR="007B1742" w:rsidRPr="00A26928">
        <w:rPr>
          <w:rFonts w:ascii="Times New Roman" w:hAnsi="Times New Roman" w:cs="Times New Roman"/>
        </w:rPr>
        <w:t xml:space="preserve"> As highlighted in lines 562 to 570, the statistical computing knowledge these participants attributed to the Statistics classroom w</w:t>
      </w:r>
      <w:r w:rsidR="00951D82" w:rsidRPr="00A26928">
        <w:rPr>
          <w:rFonts w:ascii="Times New Roman" w:hAnsi="Times New Roman" w:cs="Times New Roman"/>
        </w:rPr>
        <w:t>ere low-level concepts, often insufficient for the statistical computing tasks required in their research</w:t>
      </w:r>
      <w:r w:rsidR="00CE0FBC" w:rsidRPr="00A26928">
        <w:rPr>
          <w:rFonts w:ascii="Times New Roman" w:hAnsi="Times New Roman" w:cs="Times New Roman"/>
        </w:rPr>
        <w:t>. Hence, problem solving is a necessary aspect to these participants’ experiences acquiring statistical computing skills</w:t>
      </w:r>
      <w:del w:id="28" w:author="Stacey Hancock" w:date="2019-07-01T18:14:00Z">
        <w:r w:rsidR="00CE0FBC" w:rsidRPr="00A26928" w:rsidDel="00EF5591">
          <w:rPr>
            <w:rFonts w:ascii="Times New Roman" w:hAnsi="Times New Roman" w:cs="Times New Roman"/>
          </w:rPr>
          <w:delText xml:space="preserve"> and should not be overlooked</w:delText>
        </w:r>
      </w:del>
      <w:r w:rsidR="00CE0FBC" w:rsidRPr="00A26928">
        <w:rPr>
          <w:rFonts w:ascii="Times New Roman" w:hAnsi="Times New Roman" w:cs="Times New Roman"/>
        </w:rPr>
        <w:t xml:space="preserve">. </w:t>
      </w:r>
      <w:r w:rsidR="005566E3" w:rsidRPr="00A26928">
        <w:rPr>
          <w:rFonts w:ascii="Times New Roman" w:hAnsi="Times New Roman" w:cs="Times New Roman"/>
        </w:rPr>
        <w:t xml:space="preserve"> </w:t>
      </w:r>
      <w:r w:rsidR="00C550C4" w:rsidRPr="00A26928">
        <w:rPr>
          <w:rFonts w:ascii="Times New Roman" w:hAnsi="Times New Roman" w:cs="Times New Roman"/>
        </w:rPr>
        <w:t xml:space="preserve">  </w:t>
      </w:r>
      <w:r w:rsidR="00DB0BA5" w:rsidRPr="00A26928">
        <w:rPr>
          <w:rFonts w:ascii="Times New Roman" w:hAnsi="Times New Roman" w:cs="Times New Roman"/>
        </w:rPr>
        <w:t xml:space="preserve"> </w:t>
      </w:r>
      <w:r w:rsidR="005F4E42" w:rsidRPr="00A26928">
        <w:rPr>
          <w:rFonts w:ascii="Times New Roman" w:hAnsi="Times New Roman" w:cs="Times New Roman"/>
        </w:rPr>
        <w:t xml:space="preserve">  </w:t>
      </w:r>
      <w:r w:rsidR="00EA1183" w:rsidRPr="00A26928">
        <w:rPr>
          <w:rFonts w:ascii="Times New Roman" w:hAnsi="Times New Roman" w:cs="Times New Roman"/>
        </w:rPr>
        <w:t xml:space="preserve">  </w:t>
      </w:r>
    </w:p>
    <w:p w14:paraId="2400CA4F" w14:textId="77777777" w:rsidR="00014C0A" w:rsidRPr="00A26928" w:rsidRDefault="00014C0A" w:rsidP="004C2F9D">
      <w:pPr>
        <w:autoSpaceDE w:val="0"/>
        <w:autoSpaceDN w:val="0"/>
        <w:adjustRightInd w:val="0"/>
        <w:spacing w:after="0" w:line="240" w:lineRule="auto"/>
        <w:rPr>
          <w:rFonts w:ascii="Times New Roman" w:hAnsi="Times New Roman" w:cs="Times New Roman"/>
        </w:rPr>
      </w:pPr>
    </w:p>
    <w:p w14:paraId="4D5E04C0" w14:textId="77777777" w:rsidR="00014C0A" w:rsidRPr="00A26928" w:rsidRDefault="00014C0A" w:rsidP="00014C0A">
      <w:pPr>
        <w:autoSpaceDE w:val="0"/>
        <w:autoSpaceDN w:val="0"/>
        <w:adjustRightInd w:val="0"/>
        <w:spacing w:after="0" w:line="240" w:lineRule="auto"/>
        <w:rPr>
          <w:rFonts w:ascii="Times New Roman" w:hAnsi="Times New Roman" w:cs="Times New Roman"/>
          <w:i/>
          <w:u w:val="single"/>
        </w:rPr>
      </w:pPr>
      <w:r w:rsidRPr="00A26928">
        <w:rPr>
          <w:rFonts w:ascii="Times New Roman" w:hAnsi="Times New Roman" w:cs="Times New Roman"/>
          <w:i/>
          <w:u w:val="single"/>
        </w:rPr>
        <w:t>Improving the qualitative methodology section</w:t>
      </w:r>
    </w:p>
    <w:p w14:paraId="2AE9219A" w14:textId="77777777" w:rsidR="00014C0A" w:rsidRPr="00A26928" w:rsidRDefault="00014C0A" w:rsidP="00014C0A">
      <w:pPr>
        <w:autoSpaceDE w:val="0"/>
        <w:autoSpaceDN w:val="0"/>
        <w:adjustRightInd w:val="0"/>
        <w:spacing w:after="0" w:line="240" w:lineRule="auto"/>
        <w:rPr>
          <w:rFonts w:ascii="Times New Roman" w:hAnsi="Times New Roman" w:cs="Times New Roman"/>
          <w:i/>
        </w:rPr>
      </w:pPr>
    </w:p>
    <w:p w14:paraId="4CBAE158" w14:textId="77777777" w:rsidR="00E969D5" w:rsidRPr="00A26928" w:rsidRDefault="004958B5" w:rsidP="00014C0A">
      <w:pPr>
        <w:autoSpaceDE w:val="0"/>
        <w:autoSpaceDN w:val="0"/>
        <w:adjustRightInd w:val="0"/>
        <w:spacing w:after="0" w:line="240" w:lineRule="auto"/>
        <w:rPr>
          <w:rFonts w:ascii="Times New Roman" w:hAnsi="Times New Roman" w:cs="Times New Roman"/>
          <w:i/>
          <w:u w:val="single"/>
        </w:rPr>
      </w:pPr>
      <w:r w:rsidRPr="00A26928">
        <w:rPr>
          <w:rFonts w:ascii="Times New Roman" w:hAnsi="Times New Roman" w:cs="Times New Roman"/>
          <w:i/>
          <w:u w:val="single"/>
        </w:rPr>
        <w:t>Review</w:t>
      </w:r>
      <w:r w:rsidR="00E969D5" w:rsidRPr="00A26928">
        <w:rPr>
          <w:rFonts w:ascii="Times New Roman" w:hAnsi="Times New Roman" w:cs="Times New Roman"/>
          <w:i/>
          <w:u w:val="single"/>
        </w:rPr>
        <w:t>:</w:t>
      </w:r>
    </w:p>
    <w:p w14:paraId="3863C2FD" w14:textId="77777777" w:rsidR="00014C0A" w:rsidRPr="00A26928" w:rsidRDefault="00014C0A" w:rsidP="00014C0A">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rPr>
        <w:t>The sections describing the qualitative methodology employed need improvement. The purpose for framing the study as having a “pragmatic phenomenological approach” is not clear. It may make more sense to talk about how the study is an instance of case study research, what sort of case study research was done, and why that sort of case study research was selected. In any case, the authors need to more clearly explain their research paradigm and their reasons for operating from it.</w:t>
      </w:r>
    </w:p>
    <w:p w14:paraId="663C2B77" w14:textId="77777777" w:rsidR="00014C0A" w:rsidRPr="00A26928" w:rsidRDefault="00014C0A" w:rsidP="00014C0A">
      <w:pPr>
        <w:autoSpaceDE w:val="0"/>
        <w:autoSpaceDN w:val="0"/>
        <w:adjustRightInd w:val="0"/>
        <w:spacing w:after="0" w:line="240" w:lineRule="auto"/>
        <w:rPr>
          <w:rFonts w:ascii="Times New Roman" w:hAnsi="Times New Roman" w:cs="Times New Roman"/>
        </w:rPr>
      </w:pPr>
    </w:p>
    <w:p w14:paraId="2D5C5FFB" w14:textId="77777777" w:rsidR="00B97C26" w:rsidRPr="00A26928" w:rsidRDefault="00B97C26" w:rsidP="00014C0A">
      <w:pPr>
        <w:autoSpaceDE w:val="0"/>
        <w:autoSpaceDN w:val="0"/>
        <w:adjustRightInd w:val="0"/>
        <w:spacing w:after="0" w:line="240" w:lineRule="auto"/>
        <w:rPr>
          <w:rFonts w:ascii="Times New Roman" w:hAnsi="Times New Roman" w:cs="Times New Roman"/>
          <w:u w:val="single"/>
        </w:rPr>
      </w:pPr>
      <w:r w:rsidRPr="00A26928">
        <w:rPr>
          <w:rFonts w:ascii="Times New Roman" w:hAnsi="Times New Roman" w:cs="Times New Roman"/>
          <w:u w:val="single"/>
        </w:rPr>
        <w:t xml:space="preserve">Response: </w:t>
      </w:r>
    </w:p>
    <w:p w14:paraId="4BDADB4D" w14:textId="77777777" w:rsidR="00B97C26" w:rsidRPr="00A26928" w:rsidRDefault="00B97C26" w:rsidP="00014C0A">
      <w:pPr>
        <w:autoSpaceDE w:val="0"/>
        <w:autoSpaceDN w:val="0"/>
        <w:adjustRightInd w:val="0"/>
        <w:spacing w:after="0" w:line="240" w:lineRule="auto"/>
        <w:rPr>
          <w:rFonts w:ascii="Times New Roman" w:hAnsi="Times New Roman" w:cs="Times New Roman"/>
        </w:rPr>
      </w:pPr>
      <w:r w:rsidRPr="00A26928">
        <w:rPr>
          <w:rFonts w:ascii="Times New Roman" w:hAnsi="Times New Roman" w:cs="Times New Roman"/>
        </w:rPr>
        <w:t xml:space="preserve">Revisions made to the qualitative methodology section (1) provide a definition of what a phenomenology is, (2) justify the use of a phenomenology as compared to a case study, and (3) situate how the data collected inform research on the phenomenon of acquiring the statistical computing skills necessary for graduate environmental science research. </w:t>
      </w:r>
    </w:p>
    <w:p w14:paraId="261BFEE1" w14:textId="77777777" w:rsidR="00341CEC" w:rsidRPr="00A26928" w:rsidRDefault="00341CEC" w:rsidP="00014C0A">
      <w:pPr>
        <w:autoSpaceDE w:val="0"/>
        <w:autoSpaceDN w:val="0"/>
        <w:adjustRightInd w:val="0"/>
        <w:spacing w:after="0" w:line="240" w:lineRule="auto"/>
        <w:rPr>
          <w:rFonts w:ascii="Times New Roman" w:hAnsi="Times New Roman" w:cs="Times New Roman"/>
          <w:i/>
        </w:rPr>
      </w:pPr>
    </w:p>
    <w:p w14:paraId="1B0DB26A" w14:textId="77777777" w:rsidR="00E969D5" w:rsidRPr="00A26928" w:rsidRDefault="004958B5" w:rsidP="00014C0A">
      <w:pPr>
        <w:autoSpaceDE w:val="0"/>
        <w:autoSpaceDN w:val="0"/>
        <w:adjustRightInd w:val="0"/>
        <w:spacing w:after="0" w:line="240" w:lineRule="auto"/>
        <w:rPr>
          <w:rFonts w:ascii="Times New Roman" w:hAnsi="Times New Roman" w:cs="Times New Roman"/>
          <w:i/>
          <w:u w:val="single"/>
        </w:rPr>
      </w:pPr>
      <w:r w:rsidRPr="00A26928">
        <w:rPr>
          <w:rFonts w:ascii="Times New Roman" w:hAnsi="Times New Roman" w:cs="Times New Roman"/>
          <w:i/>
          <w:u w:val="single"/>
        </w:rPr>
        <w:t>Review</w:t>
      </w:r>
      <w:r w:rsidR="00E969D5" w:rsidRPr="00A26928">
        <w:rPr>
          <w:rFonts w:ascii="Times New Roman" w:hAnsi="Times New Roman" w:cs="Times New Roman"/>
          <w:i/>
          <w:u w:val="single"/>
        </w:rPr>
        <w:t>:</w:t>
      </w:r>
    </w:p>
    <w:p w14:paraId="77825A94" w14:textId="77777777" w:rsidR="00014C0A" w:rsidRPr="00A26928" w:rsidRDefault="00014C0A" w:rsidP="00014C0A">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rPr>
        <w:t xml:space="preserve">The descriptions of the qualitative data analysis techniques employed are too vague and general. “Reading data numerous times” is not really a method for identifying themes and doing qualitative data analysis. It is a necessary, but not </w:t>
      </w:r>
      <w:proofErr w:type="gramStart"/>
      <w:r w:rsidRPr="00A26928">
        <w:rPr>
          <w:rFonts w:ascii="Times New Roman" w:hAnsi="Times New Roman" w:cs="Times New Roman"/>
          <w:i/>
        </w:rPr>
        <w:t>sufficient</w:t>
      </w:r>
      <w:proofErr w:type="gramEnd"/>
      <w:r w:rsidRPr="00A26928">
        <w:rPr>
          <w:rFonts w:ascii="Times New Roman" w:hAnsi="Times New Roman" w:cs="Times New Roman"/>
          <w:i/>
        </w:rPr>
        <w:t>, part of doing such analyses. The section on qualitative</w:t>
      </w:r>
    </w:p>
    <w:p w14:paraId="5ED9EA4E" w14:textId="77777777" w:rsidR="00014C0A" w:rsidRPr="00A26928" w:rsidRDefault="00014C0A" w:rsidP="00014C0A">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rPr>
        <w:t>data analysis leaves many questions unanswered, such as: What role did each author play in the analysis of data? Were there any independent analyses? What constituted a “segment” of data? How was the codebook developed? What strategies were used for identifying themes other than reading the data</w:t>
      </w:r>
    </w:p>
    <w:p w14:paraId="68FEACFE" w14:textId="77777777" w:rsidR="00014C0A" w:rsidRPr="00A26928" w:rsidRDefault="00014C0A" w:rsidP="00014C0A">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rPr>
        <w:t xml:space="preserve">numerous times? </w:t>
      </w:r>
    </w:p>
    <w:p w14:paraId="0D3F7361" w14:textId="77777777" w:rsidR="00014C0A" w:rsidRPr="00A26928" w:rsidRDefault="00014C0A" w:rsidP="00014C0A">
      <w:pPr>
        <w:autoSpaceDE w:val="0"/>
        <w:autoSpaceDN w:val="0"/>
        <w:adjustRightInd w:val="0"/>
        <w:spacing w:after="0" w:line="240" w:lineRule="auto"/>
        <w:rPr>
          <w:rFonts w:ascii="Times New Roman" w:hAnsi="Times New Roman" w:cs="Times New Roman"/>
        </w:rPr>
      </w:pPr>
    </w:p>
    <w:p w14:paraId="563A0151" w14:textId="77777777" w:rsidR="001A6D84" w:rsidRPr="00A26928" w:rsidRDefault="001A6D84" w:rsidP="00014C0A">
      <w:pPr>
        <w:autoSpaceDE w:val="0"/>
        <w:autoSpaceDN w:val="0"/>
        <w:adjustRightInd w:val="0"/>
        <w:spacing w:after="0" w:line="240" w:lineRule="auto"/>
        <w:rPr>
          <w:rFonts w:ascii="Times New Roman" w:hAnsi="Times New Roman" w:cs="Times New Roman"/>
          <w:u w:val="single"/>
        </w:rPr>
      </w:pPr>
      <w:r w:rsidRPr="00A26928">
        <w:rPr>
          <w:rFonts w:ascii="Times New Roman" w:hAnsi="Times New Roman" w:cs="Times New Roman"/>
          <w:u w:val="single"/>
        </w:rPr>
        <w:t xml:space="preserve">Response: </w:t>
      </w:r>
    </w:p>
    <w:p w14:paraId="0A51594B" w14:textId="5B8FF9BB" w:rsidR="001A6D84" w:rsidRPr="00A26928" w:rsidRDefault="00AB24AB" w:rsidP="009C24CA">
      <w:pPr>
        <w:autoSpaceDE w:val="0"/>
        <w:autoSpaceDN w:val="0"/>
        <w:adjustRightInd w:val="0"/>
        <w:spacing w:after="0" w:line="240" w:lineRule="auto"/>
        <w:rPr>
          <w:rFonts w:ascii="Times New Roman" w:hAnsi="Times New Roman" w:cs="Times New Roman"/>
        </w:rPr>
      </w:pPr>
      <w:r w:rsidRPr="00A26928">
        <w:rPr>
          <w:rFonts w:ascii="Times New Roman" w:hAnsi="Times New Roman" w:cs="Times New Roman"/>
        </w:rPr>
        <w:t xml:space="preserve">The </w:t>
      </w:r>
      <w:r w:rsidR="002C757D" w:rsidRPr="00A26928">
        <w:rPr>
          <w:rFonts w:ascii="Times New Roman" w:hAnsi="Times New Roman" w:cs="Times New Roman"/>
        </w:rPr>
        <w:t xml:space="preserve">Data Analysis section had undergone substantial revisions to </w:t>
      </w:r>
      <w:ins w:id="29" w:author="Allison Theobold" w:date="2019-07-02T09:55:00Z">
        <w:r w:rsidR="009C24CA">
          <w:rPr>
            <w:rFonts w:ascii="Times New Roman" w:hAnsi="Times New Roman" w:cs="Times New Roman"/>
          </w:rPr>
          <w:t xml:space="preserve">(1) </w:t>
        </w:r>
      </w:ins>
      <w:ins w:id="30" w:author="Allison Theobold" w:date="2019-07-02T09:54:00Z">
        <w:r w:rsidR="009C24CA">
          <w:rPr>
            <w:rFonts w:ascii="Times New Roman" w:hAnsi="Times New Roman" w:cs="Times New Roman"/>
          </w:rPr>
          <w:t xml:space="preserve">provide </w:t>
        </w:r>
      </w:ins>
      <w:ins w:id="31" w:author="Allison Theobold" w:date="2019-07-02T10:00:00Z">
        <w:r w:rsidR="009C24CA">
          <w:rPr>
            <w:rFonts w:ascii="Times New Roman" w:hAnsi="Times New Roman" w:cs="Times New Roman"/>
          </w:rPr>
          <w:t>readers with</w:t>
        </w:r>
      </w:ins>
      <w:ins w:id="32" w:author="Allison Theobold" w:date="2019-07-02T10:01:00Z">
        <w:r w:rsidR="00C73130">
          <w:rPr>
            <w:rFonts w:ascii="Times New Roman" w:hAnsi="Times New Roman" w:cs="Times New Roman"/>
          </w:rPr>
          <w:t xml:space="preserve"> the</w:t>
        </w:r>
        <w:r w:rsidR="009C24CA">
          <w:rPr>
            <w:rFonts w:ascii="Times New Roman" w:hAnsi="Times New Roman" w:cs="Times New Roman"/>
          </w:rPr>
          <w:t xml:space="preserve"> sequence </w:t>
        </w:r>
        <w:r w:rsidR="00C73130">
          <w:rPr>
            <w:rFonts w:ascii="Times New Roman" w:hAnsi="Times New Roman" w:cs="Times New Roman"/>
          </w:rPr>
          <w:t>of how the data were processed</w:t>
        </w:r>
      </w:ins>
      <w:ins w:id="33" w:author="Allison Theobold" w:date="2019-07-02T10:04:00Z">
        <w:r w:rsidR="00C73130">
          <w:rPr>
            <w:rFonts w:ascii="Times New Roman" w:hAnsi="Times New Roman" w:cs="Times New Roman"/>
          </w:rPr>
          <w:t xml:space="preserve"> and </w:t>
        </w:r>
      </w:ins>
      <w:ins w:id="34" w:author="Allison Theobold" w:date="2019-07-02T10:01:00Z">
        <w:r w:rsidR="00C73130">
          <w:rPr>
            <w:rFonts w:ascii="Times New Roman" w:hAnsi="Times New Roman" w:cs="Times New Roman"/>
          </w:rPr>
          <w:t>condensed</w:t>
        </w:r>
      </w:ins>
      <w:ins w:id="35" w:author="Allison Theobold" w:date="2019-07-02T10:04:00Z">
        <w:r w:rsidR="00C73130">
          <w:rPr>
            <w:rFonts w:ascii="Times New Roman" w:hAnsi="Times New Roman" w:cs="Times New Roman"/>
          </w:rPr>
          <w:t>, (</w:t>
        </w:r>
      </w:ins>
      <w:ins w:id="36" w:author="Allison Theobold" w:date="2019-07-02T10:02:00Z">
        <w:r w:rsidR="00C73130">
          <w:rPr>
            <w:rFonts w:ascii="Times New Roman" w:hAnsi="Times New Roman" w:cs="Times New Roman"/>
          </w:rPr>
          <w:t>2)</w:t>
        </w:r>
      </w:ins>
      <w:ins w:id="37" w:author="Allison Theobold" w:date="2019-07-02T10:04:00Z">
        <w:r w:rsidR="00C73130">
          <w:rPr>
            <w:rFonts w:ascii="Times New Roman" w:hAnsi="Times New Roman" w:cs="Times New Roman"/>
          </w:rPr>
          <w:t xml:space="preserve"> </w:t>
        </w:r>
      </w:ins>
      <w:ins w:id="38" w:author="Allison Theobold" w:date="2019-07-02T09:55:00Z">
        <w:r w:rsidR="009C24CA">
          <w:rPr>
            <w:rFonts w:ascii="Times New Roman" w:hAnsi="Times New Roman" w:cs="Times New Roman"/>
          </w:rPr>
          <w:t>justify how the</w:t>
        </w:r>
      </w:ins>
      <w:ins w:id="39" w:author="Allison Theobold" w:date="2019-07-02T09:56:00Z">
        <w:r w:rsidR="009C24CA">
          <w:rPr>
            <w:rFonts w:ascii="Times New Roman" w:hAnsi="Times New Roman" w:cs="Times New Roman"/>
          </w:rPr>
          <w:t xml:space="preserve"> emergent themes detailing the phenomenon were determined, (3) the role of each author in the data analysis process</w:t>
        </w:r>
      </w:ins>
      <w:ins w:id="40" w:author="Allison Theobold" w:date="2019-07-02T09:58:00Z">
        <w:r w:rsidR="009C24CA">
          <w:rPr>
            <w:rFonts w:ascii="Times New Roman" w:hAnsi="Times New Roman" w:cs="Times New Roman"/>
          </w:rPr>
          <w:t>, and (4) the</w:t>
        </w:r>
      </w:ins>
      <w:ins w:id="41" w:author="Allison Theobold" w:date="2019-07-02T10:05:00Z">
        <w:r w:rsidR="00C73130">
          <w:rPr>
            <w:rFonts w:ascii="Times New Roman" w:hAnsi="Times New Roman" w:cs="Times New Roman"/>
          </w:rPr>
          <w:t xml:space="preserve"> use of member checking and the</w:t>
        </w:r>
      </w:ins>
      <w:ins w:id="42" w:author="Allison Theobold" w:date="2019-07-02T10:03:00Z">
        <w:r w:rsidR="00C73130">
          <w:rPr>
            <w:rFonts w:ascii="Times New Roman" w:hAnsi="Times New Roman" w:cs="Times New Roman"/>
          </w:rPr>
          <w:t xml:space="preserve"> researcher’s role in the data collection</w:t>
        </w:r>
      </w:ins>
      <w:ins w:id="43" w:author="Allison Theobold" w:date="2019-07-02T09:56:00Z">
        <w:r w:rsidR="009C24CA">
          <w:rPr>
            <w:rFonts w:ascii="Times New Roman" w:hAnsi="Times New Roman" w:cs="Times New Roman"/>
          </w:rPr>
          <w:t xml:space="preserve">. </w:t>
        </w:r>
      </w:ins>
      <w:del w:id="44" w:author="Allison Theobold" w:date="2019-07-02T09:56:00Z">
        <w:r w:rsidR="00ED2F63" w:rsidDel="009C24CA">
          <w:rPr>
            <w:rFonts w:ascii="Times New Roman" w:hAnsi="Times New Roman" w:cs="Times New Roman"/>
          </w:rPr>
          <w:delText>e</w:delText>
        </w:r>
        <w:r w:rsidR="002C757D" w:rsidRPr="00A26928" w:rsidDel="009C24CA">
          <w:rPr>
            <w:rFonts w:ascii="Times New Roman" w:hAnsi="Times New Roman" w:cs="Times New Roman"/>
          </w:rPr>
          <w:delText xml:space="preserve">stablish </w:delText>
        </w:r>
        <w:r w:rsidR="008C3C50" w:rsidRPr="00A26928" w:rsidDel="009C24CA">
          <w:rPr>
            <w:rFonts w:ascii="Times New Roman" w:hAnsi="Times New Roman" w:cs="Times New Roman"/>
          </w:rPr>
          <w:delText xml:space="preserve">validity and reliability for this study. </w:delText>
        </w:r>
      </w:del>
      <w:del w:id="45" w:author="Allison Theobold" w:date="2019-07-02T09:57:00Z">
        <w:r w:rsidR="008929E6" w:rsidRPr="00A26928" w:rsidDel="009C24CA">
          <w:rPr>
            <w:rFonts w:ascii="Times New Roman" w:hAnsi="Times New Roman" w:cs="Times New Roman"/>
          </w:rPr>
          <w:delText>This section now outlines each stage of the data analysis</w:delText>
        </w:r>
        <w:r w:rsidR="007B1461" w:rsidDel="009C24CA">
          <w:rPr>
            <w:rFonts w:ascii="Times New Roman" w:hAnsi="Times New Roman" w:cs="Times New Roman"/>
          </w:rPr>
          <w:delText xml:space="preserve"> process</w:delText>
        </w:r>
        <w:r w:rsidR="008929E6" w:rsidRPr="00A26928" w:rsidDel="009C24CA">
          <w:rPr>
            <w:rFonts w:ascii="Times New Roman" w:hAnsi="Times New Roman" w:cs="Times New Roman"/>
          </w:rPr>
          <w:delText>, from transcription to analytical coding to establishing emergent themes.</w:delText>
        </w:r>
        <w:r w:rsidR="00B24A0B" w:rsidRPr="00A26928" w:rsidDel="009C24CA">
          <w:rPr>
            <w:rFonts w:ascii="Times New Roman" w:hAnsi="Times New Roman" w:cs="Times New Roman"/>
          </w:rPr>
          <w:delText xml:space="preserve"> This thorough description of the qualitative data analysis process establishes how segments of data were identified, how these </w:delText>
        </w:r>
        <w:r w:rsidR="00846A63" w:rsidRPr="00A26928" w:rsidDel="009C24CA">
          <w:rPr>
            <w:rFonts w:ascii="Times New Roman" w:hAnsi="Times New Roman" w:cs="Times New Roman"/>
          </w:rPr>
          <w:delText>segments</w:delText>
        </w:r>
        <w:r w:rsidR="00B24A0B" w:rsidRPr="00A26928" w:rsidDel="009C24CA">
          <w:rPr>
            <w:rFonts w:ascii="Times New Roman" w:hAnsi="Times New Roman" w:cs="Times New Roman"/>
          </w:rPr>
          <w:delText xml:space="preserve"> were used to develop the codebook, and how emergent themes were distinguished from subthemes. Additionally, </w:delText>
        </w:r>
        <w:r w:rsidR="00846A63" w:rsidRPr="00A26928" w:rsidDel="009C24CA">
          <w:rPr>
            <w:rFonts w:ascii="Times New Roman" w:hAnsi="Times New Roman" w:cs="Times New Roman"/>
          </w:rPr>
          <w:delText>each</w:delText>
        </w:r>
        <w:r w:rsidR="00B24A0B" w:rsidRPr="00A26928" w:rsidDel="009C24CA">
          <w:rPr>
            <w:rFonts w:ascii="Times New Roman" w:hAnsi="Times New Roman" w:cs="Times New Roman"/>
          </w:rPr>
          <w:delText xml:space="preserve"> author’s role in the data analysis has been</w:delText>
        </w:r>
      </w:del>
      <w:ins w:id="46" w:author="Stacey Hancock" w:date="2019-07-01T18:18:00Z">
        <w:del w:id="47" w:author="Allison Theobold" w:date="2019-07-02T09:57:00Z">
          <w:r w:rsidR="00FC515B" w:rsidDel="009C24CA">
            <w:rPr>
              <w:rFonts w:ascii="Times New Roman" w:hAnsi="Times New Roman" w:cs="Times New Roman"/>
            </w:rPr>
            <w:delText>is now</w:delText>
          </w:r>
        </w:del>
      </w:ins>
      <w:del w:id="48" w:author="Allison Theobold" w:date="2019-07-02T09:57:00Z">
        <w:r w:rsidR="00B24A0B" w:rsidRPr="00A26928" w:rsidDel="009C24CA">
          <w:rPr>
            <w:rFonts w:ascii="Times New Roman" w:hAnsi="Times New Roman" w:cs="Times New Roman"/>
          </w:rPr>
          <w:delText xml:space="preserve"> included.   </w:delText>
        </w:r>
      </w:del>
    </w:p>
    <w:p w14:paraId="6DDB560E" w14:textId="77777777" w:rsidR="00AB24AB" w:rsidRPr="00A26928" w:rsidRDefault="00AB24AB" w:rsidP="00014C0A">
      <w:pPr>
        <w:autoSpaceDE w:val="0"/>
        <w:autoSpaceDN w:val="0"/>
        <w:adjustRightInd w:val="0"/>
        <w:spacing w:after="0" w:line="240" w:lineRule="auto"/>
        <w:rPr>
          <w:rFonts w:ascii="Times New Roman" w:hAnsi="Times New Roman" w:cs="Times New Roman"/>
          <w:i/>
        </w:rPr>
      </w:pPr>
    </w:p>
    <w:p w14:paraId="12813FB0" w14:textId="77777777" w:rsidR="00014C0A" w:rsidRPr="00A26928" w:rsidRDefault="004958B5" w:rsidP="00014C0A">
      <w:pPr>
        <w:autoSpaceDE w:val="0"/>
        <w:autoSpaceDN w:val="0"/>
        <w:adjustRightInd w:val="0"/>
        <w:spacing w:after="0" w:line="240" w:lineRule="auto"/>
        <w:rPr>
          <w:rFonts w:ascii="Times New Roman" w:hAnsi="Times New Roman" w:cs="Times New Roman"/>
          <w:i/>
          <w:u w:val="single"/>
        </w:rPr>
      </w:pPr>
      <w:r w:rsidRPr="00A26928">
        <w:rPr>
          <w:rFonts w:ascii="Times New Roman" w:hAnsi="Times New Roman" w:cs="Times New Roman"/>
          <w:i/>
          <w:u w:val="single"/>
        </w:rPr>
        <w:t>Review</w:t>
      </w:r>
      <w:r w:rsidR="00E969D5" w:rsidRPr="00A26928">
        <w:rPr>
          <w:rFonts w:ascii="Times New Roman" w:hAnsi="Times New Roman" w:cs="Times New Roman"/>
          <w:i/>
          <w:u w:val="single"/>
        </w:rPr>
        <w:t>:</w:t>
      </w:r>
    </w:p>
    <w:p w14:paraId="03750C4C" w14:textId="77777777" w:rsidR="001A6D84" w:rsidRPr="00A26928" w:rsidRDefault="00014C0A" w:rsidP="00014C0A">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rPr>
        <w:t>The discussion of member checking was somewhat confusing, as member checking is ordinarily done to confirm the researcher’s interpretations rather than just to check the accuracy of transcriptions.</w:t>
      </w:r>
      <w:r w:rsidR="00D50E89" w:rsidRPr="00A26928">
        <w:rPr>
          <w:rFonts w:ascii="Times New Roman" w:hAnsi="Times New Roman" w:cs="Times New Roman"/>
          <w:i/>
        </w:rPr>
        <w:t xml:space="preserve"> </w:t>
      </w:r>
    </w:p>
    <w:p w14:paraId="3C656C6B" w14:textId="77777777" w:rsidR="001A6D84" w:rsidRPr="00A26928" w:rsidRDefault="001A6D84" w:rsidP="00014C0A">
      <w:pPr>
        <w:autoSpaceDE w:val="0"/>
        <w:autoSpaceDN w:val="0"/>
        <w:adjustRightInd w:val="0"/>
        <w:spacing w:after="0" w:line="240" w:lineRule="auto"/>
        <w:rPr>
          <w:rFonts w:ascii="Times New Roman" w:hAnsi="Times New Roman" w:cs="Times New Roman"/>
        </w:rPr>
      </w:pPr>
    </w:p>
    <w:p w14:paraId="19FD102D" w14:textId="77777777" w:rsidR="001A6D84" w:rsidRPr="00A26928" w:rsidRDefault="001A6D84" w:rsidP="00014C0A">
      <w:pPr>
        <w:autoSpaceDE w:val="0"/>
        <w:autoSpaceDN w:val="0"/>
        <w:adjustRightInd w:val="0"/>
        <w:spacing w:after="0" w:line="240" w:lineRule="auto"/>
        <w:rPr>
          <w:rFonts w:ascii="Times New Roman" w:hAnsi="Times New Roman" w:cs="Times New Roman"/>
          <w:u w:val="single"/>
        </w:rPr>
      </w:pPr>
      <w:r w:rsidRPr="00A26928">
        <w:rPr>
          <w:rFonts w:ascii="Times New Roman" w:hAnsi="Times New Roman" w:cs="Times New Roman"/>
          <w:u w:val="single"/>
        </w:rPr>
        <w:t>Response:</w:t>
      </w:r>
    </w:p>
    <w:p w14:paraId="1C6256E1" w14:textId="0D3BE2A0" w:rsidR="001A6D84" w:rsidRPr="00A26928" w:rsidRDefault="00FA1B40" w:rsidP="00014C0A">
      <w:pPr>
        <w:autoSpaceDE w:val="0"/>
        <w:autoSpaceDN w:val="0"/>
        <w:adjustRightInd w:val="0"/>
        <w:spacing w:after="0" w:line="240" w:lineRule="auto"/>
        <w:rPr>
          <w:rFonts w:ascii="Times New Roman" w:hAnsi="Times New Roman" w:cs="Times New Roman"/>
        </w:rPr>
      </w:pPr>
      <w:r w:rsidRPr="00A26928">
        <w:rPr>
          <w:rFonts w:ascii="Times New Roman" w:hAnsi="Times New Roman" w:cs="Times New Roman"/>
        </w:rPr>
        <w:t xml:space="preserve">The usage of member checking to verify the accuracy of researcher’s interpretations </w:t>
      </w:r>
      <w:r w:rsidR="004403AE" w:rsidRPr="00A26928">
        <w:rPr>
          <w:rFonts w:ascii="Times New Roman" w:hAnsi="Times New Roman" w:cs="Times New Roman"/>
        </w:rPr>
        <w:t>has been clarified on lines 39</w:t>
      </w:r>
      <w:ins w:id="49" w:author="Allison Theobold" w:date="2019-07-02T10:05:00Z">
        <w:r w:rsidR="00C73130">
          <w:rPr>
            <w:rFonts w:ascii="Times New Roman" w:hAnsi="Times New Roman" w:cs="Times New Roman"/>
          </w:rPr>
          <w:t>4</w:t>
        </w:r>
      </w:ins>
      <w:del w:id="50" w:author="Allison Theobold" w:date="2019-07-02T10:05:00Z">
        <w:r w:rsidR="004403AE" w:rsidRPr="00A26928" w:rsidDel="00C73130">
          <w:rPr>
            <w:rFonts w:ascii="Times New Roman" w:hAnsi="Times New Roman" w:cs="Times New Roman"/>
          </w:rPr>
          <w:delText>3</w:delText>
        </w:r>
      </w:del>
      <w:r w:rsidR="004403AE" w:rsidRPr="00A26928">
        <w:rPr>
          <w:rFonts w:ascii="Times New Roman" w:hAnsi="Times New Roman" w:cs="Times New Roman"/>
        </w:rPr>
        <w:t xml:space="preserve"> to 396.</w:t>
      </w:r>
      <w:r w:rsidRPr="00A26928">
        <w:rPr>
          <w:rFonts w:ascii="Times New Roman" w:hAnsi="Times New Roman" w:cs="Times New Roman"/>
        </w:rPr>
        <w:t xml:space="preserve"> </w:t>
      </w:r>
    </w:p>
    <w:p w14:paraId="03ABC8FD" w14:textId="77777777" w:rsidR="00FA1B40" w:rsidRPr="00A26928" w:rsidRDefault="00FA1B40" w:rsidP="00014C0A">
      <w:pPr>
        <w:autoSpaceDE w:val="0"/>
        <w:autoSpaceDN w:val="0"/>
        <w:adjustRightInd w:val="0"/>
        <w:spacing w:after="0" w:line="240" w:lineRule="auto"/>
        <w:rPr>
          <w:rFonts w:ascii="Times New Roman" w:hAnsi="Times New Roman" w:cs="Times New Roman"/>
          <w:i/>
        </w:rPr>
      </w:pPr>
    </w:p>
    <w:p w14:paraId="704A3DD1" w14:textId="77777777" w:rsidR="001A6D84" w:rsidRPr="00A26928" w:rsidRDefault="004958B5" w:rsidP="00014C0A">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u w:val="single"/>
        </w:rPr>
        <w:t>Review</w:t>
      </w:r>
      <w:r w:rsidR="001A6D84" w:rsidRPr="00A26928">
        <w:rPr>
          <w:rFonts w:ascii="Times New Roman" w:hAnsi="Times New Roman" w:cs="Times New Roman"/>
          <w:i/>
          <w:u w:val="single"/>
        </w:rPr>
        <w:t>:</w:t>
      </w:r>
    </w:p>
    <w:p w14:paraId="6B3265B2" w14:textId="77777777" w:rsidR="00014C0A" w:rsidRPr="00A26928" w:rsidRDefault="00014C0A" w:rsidP="00014C0A">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rPr>
        <w:t xml:space="preserve">Additionally, Reviewer 1 noted that “Only one final interview question inquires where students learned computational skills more generally.” What sort of limitations does that </w:t>
      </w:r>
      <w:proofErr w:type="gramStart"/>
      <w:r w:rsidRPr="00A26928">
        <w:rPr>
          <w:rFonts w:ascii="Times New Roman" w:hAnsi="Times New Roman" w:cs="Times New Roman"/>
          <w:i/>
        </w:rPr>
        <w:t>put on</w:t>
      </w:r>
      <w:proofErr w:type="gramEnd"/>
      <w:r w:rsidRPr="00A26928">
        <w:rPr>
          <w:rFonts w:ascii="Times New Roman" w:hAnsi="Times New Roman" w:cs="Times New Roman"/>
          <w:i/>
        </w:rPr>
        <w:t xml:space="preserve"> conclusions that can be </w:t>
      </w:r>
      <w:r w:rsidRPr="00A26928">
        <w:rPr>
          <w:rFonts w:ascii="Times New Roman" w:hAnsi="Times New Roman" w:cs="Times New Roman"/>
          <w:i/>
        </w:rPr>
        <w:lastRenderedPageBreak/>
        <w:t>drawn about the participants’ knowledge and experiences? Both reviewers expressed concern about framing the generalizability of the findings. Reviewer 1 noted that lines 442-444 seemed to imply</w:t>
      </w:r>
    </w:p>
    <w:p w14:paraId="077457BA" w14:textId="77777777" w:rsidR="00014C0A" w:rsidRPr="00A26928" w:rsidRDefault="00014C0A" w:rsidP="00014C0A">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rPr>
        <w:t xml:space="preserve">generalizability in unwarranted ways. Reviewer 2 asked if the information in the manuscript was limited to the </w:t>
      </w:r>
      <w:proofErr w:type="gramStart"/>
      <w:r w:rsidRPr="00A26928">
        <w:rPr>
          <w:rFonts w:ascii="Times New Roman" w:hAnsi="Times New Roman" w:cs="Times New Roman"/>
          <w:i/>
        </w:rPr>
        <w:t>particular institution</w:t>
      </w:r>
      <w:proofErr w:type="gramEnd"/>
      <w:r w:rsidRPr="00A26928">
        <w:rPr>
          <w:rFonts w:ascii="Times New Roman" w:hAnsi="Times New Roman" w:cs="Times New Roman"/>
          <w:i/>
        </w:rPr>
        <w:t xml:space="preserve"> or if it had broader implications. Lines 70-80 at times make it sound as if the researchers are speaking of all graduate students in general rather than just the five in the</w:t>
      </w:r>
      <w:r w:rsidR="000B0011" w:rsidRPr="00A26928">
        <w:rPr>
          <w:rFonts w:ascii="Times New Roman" w:hAnsi="Times New Roman" w:cs="Times New Roman"/>
          <w:i/>
        </w:rPr>
        <w:t xml:space="preserve"> </w:t>
      </w:r>
      <w:r w:rsidRPr="00A26928">
        <w:rPr>
          <w:rFonts w:ascii="Times New Roman" w:hAnsi="Times New Roman" w:cs="Times New Roman"/>
          <w:i/>
        </w:rPr>
        <w:t>study. The authors take up the issue of generalizability in lines 562-571, but it seems disconnected from these other portions of the manuscript. In</w:t>
      </w:r>
      <w:r w:rsidR="000B0011" w:rsidRPr="00A26928">
        <w:rPr>
          <w:rFonts w:ascii="Times New Roman" w:hAnsi="Times New Roman" w:cs="Times New Roman"/>
          <w:i/>
        </w:rPr>
        <w:t xml:space="preserve"> </w:t>
      </w:r>
      <w:r w:rsidRPr="00A26928">
        <w:rPr>
          <w:rFonts w:ascii="Times New Roman" w:hAnsi="Times New Roman" w:cs="Times New Roman"/>
          <w:i/>
        </w:rPr>
        <w:t>framing a qualitative study, it is essential to maintain a middle ground between not overstating or understating the generalizability of the findings.</w:t>
      </w:r>
    </w:p>
    <w:p w14:paraId="15562A01" w14:textId="77777777" w:rsidR="000B0011" w:rsidRPr="00A26928" w:rsidRDefault="000B0011" w:rsidP="00014C0A">
      <w:pPr>
        <w:autoSpaceDE w:val="0"/>
        <w:autoSpaceDN w:val="0"/>
        <w:adjustRightInd w:val="0"/>
        <w:spacing w:after="0" w:line="240" w:lineRule="auto"/>
        <w:rPr>
          <w:rFonts w:ascii="Times New Roman" w:hAnsi="Times New Roman" w:cs="Times New Roman"/>
        </w:rPr>
      </w:pPr>
    </w:p>
    <w:p w14:paraId="25961B04" w14:textId="77777777" w:rsidR="000B0011" w:rsidRPr="00A26928" w:rsidRDefault="00E06E0F" w:rsidP="00014C0A">
      <w:pPr>
        <w:autoSpaceDE w:val="0"/>
        <w:autoSpaceDN w:val="0"/>
        <w:adjustRightInd w:val="0"/>
        <w:spacing w:after="0" w:line="240" w:lineRule="auto"/>
        <w:rPr>
          <w:rFonts w:ascii="Times New Roman" w:hAnsi="Times New Roman" w:cs="Times New Roman"/>
          <w:u w:val="single"/>
        </w:rPr>
      </w:pPr>
      <w:r w:rsidRPr="00A26928">
        <w:rPr>
          <w:rFonts w:ascii="Times New Roman" w:hAnsi="Times New Roman" w:cs="Times New Roman"/>
          <w:u w:val="single"/>
        </w:rPr>
        <w:t xml:space="preserve">Response: </w:t>
      </w:r>
    </w:p>
    <w:p w14:paraId="0A973A34" w14:textId="453851C4" w:rsidR="00DD20C7" w:rsidRPr="00A26928" w:rsidRDefault="00320ADC" w:rsidP="00014C0A">
      <w:pPr>
        <w:autoSpaceDE w:val="0"/>
        <w:autoSpaceDN w:val="0"/>
        <w:adjustRightInd w:val="0"/>
        <w:spacing w:after="0" w:line="240" w:lineRule="auto"/>
        <w:rPr>
          <w:rFonts w:ascii="Times New Roman" w:hAnsi="Times New Roman" w:cs="Times New Roman"/>
        </w:rPr>
      </w:pPr>
      <w:r w:rsidRPr="00A26928">
        <w:rPr>
          <w:rFonts w:ascii="Times New Roman" w:hAnsi="Times New Roman" w:cs="Times New Roman"/>
        </w:rPr>
        <w:t>As previously discussed, the data collected on these participants regarding their experiences acquiring statistical computing skills go beyond the final interview question included in the previous Appendix.</w:t>
      </w:r>
      <w:r w:rsidR="00DD20C7" w:rsidRPr="00A26928">
        <w:rPr>
          <w:rFonts w:ascii="Times New Roman" w:hAnsi="Times New Roman" w:cs="Times New Roman"/>
        </w:rPr>
        <w:t xml:space="preserve"> The limitations of asking participants for descriptions of their experiences acquiring statistical computing knowledge is addressed in section 6.3</w:t>
      </w:r>
      <w:ins w:id="51" w:author="Allison Theobold" w:date="2019-07-02T10:06:00Z">
        <w:r w:rsidR="00C73130">
          <w:rPr>
            <w:rFonts w:ascii="Times New Roman" w:hAnsi="Times New Roman" w:cs="Times New Roman"/>
          </w:rPr>
          <w:t xml:space="preserve"> on lines 699-701</w:t>
        </w:r>
      </w:ins>
      <w:r w:rsidR="00DD20C7" w:rsidRPr="00A26928">
        <w:rPr>
          <w:rFonts w:ascii="Times New Roman" w:hAnsi="Times New Roman" w:cs="Times New Roman"/>
        </w:rPr>
        <w:t xml:space="preserve">. </w:t>
      </w:r>
    </w:p>
    <w:p w14:paraId="66A096E2" w14:textId="0583C76D" w:rsidR="00335F4F" w:rsidRPr="00A26928" w:rsidRDefault="00DD20C7" w:rsidP="00CE6E5F">
      <w:pPr>
        <w:autoSpaceDE w:val="0"/>
        <w:autoSpaceDN w:val="0"/>
        <w:adjustRightInd w:val="0"/>
        <w:spacing w:after="0" w:line="240" w:lineRule="auto"/>
        <w:ind w:firstLine="360"/>
        <w:rPr>
          <w:rFonts w:ascii="Times New Roman" w:hAnsi="Times New Roman" w:cs="Times New Roman"/>
        </w:rPr>
      </w:pPr>
      <w:r w:rsidRPr="00A26928">
        <w:rPr>
          <w:rFonts w:ascii="Times New Roman" w:hAnsi="Times New Roman" w:cs="Times New Roman"/>
        </w:rPr>
        <w:t>The</w:t>
      </w:r>
      <w:ins w:id="52" w:author="Allison Theobold" w:date="2019-07-02T10:07:00Z">
        <w:r w:rsidR="00CE6E5F">
          <w:rPr>
            <w:rFonts w:ascii="Times New Roman" w:hAnsi="Times New Roman" w:cs="Times New Roman"/>
          </w:rPr>
          <w:t xml:space="preserve"> Implications section</w:t>
        </w:r>
      </w:ins>
      <w:del w:id="53" w:author="Allison Theobold" w:date="2019-07-02T10:07:00Z">
        <w:r w:rsidRPr="00A26928" w:rsidDel="00CE6E5F">
          <w:rPr>
            <w:rFonts w:ascii="Times New Roman" w:hAnsi="Times New Roman" w:cs="Times New Roman"/>
          </w:rPr>
          <w:delText xml:space="preserve"> implications of this research</w:delText>
        </w:r>
      </w:del>
      <w:r w:rsidR="00977279" w:rsidRPr="00A26928">
        <w:rPr>
          <w:rFonts w:ascii="Times New Roman" w:hAnsi="Times New Roman" w:cs="Times New Roman"/>
        </w:rPr>
        <w:t xml:space="preserve">, </w:t>
      </w:r>
      <w:r w:rsidRPr="00A26928">
        <w:rPr>
          <w:rFonts w:ascii="Times New Roman" w:hAnsi="Times New Roman" w:cs="Times New Roman"/>
        </w:rPr>
        <w:t xml:space="preserve">situated alongside the literature </w:t>
      </w:r>
      <w:r w:rsidR="00977279" w:rsidRPr="00A26928">
        <w:rPr>
          <w:rFonts w:ascii="Times New Roman" w:hAnsi="Times New Roman" w:cs="Times New Roman"/>
        </w:rPr>
        <w:t xml:space="preserve">on computational preparation of </w:t>
      </w:r>
      <w:r w:rsidRPr="00A26928">
        <w:rPr>
          <w:rFonts w:ascii="Times New Roman" w:hAnsi="Times New Roman" w:cs="Times New Roman"/>
        </w:rPr>
        <w:t>environmental science</w:t>
      </w:r>
      <w:r w:rsidR="00977279" w:rsidRPr="00A26928">
        <w:rPr>
          <w:rFonts w:ascii="Times New Roman" w:hAnsi="Times New Roman" w:cs="Times New Roman"/>
        </w:rPr>
        <w:t xml:space="preserve"> graduate student</w:t>
      </w:r>
      <w:r w:rsidRPr="00A26928">
        <w:rPr>
          <w:rFonts w:ascii="Times New Roman" w:hAnsi="Times New Roman" w:cs="Times New Roman"/>
        </w:rPr>
        <w:t>s</w:t>
      </w:r>
      <w:r w:rsidR="00977279" w:rsidRPr="00A26928">
        <w:rPr>
          <w:rFonts w:ascii="Times New Roman" w:hAnsi="Times New Roman" w:cs="Times New Roman"/>
        </w:rPr>
        <w:t xml:space="preserve"> and </w:t>
      </w:r>
      <w:r w:rsidRPr="00A26928">
        <w:rPr>
          <w:rFonts w:ascii="Times New Roman" w:hAnsi="Times New Roman" w:cs="Times New Roman"/>
        </w:rPr>
        <w:t>the absence of computing in the Statistics classroom</w:t>
      </w:r>
      <w:ins w:id="54" w:author="Allison Theobold" w:date="2019-07-02T10:07:00Z">
        <w:r w:rsidR="00CE6E5F">
          <w:rPr>
            <w:rFonts w:ascii="Times New Roman" w:hAnsi="Times New Roman" w:cs="Times New Roman"/>
          </w:rPr>
          <w:t xml:space="preserve"> in </w:t>
        </w:r>
      </w:ins>
      <w:ins w:id="55" w:author="Allison Theobold" w:date="2019-07-02T10:08:00Z">
        <w:r w:rsidR="00CE6E5F">
          <w:rPr>
            <w:rFonts w:ascii="Times New Roman" w:hAnsi="Times New Roman" w:cs="Times New Roman"/>
          </w:rPr>
          <w:t>sections 2.2 and 2.3</w:t>
        </w:r>
      </w:ins>
      <w:r w:rsidR="00977279" w:rsidRPr="00A26928">
        <w:rPr>
          <w:rFonts w:ascii="Times New Roman" w:hAnsi="Times New Roman" w:cs="Times New Roman"/>
        </w:rPr>
        <w:t xml:space="preserve">, provide a backdrop of the potential generalizations of these findings. </w:t>
      </w:r>
      <w:r w:rsidRPr="00A26928">
        <w:rPr>
          <w:rFonts w:ascii="Times New Roman" w:hAnsi="Times New Roman" w:cs="Times New Roman"/>
        </w:rPr>
        <w:t xml:space="preserve">Indeed, a sample of </w:t>
      </w:r>
      <w:del w:id="56" w:author="Stacey Hancock" w:date="2019-07-01T18:20:00Z">
        <w:r w:rsidRPr="00A26928" w:rsidDel="00FC515B">
          <w:rPr>
            <w:rFonts w:ascii="Times New Roman" w:hAnsi="Times New Roman" w:cs="Times New Roman"/>
          </w:rPr>
          <w:delText xml:space="preserve">5 </w:delText>
        </w:r>
      </w:del>
      <w:ins w:id="57" w:author="Stacey Hancock" w:date="2019-07-01T18:20:00Z">
        <w:r w:rsidR="00FC515B">
          <w:rPr>
            <w:rFonts w:ascii="Times New Roman" w:hAnsi="Times New Roman" w:cs="Times New Roman"/>
          </w:rPr>
          <w:t>five</w:t>
        </w:r>
        <w:r w:rsidR="00FC515B" w:rsidRPr="00A26928">
          <w:rPr>
            <w:rFonts w:ascii="Times New Roman" w:hAnsi="Times New Roman" w:cs="Times New Roman"/>
          </w:rPr>
          <w:t xml:space="preserve"> </w:t>
        </w:r>
      </w:ins>
      <w:r w:rsidRPr="00A26928">
        <w:rPr>
          <w:rFonts w:ascii="Times New Roman" w:hAnsi="Times New Roman" w:cs="Times New Roman"/>
        </w:rPr>
        <w:t>graduate environmental science students from one institution does not paint a vast picture of the phenomenon of acquiring the computational skills necessary to implement statistics in the context of environmental science research. However</w:t>
      </w:r>
      <w:r w:rsidR="00B4018D" w:rsidRPr="00A26928">
        <w:rPr>
          <w:rFonts w:ascii="Times New Roman" w:hAnsi="Times New Roman" w:cs="Times New Roman"/>
        </w:rPr>
        <w:t xml:space="preserve">, as evidenced in the </w:t>
      </w:r>
      <w:r w:rsidR="00977279" w:rsidRPr="00A26928">
        <w:rPr>
          <w:rFonts w:ascii="Times New Roman" w:hAnsi="Times New Roman" w:cs="Times New Roman"/>
        </w:rPr>
        <w:t>E</w:t>
      </w:r>
      <w:r w:rsidR="00B4018D" w:rsidRPr="00A26928">
        <w:rPr>
          <w:rFonts w:ascii="Times New Roman" w:hAnsi="Times New Roman" w:cs="Times New Roman"/>
        </w:rPr>
        <w:t xml:space="preserve">nvironmental </w:t>
      </w:r>
      <w:r w:rsidR="00977279" w:rsidRPr="00A26928">
        <w:rPr>
          <w:rFonts w:ascii="Times New Roman" w:hAnsi="Times New Roman" w:cs="Times New Roman"/>
        </w:rPr>
        <w:t>S</w:t>
      </w:r>
      <w:r w:rsidR="00B4018D" w:rsidRPr="00A26928">
        <w:rPr>
          <w:rFonts w:ascii="Times New Roman" w:hAnsi="Times New Roman" w:cs="Times New Roman"/>
        </w:rPr>
        <w:t xml:space="preserve">cience and Statistics Education literature, the experiences of computational ill preparation of these </w:t>
      </w:r>
      <w:del w:id="58" w:author="Stacey Hancock" w:date="2019-07-01T18:20:00Z">
        <w:r w:rsidR="00B4018D" w:rsidRPr="00A26928" w:rsidDel="00FC515B">
          <w:rPr>
            <w:rFonts w:ascii="Times New Roman" w:hAnsi="Times New Roman" w:cs="Times New Roman"/>
          </w:rPr>
          <w:delText xml:space="preserve">5 </w:delText>
        </w:r>
      </w:del>
      <w:ins w:id="59" w:author="Stacey Hancock" w:date="2019-07-01T18:20:00Z">
        <w:r w:rsidR="00FC515B">
          <w:rPr>
            <w:rFonts w:ascii="Times New Roman" w:hAnsi="Times New Roman" w:cs="Times New Roman"/>
          </w:rPr>
          <w:t>five</w:t>
        </w:r>
        <w:r w:rsidR="00FC515B" w:rsidRPr="00A26928">
          <w:rPr>
            <w:rFonts w:ascii="Times New Roman" w:hAnsi="Times New Roman" w:cs="Times New Roman"/>
          </w:rPr>
          <w:t xml:space="preserve"> </w:t>
        </w:r>
      </w:ins>
      <w:r w:rsidR="00B4018D" w:rsidRPr="00A26928">
        <w:rPr>
          <w:rFonts w:ascii="Times New Roman" w:hAnsi="Times New Roman" w:cs="Times New Roman"/>
        </w:rPr>
        <w:t xml:space="preserve">graduate environmental science students </w:t>
      </w:r>
      <w:proofErr w:type="gramStart"/>
      <w:r w:rsidR="00B4018D" w:rsidRPr="00A26928">
        <w:rPr>
          <w:rFonts w:ascii="Times New Roman" w:hAnsi="Times New Roman" w:cs="Times New Roman"/>
        </w:rPr>
        <w:t>is</w:t>
      </w:r>
      <w:proofErr w:type="gramEnd"/>
      <w:r w:rsidR="00B4018D" w:rsidRPr="00A26928">
        <w:rPr>
          <w:rFonts w:ascii="Times New Roman" w:hAnsi="Times New Roman" w:cs="Times New Roman"/>
        </w:rPr>
        <w:t xml:space="preserve"> not out of the ordinary, but potentially widespread in these fields.</w:t>
      </w:r>
      <w:ins w:id="60" w:author="Allison Theobold" w:date="2019-07-02T10:09:00Z">
        <w:r w:rsidR="00CE6E5F">
          <w:rPr>
            <w:rFonts w:ascii="Times New Roman" w:hAnsi="Times New Roman" w:cs="Times New Roman"/>
          </w:rPr>
          <w:t xml:space="preserve"> Thus,</w:t>
        </w:r>
      </w:ins>
      <w:ins w:id="61" w:author="Allison Theobold" w:date="2019-07-02T10:10:00Z">
        <w:r w:rsidR="00CE6E5F">
          <w:rPr>
            <w:rFonts w:ascii="Times New Roman" w:hAnsi="Times New Roman" w:cs="Times New Roman"/>
          </w:rPr>
          <w:t xml:space="preserve"> </w:t>
        </w:r>
      </w:ins>
      <w:ins w:id="62" w:author="Allison Theobold" w:date="2019-07-02T10:09:00Z">
        <w:r w:rsidR="00CE6E5F">
          <w:rPr>
            <w:rFonts w:ascii="Times New Roman" w:hAnsi="Times New Roman" w:cs="Times New Roman"/>
          </w:rPr>
          <w:t xml:space="preserve">lines </w:t>
        </w:r>
      </w:ins>
      <w:ins w:id="63" w:author="Allison Theobold" w:date="2019-07-02T10:10:00Z">
        <w:r w:rsidR="00CE6E5F">
          <w:rPr>
            <w:rFonts w:ascii="Times New Roman" w:hAnsi="Times New Roman" w:cs="Times New Roman"/>
          </w:rPr>
          <w:t xml:space="preserve">625-637 detail how the implications of this study </w:t>
        </w:r>
      </w:ins>
      <w:del w:id="64" w:author="Allison Theobold" w:date="2019-07-02T10:10:00Z">
        <w:r w:rsidR="00B4018D" w:rsidRPr="00A26928" w:rsidDel="00CE6E5F">
          <w:rPr>
            <w:rFonts w:ascii="Times New Roman" w:hAnsi="Times New Roman" w:cs="Times New Roman"/>
          </w:rPr>
          <w:delText xml:space="preserve"> Thus, the experiences of these students </w:delText>
        </w:r>
      </w:del>
      <w:r w:rsidR="00B4018D" w:rsidRPr="00A26928">
        <w:rPr>
          <w:rFonts w:ascii="Times New Roman" w:hAnsi="Times New Roman" w:cs="Times New Roman"/>
        </w:rPr>
        <w:t xml:space="preserve">may reflect how many other environmental science graduate students in similar programs experience the phenomenon of acquiring the computing skills necessary to implement statistics in the context of environmental science </w:t>
      </w:r>
      <w:commentRangeStart w:id="65"/>
      <w:r w:rsidR="00B4018D" w:rsidRPr="00A26928">
        <w:rPr>
          <w:rFonts w:ascii="Times New Roman" w:hAnsi="Times New Roman" w:cs="Times New Roman"/>
        </w:rPr>
        <w:t>research</w:t>
      </w:r>
      <w:commentRangeEnd w:id="65"/>
      <w:r w:rsidR="00FC515B">
        <w:rPr>
          <w:rStyle w:val="CommentReference"/>
        </w:rPr>
        <w:commentReference w:id="65"/>
      </w:r>
      <w:r w:rsidR="00B4018D" w:rsidRPr="00A26928">
        <w:rPr>
          <w:rFonts w:ascii="Times New Roman" w:hAnsi="Times New Roman" w:cs="Times New Roman"/>
        </w:rPr>
        <w:t xml:space="preserve">. </w:t>
      </w:r>
    </w:p>
    <w:p w14:paraId="39C94C92" w14:textId="77777777" w:rsidR="00335F4F" w:rsidRPr="00A26928" w:rsidRDefault="00335F4F" w:rsidP="00014C0A">
      <w:pPr>
        <w:autoSpaceDE w:val="0"/>
        <w:autoSpaceDN w:val="0"/>
        <w:adjustRightInd w:val="0"/>
        <w:spacing w:after="0" w:line="240" w:lineRule="auto"/>
        <w:rPr>
          <w:rFonts w:ascii="Times New Roman" w:hAnsi="Times New Roman" w:cs="Times New Roman"/>
        </w:rPr>
      </w:pPr>
    </w:p>
    <w:p w14:paraId="7A8B492A" w14:textId="77777777" w:rsidR="00014C0A" w:rsidRPr="00A26928" w:rsidRDefault="00014C0A" w:rsidP="00014C0A">
      <w:pPr>
        <w:autoSpaceDE w:val="0"/>
        <w:autoSpaceDN w:val="0"/>
        <w:adjustRightInd w:val="0"/>
        <w:spacing w:after="0" w:line="240" w:lineRule="auto"/>
        <w:rPr>
          <w:rFonts w:ascii="Times New Roman" w:hAnsi="Times New Roman" w:cs="Times New Roman"/>
          <w:i/>
          <w:u w:val="single"/>
        </w:rPr>
      </w:pPr>
      <w:r w:rsidRPr="00A26928">
        <w:rPr>
          <w:rFonts w:ascii="Times New Roman" w:hAnsi="Times New Roman" w:cs="Times New Roman"/>
          <w:i/>
          <w:u w:val="single"/>
        </w:rPr>
        <w:t>Providing more details about participants’ content backgrounds</w:t>
      </w:r>
    </w:p>
    <w:p w14:paraId="4C82BF14" w14:textId="77777777" w:rsidR="000B0011" w:rsidRPr="00A26928" w:rsidRDefault="000B0011" w:rsidP="00014C0A">
      <w:pPr>
        <w:autoSpaceDE w:val="0"/>
        <w:autoSpaceDN w:val="0"/>
        <w:adjustRightInd w:val="0"/>
        <w:spacing w:after="0" w:line="240" w:lineRule="auto"/>
        <w:rPr>
          <w:rFonts w:ascii="Times New Roman" w:hAnsi="Times New Roman" w:cs="Times New Roman"/>
          <w:i/>
        </w:rPr>
      </w:pPr>
    </w:p>
    <w:p w14:paraId="4EE92E9E" w14:textId="77777777" w:rsidR="00E969D5" w:rsidRPr="00A26928" w:rsidRDefault="004958B5" w:rsidP="00014C0A">
      <w:pPr>
        <w:autoSpaceDE w:val="0"/>
        <w:autoSpaceDN w:val="0"/>
        <w:adjustRightInd w:val="0"/>
        <w:spacing w:after="0" w:line="240" w:lineRule="auto"/>
        <w:rPr>
          <w:rFonts w:ascii="Times New Roman" w:hAnsi="Times New Roman" w:cs="Times New Roman"/>
          <w:i/>
          <w:u w:val="single"/>
        </w:rPr>
      </w:pPr>
      <w:r w:rsidRPr="00A26928">
        <w:rPr>
          <w:rFonts w:ascii="Times New Roman" w:hAnsi="Times New Roman" w:cs="Times New Roman"/>
          <w:i/>
          <w:u w:val="single"/>
        </w:rPr>
        <w:t>Review</w:t>
      </w:r>
      <w:r w:rsidR="00E969D5" w:rsidRPr="00A26928">
        <w:rPr>
          <w:rFonts w:ascii="Times New Roman" w:hAnsi="Times New Roman" w:cs="Times New Roman"/>
          <w:i/>
          <w:u w:val="single"/>
        </w:rPr>
        <w:t>:</w:t>
      </w:r>
    </w:p>
    <w:p w14:paraId="62AE40C2" w14:textId="77777777" w:rsidR="00014C0A" w:rsidRPr="00A26928" w:rsidRDefault="00014C0A" w:rsidP="00014C0A">
      <w:pPr>
        <w:autoSpaceDE w:val="0"/>
        <w:autoSpaceDN w:val="0"/>
        <w:adjustRightInd w:val="0"/>
        <w:spacing w:after="0" w:line="240" w:lineRule="auto"/>
        <w:rPr>
          <w:rFonts w:ascii="Times New Roman" w:hAnsi="Times New Roman" w:cs="Times New Roman"/>
          <w:i/>
        </w:rPr>
      </w:pPr>
      <w:proofErr w:type="gramStart"/>
      <w:r w:rsidRPr="00A26928">
        <w:rPr>
          <w:rFonts w:ascii="Times New Roman" w:hAnsi="Times New Roman" w:cs="Times New Roman"/>
          <w:i/>
        </w:rPr>
        <w:t>In order for</w:t>
      </w:r>
      <w:proofErr w:type="gramEnd"/>
      <w:r w:rsidRPr="00A26928">
        <w:rPr>
          <w:rFonts w:ascii="Times New Roman" w:hAnsi="Times New Roman" w:cs="Times New Roman"/>
          <w:i/>
        </w:rPr>
        <w:t xml:space="preserve"> readers to have a better understanding of how the findings of the study might apply to their own settings, more description of the</w:t>
      </w:r>
      <w:r w:rsidR="000B0011" w:rsidRPr="00A26928">
        <w:rPr>
          <w:rFonts w:ascii="Times New Roman" w:hAnsi="Times New Roman" w:cs="Times New Roman"/>
          <w:i/>
        </w:rPr>
        <w:t xml:space="preserve"> </w:t>
      </w:r>
      <w:r w:rsidRPr="00A26928">
        <w:rPr>
          <w:rFonts w:ascii="Times New Roman" w:hAnsi="Times New Roman" w:cs="Times New Roman"/>
          <w:i/>
        </w:rPr>
        <w:t>participants’ content backgrounds is needed. Reviewer 1 wrote, “a brief description of each of the four courses would provide the readers with more</w:t>
      </w:r>
      <w:r w:rsidR="000B0011" w:rsidRPr="00A26928">
        <w:rPr>
          <w:rFonts w:ascii="Times New Roman" w:hAnsi="Times New Roman" w:cs="Times New Roman"/>
          <w:i/>
        </w:rPr>
        <w:t xml:space="preserve"> </w:t>
      </w:r>
      <w:r w:rsidRPr="00A26928">
        <w:rPr>
          <w:rFonts w:ascii="Times New Roman" w:hAnsi="Times New Roman" w:cs="Times New Roman"/>
          <w:i/>
        </w:rPr>
        <w:t>background on what topic areas were covered by the students. This gives insight into the knowledge acquisition of the students and gives more context</w:t>
      </w:r>
      <w:r w:rsidR="000B0011" w:rsidRPr="00A26928">
        <w:rPr>
          <w:rFonts w:ascii="Times New Roman" w:hAnsi="Times New Roman" w:cs="Times New Roman"/>
          <w:i/>
        </w:rPr>
        <w:t xml:space="preserve"> </w:t>
      </w:r>
      <w:r w:rsidRPr="00A26928">
        <w:rPr>
          <w:rFonts w:ascii="Times New Roman" w:hAnsi="Times New Roman" w:cs="Times New Roman"/>
          <w:i/>
        </w:rPr>
        <w:t>for the discussion.” Reviewer 2 wrote, “All these students have computer science training in their past in SQL, Python and Java. Are they typical</w:t>
      </w:r>
      <w:r w:rsidR="000B0011" w:rsidRPr="00A26928">
        <w:rPr>
          <w:rFonts w:ascii="Times New Roman" w:hAnsi="Times New Roman" w:cs="Times New Roman"/>
          <w:i/>
        </w:rPr>
        <w:t xml:space="preserve"> </w:t>
      </w:r>
      <w:r w:rsidRPr="00A26928">
        <w:rPr>
          <w:rFonts w:ascii="Times New Roman" w:hAnsi="Times New Roman" w:cs="Times New Roman"/>
          <w:i/>
        </w:rPr>
        <w:t>students in environmental science?...</w:t>
      </w:r>
      <w:r w:rsidR="00F41A5A" w:rsidRPr="00A26928">
        <w:rPr>
          <w:rFonts w:ascii="Times New Roman" w:hAnsi="Times New Roman" w:cs="Times New Roman"/>
          <w:i/>
        </w:rPr>
        <w:t xml:space="preserve"> </w:t>
      </w:r>
      <w:r w:rsidRPr="00A26928">
        <w:rPr>
          <w:rFonts w:ascii="Times New Roman" w:hAnsi="Times New Roman" w:cs="Times New Roman"/>
          <w:i/>
        </w:rPr>
        <w:t>Can there be a discussion about how computer literate these students were before they began?” Moreover, it is</w:t>
      </w:r>
      <w:r w:rsidR="00641DE9" w:rsidRPr="00A26928">
        <w:rPr>
          <w:rFonts w:ascii="Times New Roman" w:hAnsi="Times New Roman" w:cs="Times New Roman"/>
          <w:i/>
        </w:rPr>
        <w:t xml:space="preserve"> </w:t>
      </w:r>
      <w:r w:rsidRPr="00A26928">
        <w:rPr>
          <w:rFonts w:ascii="Times New Roman" w:hAnsi="Times New Roman" w:cs="Times New Roman"/>
          <w:i/>
        </w:rPr>
        <w:t>difficult to interpret statements and observations like those on lines 331-335 and 450-459 without knowing more about the coursework the participants</w:t>
      </w:r>
      <w:r w:rsidR="000B0011" w:rsidRPr="00A26928">
        <w:rPr>
          <w:rFonts w:ascii="Times New Roman" w:hAnsi="Times New Roman" w:cs="Times New Roman"/>
          <w:i/>
        </w:rPr>
        <w:t xml:space="preserve"> </w:t>
      </w:r>
      <w:r w:rsidRPr="00A26928">
        <w:rPr>
          <w:rFonts w:ascii="Times New Roman" w:hAnsi="Times New Roman" w:cs="Times New Roman"/>
          <w:i/>
        </w:rPr>
        <w:t>experienced. Providing more details about the participants’ backgrounds should also clarify the significance of the study, as it may enable the authors to</w:t>
      </w:r>
    </w:p>
    <w:p w14:paraId="51F738C1" w14:textId="77777777" w:rsidR="00014C0A" w:rsidRPr="00A26928" w:rsidRDefault="00014C0A" w:rsidP="00014C0A">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rPr>
        <w:t>make conjectures about specific changes to coursework that may have helped these participants in specific ways.</w:t>
      </w:r>
    </w:p>
    <w:p w14:paraId="14491BA2" w14:textId="77777777" w:rsidR="00B97C26" w:rsidRPr="00A26928" w:rsidRDefault="00B97C26" w:rsidP="00014C0A">
      <w:pPr>
        <w:autoSpaceDE w:val="0"/>
        <w:autoSpaceDN w:val="0"/>
        <w:adjustRightInd w:val="0"/>
        <w:spacing w:after="0" w:line="240" w:lineRule="auto"/>
        <w:rPr>
          <w:rFonts w:ascii="Times New Roman" w:hAnsi="Times New Roman" w:cs="Times New Roman"/>
        </w:rPr>
      </w:pPr>
    </w:p>
    <w:p w14:paraId="53B5CF52" w14:textId="77777777" w:rsidR="00B97C26" w:rsidRPr="00A26928" w:rsidRDefault="00B97C26" w:rsidP="00014C0A">
      <w:pPr>
        <w:autoSpaceDE w:val="0"/>
        <w:autoSpaceDN w:val="0"/>
        <w:adjustRightInd w:val="0"/>
        <w:spacing w:after="0" w:line="240" w:lineRule="auto"/>
        <w:rPr>
          <w:rFonts w:ascii="Times New Roman" w:hAnsi="Times New Roman" w:cs="Times New Roman"/>
          <w:u w:val="single"/>
        </w:rPr>
      </w:pPr>
      <w:r w:rsidRPr="00A26928">
        <w:rPr>
          <w:rFonts w:ascii="Times New Roman" w:hAnsi="Times New Roman" w:cs="Times New Roman"/>
          <w:u w:val="single"/>
        </w:rPr>
        <w:t>Response:</w:t>
      </w:r>
    </w:p>
    <w:p w14:paraId="00DF62D8" w14:textId="5FF41876" w:rsidR="00F80EDF" w:rsidRPr="00A26928" w:rsidRDefault="00BC473A" w:rsidP="00014C0A">
      <w:pPr>
        <w:autoSpaceDE w:val="0"/>
        <w:autoSpaceDN w:val="0"/>
        <w:adjustRightInd w:val="0"/>
        <w:spacing w:after="0" w:line="240" w:lineRule="auto"/>
        <w:rPr>
          <w:rFonts w:ascii="Times New Roman" w:hAnsi="Times New Roman" w:cs="Times New Roman"/>
        </w:rPr>
      </w:pPr>
      <w:r w:rsidRPr="00A26928">
        <w:rPr>
          <w:rFonts w:ascii="Times New Roman" w:hAnsi="Times New Roman" w:cs="Times New Roman"/>
        </w:rPr>
        <w:t xml:space="preserve">Brief descriptions of the four “typical” courses taken for the Graduate Certificate in Applied Statistics </w:t>
      </w:r>
      <w:del w:id="66" w:author="Stacey Hancock" w:date="2019-07-01T18:23:00Z">
        <w:r w:rsidRPr="00A26928" w:rsidDel="009F5375">
          <w:rPr>
            <w:rFonts w:ascii="Times New Roman" w:hAnsi="Times New Roman" w:cs="Times New Roman"/>
          </w:rPr>
          <w:delText>have been</w:delText>
        </w:r>
      </w:del>
      <w:ins w:id="67" w:author="Stacey Hancock" w:date="2019-07-01T18:23:00Z">
        <w:r w:rsidR="009F5375">
          <w:rPr>
            <w:rFonts w:ascii="Times New Roman" w:hAnsi="Times New Roman" w:cs="Times New Roman"/>
          </w:rPr>
          <w:t>are now</w:t>
        </w:r>
      </w:ins>
      <w:r w:rsidRPr="00A26928">
        <w:rPr>
          <w:rFonts w:ascii="Times New Roman" w:hAnsi="Times New Roman" w:cs="Times New Roman"/>
        </w:rPr>
        <w:t xml:space="preserve"> provided on lines 58-69 and 284-295. The statistics provided on lines 296-301 </w:t>
      </w:r>
      <w:commentRangeStart w:id="68"/>
      <w:del w:id="69" w:author="Stacey Hancock" w:date="2019-07-01T18:23:00Z">
        <w:r w:rsidRPr="00A26928" w:rsidDel="009F5375">
          <w:rPr>
            <w:rFonts w:ascii="Times New Roman" w:hAnsi="Times New Roman" w:cs="Times New Roman"/>
          </w:rPr>
          <w:delText xml:space="preserve">situate </w:delText>
        </w:r>
      </w:del>
      <w:ins w:id="70" w:author="Stacey Hancock" w:date="2019-07-01T18:23:00Z">
        <w:del w:id="71" w:author="Allison Theobold" w:date="2019-07-02T10:12:00Z">
          <w:r w:rsidR="009F5375" w:rsidDel="00544086">
            <w:rPr>
              <w:rFonts w:ascii="Times New Roman" w:hAnsi="Times New Roman" w:cs="Times New Roman"/>
            </w:rPr>
            <w:delText>position</w:delText>
          </w:r>
        </w:del>
      </w:ins>
      <w:ins w:id="72" w:author="Allison Theobold" w:date="2019-07-02T10:12:00Z">
        <w:r w:rsidR="00544086">
          <w:rPr>
            <w:rFonts w:ascii="Times New Roman" w:hAnsi="Times New Roman" w:cs="Times New Roman"/>
          </w:rPr>
          <w:t xml:space="preserve">contextualize </w:t>
        </w:r>
      </w:ins>
      <w:ins w:id="73" w:author="Stacey Hancock" w:date="2019-07-01T18:23:00Z">
        <w:del w:id="74" w:author="Allison Theobold" w:date="2019-07-02T10:12:00Z">
          <w:r w:rsidR="009F5375" w:rsidRPr="00A26928" w:rsidDel="00544086">
            <w:rPr>
              <w:rFonts w:ascii="Times New Roman" w:hAnsi="Times New Roman" w:cs="Times New Roman"/>
            </w:rPr>
            <w:delText xml:space="preserve"> </w:delText>
          </w:r>
        </w:del>
        <w:commentRangeEnd w:id="68"/>
        <w:r w:rsidR="009F5375">
          <w:rPr>
            <w:rStyle w:val="CommentReference"/>
          </w:rPr>
          <w:commentReference w:id="68"/>
        </w:r>
      </w:ins>
      <w:r w:rsidRPr="00A26928">
        <w:rPr>
          <w:rFonts w:ascii="Times New Roman" w:hAnsi="Times New Roman" w:cs="Times New Roman"/>
        </w:rPr>
        <w:t xml:space="preserve">the number of graduate students in these fields that </w:t>
      </w:r>
      <w:r w:rsidR="007B1461">
        <w:rPr>
          <w:rFonts w:ascii="Times New Roman" w:hAnsi="Times New Roman" w:cs="Times New Roman"/>
        </w:rPr>
        <w:t xml:space="preserve">have </w:t>
      </w:r>
      <w:r w:rsidRPr="00A26928">
        <w:rPr>
          <w:rFonts w:ascii="Times New Roman" w:hAnsi="Times New Roman" w:cs="Times New Roman"/>
        </w:rPr>
        <w:t>complete</w:t>
      </w:r>
      <w:r w:rsidR="007B1461">
        <w:rPr>
          <w:rFonts w:ascii="Times New Roman" w:hAnsi="Times New Roman" w:cs="Times New Roman"/>
        </w:rPr>
        <w:t>d</w:t>
      </w:r>
      <w:r w:rsidRPr="00A26928">
        <w:rPr>
          <w:rFonts w:ascii="Times New Roman" w:hAnsi="Times New Roman" w:cs="Times New Roman"/>
        </w:rPr>
        <w:t xml:space="preserve"> the first graduate-level Applied Statistics course, the second semester Applied Statistics course, and the Graduate Certificate in Applied Statistics</w:t>
      </w:r>
      <w:r w:rsidR="007B1461">
        <w:rPr>
          <w:rFonts w:ascii="Times New Roman" w:hAnsi="Times New Roman" w:cs="Times New Roman"/>
        </w:rPr>
        <w:t xml:space="preserve"> over the last </w:t>
      </w:r>
      <w:del w:id="75" w:author="Stacey Hancock" w:date="2019-07-01T18:23:00Z">
        <w:r w:rsidR="007B1461" w:rsidDel="00280F98">
          <w:rPr>
            <w:rFonts w:ascii="Times New Roman" w:hAnsi="Times New Roman" w:cs="Times New Roman"/>
          </w:rPr>
          <w:delText xml:space="preserve">5 </w:delText>
        </w:r>
      </w:del>
      <w:ins w:id="76" w:author="Stacey Hancock" w:date="2019-07-01T18:23:00Z">
        <w:r w:rsidR="00280F98">
          <w:rPr>
            <w:rFonts w:ascii="Times New Roman" w:hAnsi="Times New Roman" w:cs="Times New Roman"/>
          </w:rPr>
          <w:t xml:space="preserve">five </w:t>
        </w:r>
      </w:ins>
      <w:r w:rsidR="007B1461">
        <w:rPr>
          <w:rFonts w:ascii="Times New Roman" w:hAnsi="Times New Roman" w:cs="Times New Roman"/>
        </w:rPr>
        <w:t>years</w:t>
      </w:r>
      <w:r w:rsidRPr="00A26928">
        <w:rPr>
          <w:rFonts w:ascii="Times New Roman" w:hAnsi="Times New Roman" w:cs="Times New Roman"/>
        </w:rPr>
        <w:t>.</w:t>
      </w:r>
      <w:r w:rsidR="005962DC" w:rsidRPr="00A26928">
        <w:rPr>
          <w:rFonts w:ascii="Times New Roman" w:hAnsi="Times New Roman" w:cs="Times New Roman"/>
        </w:rPr>
        <w:t xml:space="preserve"> Table 1 has been revised to separate the programming languages participants had encountered in their coursework and the programming languages they made use of during their research. This separation along with the clarification on l</w:t>
      </w:r>
      <w:r w:rsidR="00E95BBF" w:rsidRPr="00A26928">
        <w:rPr>
          <w:rFonts w:ascii="Times New Roman" w:hAnsi="Times New Roman" w:cs="Times New Roman"/>
        </w:rPr>
        <w:t>ines 302 to 305</w:t>
      </w:r>
      <w:r w:rsidR="005962DC" w:rsidRPr="00A26928">
        <w:rPr>
          <w:rFonts w:ascii="Times New Roman" w:hAnsi="Times New Roman" w:cs="Times New Roman"/>
        </w:rPr>
        <w:t>, bette</w:t>
      </w:r>
      <w:ins w:id="77" w:author="Allison Theobold" w:date="2019-07-02T10:13:00Z">
        <w:r w:rsidR="00636D3C">
          <w:rPr>
            <w:rFonts w:ascii="Times New Roman" w:hAnsi="Times New Roman" w:cs="Times New Roman"/>
          </w:rPr>
          <w:t xml:space="preserve">r orient </w:t>
        </w:r>
      </w:ins>
      <w:del w:id="78" w:author="Allison Theobold" w:date="2019-07-02T10:13:00Z">
        <w:r w:rsidR="005962DC" w:rsidRPr="00A26928" w:rsidDel="00636D3C">
          <w:rPr>
            <w:rFonts w:ascii="Times New Roman" w:hAnsi="Times New Roman" w:cs="Times New Roman"/>
          </w:rPr>
          <w:delText xml:space="preserve">r </w:delText>
        </w:r>
        <w:commentRangeStart w:id="79"/>
        <w:r w:rsidR="005962DC" w:rsidRPr="00A26928" w:rsidDel="00636D3C">
          <w:rPr>
            <w:rFonts w:ascii="Times New Roman" w:hAnsi="Times New Roman" w:cs="Times New Roman"/>
          </w:rPr>
          <w:delText xml:space="preserve">situate </w:delText>
        </w:r>
      </w:del>
      <w:commentRangeEnd w:id="79"/>
      <w:r w:rsidR="00280F98">
        <w:rPr>
          <w:rStyle w:val="CommentReference"/>
        </w:rPr>
        <w:commentReference w:id="79"/>
      </w:r>
      <w:r w:rsidR="00E95BBF" w:rsidRPr="00A26928">
        <w:rPr>
          <w:rFonts w:ascii="Times New Roman" w:hAnsi="Times New Roman" w:cs="Times New Roman"/>
        </w:rPr>
        <w:t>why students from the Ecology and Land Resources Environmental Science departments</w:t>
      </w:r>
      <w:r w:rsidRPr="00A26928">
        <w:rPr>
          <w:rFonts w:ascii="Times New Roman" w:hAnsi="Times New Roman" w:cs="Times New Roman"/>
        </w:rPr>
        <w:t xml:space="preserve"> </w:t>
      </w:r>
      <w:r w:rsidR="005962DC" w:rsidRPr="00A26928">
        <w:rPr>
          <w:rFonts w:ascii="Times New Roman" w:hAnsi="Times New Roman" w:cs="Times New Roman"/>
        </w:rPr>
        <w:t xml:space="preserve">had exposure to SQL while others did </w:t>
      </w:r>
      <w:r w:rsidR="005962DC" w:rsidRPr="00A26928">
        <w:rPr>
          <w:rFonts w:ascii="Times New Roman" w:hAnsi="Times New Roman" w:cs="Times New Roman"/>
        </w:rPr>
        <w:lastRenderedPageBreak/>
        <w:t>not</w:t>
      </w:r>
      <w:r w:rsidR="0073637D" w:rsidRPr="00A26928">
        <w:rPr>
          <w:rFonts w:ascii="Times New Roman" w:hAnsi="Times New Roman" w:cs="Times New Roman"/>
        </w:rPr>
        <w:t xml:space="preserve">. </w:t>
      </w:r>
      <w:r w:rsidR="00F80EDF" w:rsidRPr="00A26928">
        <w:rPr>
          <w:rFonts w:ascii="Times New Roman" w:hAnsi="Times New Roman" w:cs="Times New Roman"/>
        </w:rPr>
        <w:t xml:space="preserve">Additionally, Table 1 now explicitly states which Statistics courses each participant had completed before the study. </w:t>
      </w:r>
      <w:r w:rsidR="0073637D" w:rsidRPr="00A26928">
        <w:rPr>
          <w:rFonts w:ascii="Times New Roman" w:hAnsi="Times New Roman" w:cs="Times New Roman"/>
        </w:rPr>
        <w:t xml:space="preserve">These details more firmly </w:t>
      </w:r>
      <w:ins w:id="80" w:author="Allison Theobold" w:date="2019-07-02T10:13:00Z">
        <w:r w:rsidR="00AD50B3">
          <w:rPr>
            <w:rFonts w:ascii="Times New Roman" w:hAnsi="Times New Roman" w:cs="Times New Roman"/>
          </w:rPr>
          <w:t xml:space="preserve">establish </w:t>
        </w:r>
      </w:ins>
      <w:commentRangeStart w:id="81"/>
      <w:del w:id="82" w:author="Allison Theobold" w:date="2019-07-02T10:13:00Z">
        <w:r w:rsidR="0073637D" w:rsidRPr="00A26928" w:rsidDel="00AD50B3">
          <w:rPr>
            <w:rFonts w:ascii="Times New Roman" w:hAnsi="Times New Roman" w:cs="Times New Roman"/>
          </w:rPr>
          <w:delText xml:space="preserve">situate </w:delText>
        </w:r>
      </w:del>
      <w:commentRangeEnd w:id="81"/>
      <w:r w:rsidR="00280F98">
        <w:rPr>
          <w:rStyle w:val="CommentReference"/>
        </w:rPr>
        <w:commentReference w:id="81"/>
      </w:r>
      <w:r w:rsidR="0073637D" w:rsidRPr="00A26928">
        <w:rPr>
          <w:rFonts w:ascii="Times New Roman" w:hAnsi="Times New Roman" w:cs="Times New Roman"/>
        </w:rPr>
        <w:t xml:space="preserve">the importance of Statistical training these fields, emphasizing how few courses these students typically complete during their coursework. </w:t>
      </w:r>
    </w:p>
    <w:p w14:paraId="14DFBB15" w14:textId="77777777" w:rsidR="00C43413" w:rsidRPr="00A26928" w:rsidRDefault="002A404C" w:rsidP="003F0F01">
      <w:pPr>
        <w:autoSpaceDE w:val="0"/>
        <w:autoSpaceDN w:val="0"/>
        <w:adjustRightInd w:val="0"/>
        <w:spacing w:after="0" w:line="240" w:lineRule="auto"/>
        <w:ind w:firstLine="360"/>
        <w:rPr>
          <w:rFonts w:ascii="Times New Roman" w:hAnsi="Times New Roman" w:cs="Times New Roman"/>
          <w:b/>
        </w:rPr>
      </w:pPr>
      <w:r w:rsidRPr="00A26928">
        <w:rPr>
          <w:rFonts w:ascii="Times New Roman" w:hAnsi="Times New Roman" w:cs="Times New Roman"/>
        </w:rPr>
        <w:t xml:space="preserve">It should be noted that the descriptions of these individuals are not intended to </w:t>
      </w:r>
      <w:r w:rsidR="00C43413" w:rsidRPr="00A26928">
        <w:rPr>
          <w:rFonts w:ascii="Times New Roman" w:hAnsi="Times New Roman" w:cs="Times New Roman"/>
        </w:rPr>
        <w:t xml:space="preserve">highlight </w:t>
      </w:r>
      <w:r w:rsidRPr="00A26928">
        <w:rPr>
          <w:rFonts w:ascii="Times New Roman" w:hAnsi="Times New Roman" w:cs="Times New Roman"/>
        </w:rPr>
        <w:t>different aspects of the experience of acquiring the computational skills necessary to implement statistics in environmental science research.</w:t>
      </w:r>
      <w:r w:rsidR="00C43413" w:rsidRPr="00A26928">
        <w:rPr>
          <w:rFonts w:ascii="Times New Roman" w:hAnsi="Times New Roman" w:cs="Times New Roman"/>
        </w:rPr>
        <w:t xml:space="preserve"> </w:t>
      </w:r>
      <w:commentRangeStart w:id="83"/>
      <w:r w:rsidR="00C43413" w:rsidRPr="00A26928">
        <w:rPr>
          <w:rFonts w:ascii="Times New Roman" w:hAnsi="Times New Roman" w:cs="Times New Roman"/>
        </w:rPr>
        <w:t xml:space="preserve">These participants were selected as a cohort </w:t>
      </w:r>
      <w:del w:id="84" w:author="Allison Theobold" w:date="2019-07-02T07:22:00Z">
        <w:r w:rsidR="00C43413" w:rsidRPr="00A26928" w:rsidDel="000349A4">
          <w:rPr>
            <w:rFonts w:ascii="Times New Roman" w:hAnsi="Times New Roman" w:cs="Times New Roman"/>
          </w:rPr>
          <w:delText xml:space="preserve">not </w:delText>
        </w:r>
      </w:del>
      <w:r w:rsidR="00C43413" w:rsidRPr="00A26928">
        <w:rPr>
          <w:rFonts w:ascii="Times New Roman" w:hAnsi="Times New Roman" w:cs="Times New Roman"/>
        </w:rPr>
        <w:t>to illuminate and understand th</w:t>
      </w:r>
      <w:r w:rsidR="005C4F01" w:rsidRPr="00A26928">
        <w:rPr>
          <w:rFonts w:ascii="Times New Roman" w:hAnsi="Times New Roman" w:cs="Times New Roman"/>
        </w:rPr>
        <w:t xml:space="preserve">is </w:t>
      </w:r>
      <w:r w:rsidR="00C43413" w:rsidRPr="00A26928">
        <w:rPr>
          <w:rFonts w:ascii="Times New Roman" w:hAnsi="Times New Roman" w:cs="Times New Roman"/>
        </w:rPr>
        <w:t>phenomenon.</w:t>
      </w:r>
      <w:r w:rsidR="001052B1" w:rsidRPr="00A26928">
        <w:rPr>
          <w:rFonts w:ascii="Times New Roman" w:hAnsi="Times New Roman" w:cs="Times New Roman"/>
        </w:rPr>
        <w:t xml:space="preserve"> </w:t>
      </w:r>
      <w:commentRangeEnd w:id="83"/>
      <w:r w:rsidR="00F275C5">
        <w:rPr>
          <w:rStyle w:val="CommentReference"/>
        </w:rPr>
        <w:commentReference w:id="83"/>
      </w:r>
      <w:r w:rsidR="001052B1" w:rsidRPr="00A26928">
        <w:rPr>
          <w:rFonts w:ascii="Times New Roman" w:hAnsi="Times New Roman" w:cs="Times New Roman"/>
        </w:rPr>
        <w:t>While elements of each of these participants could be distilled into a “typical” graduate environmental science student, that is not the intention of this study.</w:t>
      </w:r>
      <w:r w:rsidR="00637AF1" w:rsidRPr="00A26928">
        <w:rPr>
          <w:rFonts w:ascii="Times New Roman" w:hAnsi="Times New Roman" w:cs="Times New Roman"/>
        </w:rPr>
        <w:t xml:space="preserve"> Instead, the focus </w:t>
      </w:r>
      <w:r w:rsidR="00131966">
        <w:rPr>
          <w:rFonts w:ascii="Times New Roman" w:hAnsi="Times New Roman" w:cs="Times New Roman"/>
        </w:rPr>
        <w:t xml:space="preserve">of </w:t>
      </w:r>
      <w:r w:rsidR="00637AF1" w:rsidRPr="00A26928">
        <w:rPr>
          <w:rFonts w:ascii="Times New Roman" w:hAnsi="Times New Roman" w:cs="Times New Roman"/>
        </w:rPr>
        <w:t>this research is on how the lived experiences of these participants help us to understand the phenomenon of acquiring the statistical computing skills</w:t>
      </w:r>
      <w:r w:rsidR="00BC74E6">
        <w:rPr>
          <w:rFonts w:ascii="Times New Roman" w:hAnsi="Times New Roman" w:cs="Times New Roman"/>
        </w:rPr>
        <w:t xml:space="preserve"> </w:t>
      </w:r>
      <w:r w:rsidR="00BC74E6" w:rsidRPr="00A26928">
        <w:rPr>
          <w:rFonts w:ascii="Times New Roman" w:hAnsi="Times New Roman" w:cs="Times New Roman"/>
        </w:rPr>
        <w:t>necessary</w:t>
      </w:r>
      <w:r w:rsidR="00BC74E6">
        <w:rPr>
          <w:rFonts w:ascii="Times New Roman" w:hAnsi="Times New Roman" w:cs="Times New Roman"/>
        </w:rPr>
        <w:t xml:space="preserve"> for environmental science research</w:t>
      </w:r>
      <w:r w:rsidR="00637AF1" w:rsidRPr="00A26928">
        <w:rPr>
          <w:rFonts w:ascii="Times New Roman" w:hAnsi="Times New Roman" w:cs="Times New Roman"/>
        </w:rPr>
        <w:t xml:space="preserve">.  </w:t>
      </w:r>
      <w:r w:rsidR="001052B1" w:rsidRPr="00A26928">
        <w:rPr>
          <w:rFonts w:ascii="Times New Roman" w:hAnsi="Times New Roman" w:cs="Times New Roman"/>
        </w:rPr>
        <w:t xml:space="preserve"> </w:t>
      </w:r>
    </w:p>
    <w:p w14:paraId="6618DA76" w14:textId="77777777" w:rsidR="0073637D" w:rsidRPr="00A26928" w:rsidRDefault="00F80EDF" w:rsidP="00014C0A">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rPr>
        <w:tab/>
      </w:r>
      <w:r w:rsidR="0073637D" w:rsidRPr="00A26928">
        <w:rPr>
          <w:rFonts w:ascii="Times New Roman" w:hAnsi="Times New Roman" w:cs="Times New Roman"/>
          <w:i/>
        </w:rPr>
        <w:t xml:space="preserve"> </w:t>
      </w:r>
    </w:p>
    <w:p w14:paraId="6281D14C" w14:textId="77777777" w:rsidR="00014C0A" w:rsidRPr="00A26928" w:rsidRDefault="00014C0A" w:rsidP="007F52EA">
      <w:pPr>
        <w:autoSpaceDE w:val="0"/>
        <w:autoSpaceDN w:val="0"/>
        <w:adjustRightInd w:val="0"/>
        <w:spacing w:after="0" w:line="240" w:lineRule="auto"/>
        <w:rPr>
          <w:rFonts w:ascii="Times New Roman" w:hAnsi="Times New Roman" w:cs="Times New Roman"/>
          <w:i/>
          <w:u w:val="single"/>
        </w:rPr>
      </w:pPr>
      <w:r w:rsidRPr="00A26928">
        <w:rPr>
          <w:rFonts w:ascii="Times New Roman" w:hAnsi="Times New Roman" w:cs="Times New Roman"/>
          <w:i/>
          <w:u w:val="single"/>
        </w:rPr>
        <w:t>Smaller issues</w:t>
      </w:r>
    </w:p>
    <w:p w14:paraId="29472C79" w14:textId="77777777" w:rsidR="000B0011" w:rsidRPr="00A26928" w:rsidRDefault="000B0011" w:rsidP="00014C0A">
      <w:pPr>
        <w:autoSpaceDE w:val="0"/>
        <w:autoSpaceDN w:val="0"/>
        <w:adjustRightInd w:val="0"/>
        <w:spacing w:after="0" w:line="240" w:lineRule="auto"/>
        <w:rPr>
          <w:rFonts w:ascii="Times New Roman" w:hAnsi="Times New Roman" w:cs="Times New Roman"/>
          <w:i/>
        </w:rPr>
      </w:pPr>
    </w:p>
    <w:p w14:paraId="2A81EBF6" w14:textId="77777777" w:rsidR="004165BE" w:rsidRPr="00A26928" w:rsidRDefault="004958B5" w:rsidP="00014C0A">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u w:val="single"/>
        </w:rPr>
        <w:t>Review</w:t>
      </w:r>
      <w:r w:rsidR="00E969D5" w:rsidRPr="00A26928">
        <w:rPr>
          <w:rFonts w:ascii="Times New Roman" w:hAnsi="Times New Roman" w:cs="Times New Roman"/>
          <w:i/>
          <w:u w:val="single"/>
        </w:rPr>
        <w:t>:</w:t>
      </w:r>
      <w:r w:rsidR="00E969D5" w:rsidRPr="00A26928">
        <w:rPr>
          <w:rFonts w:ascii="Times New Roman" w:hAnsi="Times New Roman" w:cs="Times New Roman"/>
          <w:i/>
        </w:rPr>
        <w:t xml:space="preserve"> </w:t>
      </w:r>
    </w:p>
    <w:p w14:paraId="5545F337" w14:textId="77777777" w:rsidR="000B0011" w:rsidRPr="00A26928" w:rsidRDefault="00014C0A" w:rsidP="00014C0A">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rPr>
        <w:t>In revising the manuscript, also a</w:t>
      </w:r>
      <w:r w:rsidR="000B0011" w:rsidRPr="00A26928">
        <w:rPr>
          <w:rFonts w:ascii="Times New Roman" w:hAnsi="Times New Roman" w:cs="Times New Roman"/>
          <w:i/>
        </w:rPr>
        <w:t>tt</w:t>
      </w:r>
      <w:r w:rsidRPr="00A26928">
        <w:rPr>
          <w:rFonts w:ascii="Times New Roman" w:hAnsi="Times New Roman" w:cs="Times New Roman"/>
          <w:i/>
        </w:rPr>
        <w:t>end to the helpful discussions of smaller issues given by Reviewers 1 and 2. In sec</w:t>
      </w:r>
      <w:r w:rsidR="000B0011" w:rsidRPr="00A26928">
        <w:rPr>
          <w:rFonts w:ascii="Times New Roman" w:hAnsi="Times New Roman" w:cs="Times New Roman"/>
          <w:i/>
        </w:rPr>
        <w:t>tion</w:t>
      </w:r>
      <w:r w:rsidRPr="00A26928">
        <w:rPr>
          <w:rFonts w:ascii="Times New Roman" w:hAnsi="Times New Roman" w:cs="Times New Roman"/>
          <w:i/>
        </w:rPr>
        <w:t xml:space="preserve"> 6, there should be no Sec</w:t>
      </w:r>
      <w:r w:rsidR="000B0011" w:rsidRPr="00A26928">
        <w:rPr>
          <w:rFonts w:ascii="Times New Roman" w:hAnsi="Times New Roman" w:cs="Times New Roman"/>
          <w:i/>
        </w:rPr>
        <w:t xml:space="preserve">tion </w:t>
      </w:r>
      <w:r w:rsidRPr="00A26928">
        <w:rPr>
          <w:rFonts w:ascii="Times New Roman" w:hAnsi="Times New Roman" w:cs="Times New Roman"/>
          <w:i/>
        </w:rPr>
        <w:t>6.1 if there is no Sec</w:t>
      </w:r>
      <w:r w:rsidR="000B0011" w:rsidRPr="00A26928">
        <w:rPr>
          <w:rFonts w:ascii="Times New Roman" w:hAnsi="Times New Roman" w:cs="Times New Roman"/>
          <w:i/>
        </w:rPr>
        <w:t>tion</w:t>
      </w:r>
      <w:r w:rsidRPr="00A26928">
        <w:rPr>
          <w:rFonts w:ascii="Times New Roman" w:hAnsi="Times New Roman" w:cs="Times New Roman"/>
          <w:i/>
        </w:rPr>
        <w:t xml:space="preserve"> 6.2. </w:t>
      </w:r>
    </w:p>
    <w:p w14:paraId="77905D51" w14:textId="77777777" w:rsidR="000B0011" w:rsidRPr="00A26928" w:rsidRDefault="000B0011" w:rsidP="00014C0A">
      <w:pPr>
        <w:autoSpaceDE w:val="0"/>
        <w:autoSpaceDN w:val="0"/>
        <w:adjustRightInd w:val="0"/>
        <w:spacing w:after="0" w:line="240" w:lineRule="auto"/>
        <w:rPr>
          <w:rFonts w:ascii="Times New Roman" w:hAnsi="Times New Roman" w:cs="Times New Roman"/>
        </w:rPr>
      </w:pPr>
    </w:p>
    <w:p w14:paraId="7858F28B" w14:textId="77777777" w:rsidR="004165BE" w:rsidRPr="00A26928" w:rsidRDefault="00FB5D5B" w:rsidP="00014C0A">
      <w:pPr>
        <w:autoSpaceDE w:val="0"/>
        <w:autoSpaceDN w:val="0"/>
        <w:adjustRightInd w:val="0"/>
        <w:spacing w:after="0" w:line="240" w:lineRule="auto"/>
        <w:rPr>
          <w:rFonts w:ascii="Times New Roman" w:hAnsi="Times New Roman" w:cs="Times New Roman"/>
        </w:rPr>
      </w:pPr>
      <w:r w:rsidRPr="00A26928">
        <w:rPr>
          <w:rFonts w:ascii="Times New Roman" w:hAnsi="Times New Roman" w:cs="Times New Roman"/>
          <w:u w:val="single"/>
        </w:rPr>
        <w:t>Response:</w:t>
      </w:r>
      <w:r w:rsidRPr="00A26928">
        <w:rPr>
          <w:rFonts w:ascii="Times New Roman" w:hAnsi="Times New Roman" w:cs="Times New Roman"/>
        </w:rPr>
        <w:t xml:space="preserve"> </w:t>
      </w:r>
    </w:p>
    <w:p w14:paraId="075DC419" w14:textId="54DB028A" w:rsidR="00087901" w:rsidRPr="00A26928" w:rsidRDefault="00087901" w:rsidP="00014C0A">
      <w:pPr>
        <w:autoSpaceDE w:val="0"/>
        <w:autoSpaceDN w:val="0"/>
        <w:adjustRightInd w:val="0"/>
        <w:spacing w:after="0" w:line="240" w:lineRule="auto"/>
        <w:rPr>
          <w:rFonts w:ascii="Times New Roman" w:hAnsi="Times New Roman" w:cs="Times New Roman"/>
        </w:rPr>
      </w:pPr>
      <w:r w:rsidRPr="00A26928">
        <w:rPr>
          <w:rFonts w:ascii="Times New Roman" w:hAnsi="Times New Roman" w:cs="Times New Roman"/>
        </w:rPr>
        <w:t>Section 6 now has three subsections</w:t>
      </w:r>
      <w:del w:id="85" w:author="Stacey Hancock" w:date="2019-07-01T18:26:00Z">
        <w:r w:rsidRPr="00A26928" w:rsidDel="00F275C5">
          <w:rPr>
            <w:rFonts w:ascii="Times New Roman" w:hAnsi="Times New Roman" w:cs="Times New Roman"/>
          </w:rPr>
          <w:delText xml:space="preserve">, </w:delText>
        </w:r>
      </w:del>
      <w:ins w:id="86" w:author="Stacey Hancock" w:date="2019-07-01T18:26:00Z">
        <w:r w:rsidR="00F275C5">
          <w:rPr>
            <w:rFonts w:ascii="Times New Roman" w:hAnsi="Times New Roman" w:cs="Times New Roman"/>
          </w:rPr>
          <w:t>:</w:t>
        </w:r>
        <w:r w:rsidR="00F275C5" w:rsidRPr="00A26928">
          <w:rPr>
            <w:rFonts w:ascii="Times New Roman" w:hAnsi="Times New Roman" w:cs="Times New Roman"/>
          </w:rPr>
          <w:t xml:space="preserve"> </w:t>
        </w:r>
      </w:ins>
      <w:r w:rsidRPr="00A26928">
        <w:rPr>
          <w:rFonts w:ascii="Times New Roman" w:hAnsi="Times New Roman" w:cs="Times New Roman"/>
        </w:rPr>
        <w:t xml:space="preserve">6.1 Implications for Statistics Educators, 6.2 Implications for Environmental Science Educators, and 6.3 Limitations and Future Research. </w:t>
      </w:r>
    </w:p>
    <w:p w14:paraId="3338A177" w14:textId="77777777" w:rsidR="00087901" w:rsidRPr="00A26928" w:rsidRDefault="00087901" w:rsidP="00014C0A">
      <w:pPr>
        <w:autoSpaceDE w:val="0"/>
        <w:autoSpaceDN w:val="0"/>
        <w:adjustRightInd w:val="0"/>
        <w:spacing w:after="0" w:line="240" w:lineRule="auto"/>
        <w:rPr>
          <w:rFonts w:ascii="Times New Roman" w:hAnsi="Times New Roman" w:cs="Times New Roman"/>
          <w:i/>
        </w:rPr>
      </w:pPr>
    </w:p>
    <w:p w14:paraId="1E97166B" w14:textId="77777777" w:rsidR="004165BE" w:rsidRPr="00A26928" w:rsidRDefault="004958B5" w:rsidP="00014C0A">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u w:val="single"/>
        </w:rPr>
        <w:t>Review</w:t>
      </w:r>
      <w:r w:rsidR="00E969D5" w:rsidRPr="00A26928">
        <w:rPr>
          <w:rFonts w:ascii="Times New Roman" w:hAnsi="Times New Roman" w:cs="Times New Roman"/>
          <w:i/>
          <w:u w:val="single"/>
        </w:rPr>
        <w:t>:</w:t>
      </w:r>
      <w:r w:rsidR="00E969D5" w:rsidRPr="00A26928">
        <w:rPr>
          <w:rFonts w:ascii="Times New Roman" w:hAnsi="Times New Roman" w:cs="Times New Roman"/>
          <w:i/>
        </w:rPr>
        <w:t xml:space="preserve"> </w:t>
      </w:r>
    </w:p>
    <w:p w14:paraId="2543C597" w14:textId="77777777" w:rsidR="00014C0A" w:rsidRPr="00A26928" w:rsidRDefault="00014C0A" w:rsidP="00014C0A">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rPr>
        <w:t>The word “authen</w:t>
      </w:r>
      <w:r w:rsidR="000B0011" w:rsidRPr="00A26928">
        <w:rPr>
          <w:rFonts w:ascii="Times New Roman" w:hAnsi="Times New Roman" w:cs="Times New Roman"/>
          <w:i/>
        </w:rPr>
        <w:t>tic</w:t>
      </w:r>
      <w:r w:rsidRPr="00A26928">
        <w:rPr>
          <w:rFonts w:ascii="Times New Roman" w:hAnsi="Times New Roman" w:cs="Times New Roman"/>
          <w:i/>
        </w:rPr>
        <w:t>ity” seems to be used in strange ways at various points in the manuscript; consider using a different</w:t>
      </w:r>
      <w:r w:rsidR="000B0011" w:rsidRPr="00A26928">
        <w:rPr>
          <w:rFonts w:ascii="Times New Roman" w:hAnsi="Times New Roman" w:cs="Times New Roman"/>
          <w:i/>
        </w:rPr>
        <w:t xml:space="preserve"> </w:t>
      </w:r>
      <w:r w:rsidRPr="00A26928">
        <w:rPr>
          <w:rFonts w:ascii="Times New Roman" w:hAnsi="Times New Roman" w:cs="Times New Roman"/>
          <w:i/>
        </w:rPr>
        <w:t>word, for example, on lines 286 and 312.</w:t>
      </w:r>
    </w:p>
    <w:p w14:paraId="33FFE69B" w14:textId="77777777" w:rsidR="00087901" w:rsidRPr="00A26928" w:rsidRDefault="00087901" w:rsidP="00014C0A">
      <w:pPr>
        <w:autoSpaceDE w:val="0"/>
        <w:autoSpaceDN w:val="0"/>
        <w:adjustRightInd w:val="0"/>
        <w:spacing w:after="0" w:line="240" w:lineRule="auto"/>
        <w:rPr>
          <w:rFonts w:ascii="Times New Roman" w:hAnsi="Times New Roman" w:cs="Times New Roman"/>
        </w:rPr>
      </w:pPr>
    </w:p>
    <w:p w14:paraId="7B3E9D59" w14:textId="77777777" w:rsidR="004165BE" w:rsidRPr="00A26928" w:rsidRDefault="00FB5D5B" w:rsidP="00014C0A">
      <w:pPr>
        <w:autoSpaceDE w:val="0"/>
        <w:autoSpaceDN w:val="0"/>
        <w:adjustRightInd w:val="0"/>
        <w:spacing w:after="0" w:line="240" w:lineRule="auto"/>
        <w:rPr>
          <w:rFonts w:ascii="Times New Roman" w:hAnsi="Times New Roman" w:cs="Times New Roman"/>
        </w:rPr>
      </w:pPr>
      <w:r w:rsidRPr="00A26928">
        <w:rPr>
          <w:rFonts w:ascii="Times New Roman" w:hAnsi="Times New Roman" w:cs="Times New Roman"/>
          <w:u w:val="single"/>
        </w:rPr>
        <w:t>Response:</w:t>
      </w:r>
    </w:p>
    <w:p w14:paraId="2C2765C1" w14:textId="77777777" w:rsidR="00087901" w:rsidRPr="00A26928" w:rsidRDefault="00087901" w:rsidP="00014C0A">
      <w:pPr>
        <w:autoSpaceDE w:val="0"/>
        <w:autoSpaceDN w:val="0"/>
        <w:adjustRightInd w:val="0"/>
        <w:spacing w:after="0" w:line="240" w:lineRule="auto"/>
        <w:rPr>
          <w:rFonts w:ascii="Times New Roman" w:hAnsi="Times New Roman" w:cs="Times New Roman"/>
        </w:rPr>
      </w:pPr>
      <w:r w:rsidRPr="00A26928">
        <w:rPr>
          <w:rFonts w:ascii="Times New Roman" w:hAnsi="Times New Roman" w:cs="Times New Roman"/>
        </w:rPr>
        <w:t xml:space="preserve">Different terms have been </w:t>
      </w:r>
      <w:r w:rsidR="001C455B" w:rsidRPr="00A26928">
        <w:rPr>
          <w:rFonts w:ascii="Times New Roman" w:hAnsi="Times New Roman" w:cs="Times New Roman"/>
        </w:rPr>
        <w:t xml:space="preserve">substituted for “authenticity” on lines 397 and 424. </w:t>
      </w:r>
    </w:p>
    <w:p w14:paraId="7E7771DB" w14:textId="77777777" w:rsidR="00836F27" w:rsidRPr="00A26928" w:rsidRDefault="00836F27">
      <w:pPr>
        <w:rPr>
          <w:rFonts w:ascii="Times New Roman" w:hAnsi="Times New Roman" w:cs="Times New Roman"/>
          <w:i/>
        </w:rPr>
      </w:pPr>
      <w:r w:rsidRPr="00A26928">
        <w:rPr>
          <w:rFonts w:ascii="Times New Roman" w:hAnsi="Times New Roman" w:cs="Times New Roman"/>
          <w:i/>
        </w:rPr>
        <w:br w:type="page"/>
      </w:r>
    </w:p>
    <w:p w14:paraId="4757C91B" w14:textId="77777777" w:rsidR="0013095E" w:rsidRPr="00A26928" w:rsidRDefault="0013095E" w:rsidP="0013095E">
      <w:pPr>
        <w:rPr>
          <w:rFonts w:ascii="Times New Roman" w:hAnsi="Times New Roman" w:cs="Times New Roman"/>
        </w:rPr>
      </w:pPr>
      <w:r w:rsidRPr="00A26928">
        <w:rPr>
          <w:rFonts w:ascii="Times New Roman" w:hAnsi="Times New Roman" w:cs="Times New Roman"/>
        </w:rPr>
        <w:lastRenderedPageBreak/>
        <w:t xml:space="preserve">Response to </w:t>
      </w:r>
      <w:r>
        <w:rPr>
          <w:rFonts w:ascii="Times New Roman" w:hAnsi="Times New Roman" w:cs="Times New Roman"/>
        </w:rPr>
        <w:t>Reviewer #1</w:t>
      </w:r>
      <w:r w:rsidRPr="00A26928">
        <w:rPr>
          <w:rFonts w:ascii="Times New Roman" w:hAnsi="Times New Roman" w:cs="Times New Roman"/>
        </w:rPr>
        <w:t xml:space="preserve">: “How Environmental Science Graduate Students Acquire Statistical Computing Skills” </w:t>
      </w:r>
    </w:p>
    <w:p w14:paraId="0DCAF60A" w14:textId="47D78F4B" w:rsidR="0013095E" w:rsidRPr="00A26928" w:rsidDel="00F275C5" w:rsidRDefault="0013095E" w:rsidP="0013095E">
      <w:pPr>
        <w:autoSpaceDE w:val="0"/>
        <w:autoSpaceDN w:val="0"/>
        <w:adjustRightInd w:val="0"/>
        <w:spacing w:after="0" w:line="240" w:lineRule="auto"/>
        <w:rPr>
          <w:del w:id="87" w:author="Stacey Hancock" w:date="2019-07-01T18:29:00Z"/>
          <w:rFonts w:ascii="Times New Roman" w:hAnsi="Times New Roman" w:cs="Times New Roman"/>
        </w:rPr>
      </w:pPr>
      <w:del w:id="88" w:author="Stacey Hancock" w:date="2019-07-01T18:29:00Z">
        <w:r w:rsidRPr="00A26928" w:rsidDel="00F275C5">
          <w:rPr>
            <w:rFonts w:ascii="Times New Roman" w:hAnsi="Times New Roman" w:cs="Times New Roman"/>
          </w:rPr>
          <w:delText>Thank you for your careful review of our paper. Following an itemization of how we have addressed your comments</w:delText>
        </w:r>
      </w:del>
      <w:del w:id="89" w:author="Stacey Hancock" w:date="2019-07-01T18:27:00Z">
        <w:r w:rsidRPr="00A26928" w:rsidDel="00F275C5">
          <w:rPr>
            <w:rFonts w:ascii="Times New Roman" w:hAnsi="Times New Roman" w:cs="Times New Roman"/>
          </w:rPr>
          <w:delText xml:space="preserve">, </w:delText>
        </w:r>
      </w:del>
      <w:del w:id="90" w:author="Stacey Hancock" w:date="2019-07-01T18:29:00Z">
        <w:r w:rsidRPr="00A26928" w:rsidDel="00F275C5">
          <w:rPr>
            <w:rFonts w:ascii="Times New Roman" w:hAnsi="Times New Roman" w:cs="Times New Roman"/>
          </w:rPr>
          <w:delText>we provide point-by-point responses to each reviewer.</w:delText>
        </w:r>
      </w:del>
    </w:p>
    <w:p w14:paraId="3E4DA052" w14:textId="77777777" w:rsidR="00964580" w:rsidRPr="00A26928" w:rsidRDefault="00964580" w:rsidP="00014C0A">
      <w:pPr>
        <w:autoSpaceDE w:val="0"/>
        <w:autoSpaceDN w:val="0"/>
        <w:adjustRightInd w:val="0"/>
        <w:spacing w:after="0" w:line="240" w:lineRule="auto"/>
        <w:rPr>
          <w:rFonts w:ascii="Times New Roman" w:hAnsi="Times New Roman" w:cs="Times New Roman"/>
          <w:b/>
        </w:rPr>
      </w:pPr>
    </w:p>
    <w:p w14:paraId="430C3697" w14:textId="77777777" w:rsidR="00964580" w:rsidRPr="00A26928" w:rsidRDefault="004958B5" w:rsidP="00014C0A">
      <w:pPr>
        <w:autoSpaceDE w:val="0"/>
        <w:autoSpaceDN w:val="0"/>
        <w:adjustRightInd w:val="0"/>
        <w:spacing w:after="0" w:line="240" w:lineRule="auto"/>
        <w:rPr>
          <w:rFonts w:ascii="Times New Roman" w:hAnsi="Times New Roman" w:cs="Times New Roman"/>
          <w:i/>
          <w:u w:val="single"/>
        </w:rPr>
      </w:pPr>
      <w:r w:rsidRPr="00A26928">
        <w:rPr>
          <w:rFonts w:ascii="Times New Roman" w:hAnsi="Times New Roman" w:cs="Times New Roman"/>
          <w:i/>
          <w:u w:val="single"/>
        </w:rPr>
        <w:t>Review</w:t>
      </w:r>
      <w:r w:rsidR="00964580" w:rsidRPr="00A26928">
        <w:rPr>
          <w:rFonts w:ascii="Times New Roman" w:hAnsi="Times New Roman" w:cs="Times New Roman"/>
          <w:i/>
          <w:u w:val="single"/>
        </w:rPr>
        <w:t>:</w:t>
      </w:r>
    </w:p>
    <w:p w14:paraId="46971FAA" w14:textId="77777777" w:rsidR="00DA289B" w:rsidRPr="00A26928" w:rsidRDefault="00DA289B" w:rsidP="00DA289B">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rPr>
        <w:t xml:space="preserve">The primary issue faced in the is the alignment of the research questions and interview protocol used to collect the data. The research question (stated on Lines 49–51), refers to </w:t>
      </w:r>
      <w:r w:rsidRPr="00A26928">
        <w:rPr>
          <w:rFonts w:ascii="Times New Roman" w:hAnsi="Times New Roman" w:cs="Times New Roman"/>
          <w:i/>
          <w:iCs/>
          <w:lang w:bidi="he-IL"/>
        </w:rPr>
        <w:t>knowledge acquisition of statistical computing skills</w:t>
      </w:r>
      <w:r w:rsidRPr="00A26928">
        <w:rPr>
          <w:rFonts w:ascii="Times New Roman" w:hAnsi="Times New Roman" w:cs="Times New Roman"/>
          <w:i/>
        </w:rPr>
        <w:t>. The questions listed in the interview protocol seem more focused on</w:t>
      </w:r>
    </w:p>
    <w:p w14:paraId="2EA68A4F" w14:textId="77777777" w:rsidR="00DA289B" w:rsidRPr="00A26928" w:rsidRDefault="00DA289B" w:rsidP="00DA289B">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iCs/>
          <w:lang w:bidi="he-IL"/>
        </w:rPr>
        <w:t>troubleshooting issues when problems arise</w:t>
      </w:r>
      <w:r w:rsidRPr="00A26928">
        <w:rPr>
          <w:rFonts w:ascii="Times New Roman" w:hAnsi="Times New Roman" w:cs="Times New Roman"/>
          <w:i/>
        </w:rPr>
        <w:t>. Only one final interview question inquires where students learned computational skills more generally. Subsequently, the Discussion and Implications sections mostly detail the student experiences troubleshooting and debugging, and the reader is left somewhat unsatisfied as to how students acquire statistical computing skills.</w:t>
      </w:r>
    </w:p>
    <w:p w14:paraId="4614D277" w14:textId="77777777" w:rsidR="00E67862" w:rsidRPr="00A26928" w:rsidRDefault="00E67862" w:rsidP="00E67862">
      <w:pPr>
        <w:autoSpaceDE w:val="0"/>
        <w:autoSpaceDN w:val="0"/>
        <w:adjustRightInd w:val="0"/>
        <w:spacing w:after="0" w:line="240" w:lineRule="auto"/>
        <w:ind w:firstLine="360"/>
        <w:rPr>
          <w:rFonts w:ascii="Times New Roman" w:hAnsi="Times New Roman" w:cs="Times New Roman"/>
          <w:i/>
        </w:rPr>
      </w:pPr>
      <w:r w:rsidRPr="00A26928">
        <w:rPr>
          <w:rFonts w:ascii="Times New Roman" w:hAnsi="Times New Roman" w:cs="Times New Roman"/>
          <w:i/>
        </w:rPr>
        <w:t xml:space="preserve">To alleviate this, the authors might re-focus the stated RQ to understand students’ help seeking patterns when troubleshooting computational issues. This is a more nuanced part of the broader question of knowledge acquisition </w:t>
      </w:r>
      <w:proofErr w:type="gramStart"/>
      <w:r w:rsidRPr="00A26928">
        <w:rPr>
          <w:rFonts w:ascii="Times New Roman" w:hAnsi="Times New Roman" w:cs="Times New Roman"/>
          <w:i/>
        </w:rPr>
        <w:t>and also</w:t>
      </w:r>
      <w:proofErr w:type="gramEnd"/>
      <w:r w:rsidRPr="00A26928">
        <w:rPr>
          <w:rFonts w:ascii="Times New Roman" w:hAnsi="Times New Roman" w:cs="Times New Roman"/>
          <w:i/>
        </w:rPr>
        <w:t xml:space="preserve"> relates to ideas of metacognition in computational reasoning. If the</w:t>
      </w:r>
    </w:p>
    <w:p w14:paraId="27DAE9F0" w14:textId="77777777" w:rsidR="00E67862" w:rsidRPr="00A26928" w:rsidRDefault="00E67862" w:rsidP="00E67862">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rPr>
        <w:t xml:space="preserve">authors decide to go this route, it would also necessitate additional emphasis on debugging and troubleshooting in both the literature review and in the results and discussion. For example, it might be fitting for the literature review to incorporate some research on debugging </w:t>
      </w:r>
      <w:proofErr w:type="gramStart"/>
      <w:r w:rsidRPr="00A26928">
        <w:rPr>
          <w:rFonts w:ascii="Times New Roman" w:hAnsi="Times New Roman" w:cs="Times New Roman"/>
          <w:i/>
        </w:rPr>
        <w:t>in order to</w:t>
      </w:r>
      <w:proofErr w:type="gramEnd"/>
      <w:r w:rsidRPr="00A26928">
        <w:rPr>
          <w:rFonts w:ascii="Times New Roman" w:hAnsi="Times New Roman" w:cs="Times New Roman"/>
          <w:i/>
        </w:rPr>
        <w:t xml:space="preserve"> frame why this is</w:t>
      </w:r>
    </w:p>
    <w:p w14:paraId="144D5356" w14:textId="77777777" w:rsidR="00E67862" w:rsidRPr="00A26928" w:rsidRDefault="00E67862" w:rsidP="00E67862">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rPr>
        <w:t xml:space="preserve">a useful skill </w:t>
      </w:r>
      <w:proofErr w:type="gramStart"/>
      <w:r w:rsidRPr="00A26928">
        <w:rPr>
          <w:rFonts w:ascii="Times New Roman" w:hAnsi="Times New Roman" w:cs="Times New Roman"/>
          <w:i/>
        </w:rPr>
        <w:t>in itself for</w:t>
      </w:r>
      <w:proofErr w:type="gramEnd"/>
      <w:r w:rsidRPr="00A26928">
        <w:rPr>
          <w:rFonts w:ascii="Times New Roman" w:hAnsi="Times New Roman" w:cs="Times New Roman"/>
          <w:i/>
        </w:rPr>
        <w:t xml:space="preserve"> students to learn metacognitive skills like debugging and decomposition.</w:t>
      </w:r>
    </w:p>
    <w:p w14:paraId="7582D817" w14:textId="77777777" w:rsidR="00E67862" w:rsidRPr="00A26928" w:rsidRDefault="00E67862" w:rsidP="00DA289B">
      <w:pPr>
        <w:autoSpaceDE w:val="0"/>
        <w:autoSpaceDN w:val="0"/>
        <w:adjustRightInd w:val="0"/>
        <w:spacing w:after="0" w:line="240" w:lineRule="auto"/>
        <w:rPr>
          <w:rFonts w:ascii="Times New Roman" w:hAnsi="Times New Roman" w:cs="Times New Roman"/>
          <w:i/>
        </w:rPr>
      </w:pPr>
    </w:p>
    <w:p w14:paraId="37A8DFFE" w14:textId="77777777" w:rsidR="00DA289B" w:rsidRPr="00A26928" w:rsidRDefault="00DA289B" w:rsidP="00DA289B">
      <w:pPr>
        <w:autoSpaceDE w:val="0"/>
        <w:autoSpaceDN w:val="0"/>
        <w:adjustRightInd w:val="0"/>
        <w:spacing w:after="0" w:line="240" w:lineRule="auto"/>
        <w:rPr>
          <w:rFonts w:ascii="Times New Roman" w:hAnsi="Times New Roman" w:cs="Times New Roman"/>
          <w:u w:val="single"/>
        </w:rPr>
      </w:pPr>
      <w:r w:rsidRPr="00A26928">
        <w:rPr>
          <w:rFonts w:ascii="Times New Roman" w:hAnsi="Times New Roman" w:cs="Times New Roman"/>
          <w:u w:val="single"/>
        </w:rPr>
        <w:t>Response:</w:t>
      </w:r>
    </w:p>
    <w:p w14:paraId="64A5F401" w14:textId="5F8CC21E" w:rsidR="00E14C23" w:rsidRPr="00A26928" w:rsidRDefault="00E14C23" w:rsidP="00DA289B">
      <w:pPr>
        <w:autoSpaceDE w:val="0"/>
        <w:autoSpaceDN w:val="0"/>
        <w:adjustRightInd w:val="0"/>
        <w:spacing w:after="0" w:line="240" w:lineRule="auto"/>
        <w:rPr>
          <w:rFonts w:ascii="Times New Roman" w:hAnsi="Times New Roman" w:cs="Times New Roman"/>
        </w:rPr>
      </w:pPr>
      <w:r w:rsidRPr="00A26928">
        <w:rPr>
          <w:rFonts w:ascii="Times New Roman" w:hAnsi="Times New Roman" w:cs="Times New Roman"/>
        </w:rPr>
        <w:t>See previous response to Associate Editor on</w:t>
      </w:r>
      <w:ins w:id="91" w:author="Allison Theobold" w:date="2019-07-02T10:16:00Z">
        <w:r w:rsidR="008E04A3">
          <w:rPr>
            <w:rFonts w:ascii="Times New Roman" w:hAnsi="Times New Roman" w:cs="Times New Roman"/>
          </w:rPr>
          <w:t xml:space="preserve"> lines 84-114.</w:t>
        </w:r>
      </w:ins>
      <w:del w:id="92" w:author="Allison Theobold" w:date="2019-07-02T10:16:00Z">
        <w:r w:rsidRPr="00A26928" w:rsidDel="008E04A3">
          <w:rPr>
            <w:rFonts w:ascii="Times New Roman" w:hAnsi="Times New Roman" w:cs="Times New Roman"/>
          </w:rPr>
          <w:delText xml:space="preserve"> </w:delText>
        </w:r>
        <w:commentRangeStart w:id="93"/>
        <w:r w:rsidRPr="00A26928" w:rsidDel="008E04A3">
          <w:rPr>
            <w:rFonts w:ascii="Times New Roman" w:hAnsi="Times New Roman" w:cs="Times New Roman"/>
          </w:rPr>
          <w:delText>page 2</w:delText>
        </w:r>
      </w:del>
      <w:commentRangeEnd w:id="93"/>
      <w:r w:rsidR="00F275C5">
        <w:rPr>
          <w:rStyle w:val="CommentReference"/>
        </w:rPr>
        <w:commentReference w:id="93"/>
      </w:r>
      <w:del w:id="94" w:author="Allison Theobold" w:date="2019-07-02T10:16:00Z">
        <w:r w:rsidRPr="00A26928" w:rsidDel="008E04A3">
          <w:rPr>
            <w:rFonts w:ascii="Times New Roman" w:hAnsi="Times New Roman" w:cs="Times New Roman"/>
          </w:rPr>
          <w:delText>.</w:delText>
        </w:r>
      </w:del>
      <w:r w:rsidRPr="00A26928">
        <w:rPr>
          <w:rFonts w:ascii="Times New Roman" w:hAnsi="Times New Roman" w:cs="Times New Roman"/>
        </w:rPr>
        <w:t xml:space="preserve"> </w:t>
      </w:r>
    </w:p>
    <w:p w14:paraId="4D8EB74F" w14:textId="77777777" w:rsidR="00DA289B" w:rsidRPr="00A26928" w:rsidRDefault="00DA289B" w:rsidP="00DA289B">
      <w:pPr>
        <w:autoSpaceDE w:val="0"/>
        <w:autoSpaceDN w:val="0"/>
        <w:adjustRightInd w:val="0"/>
        <w:spacing w:after="0" w:line="240" w:lineRule="auto"/>
        <w:rPr>
          <w:rFonts w:ascii="Times New Roman" w:hAnsi="Times New Roman" w:cs="Times New Roman"/>
        </w:rPr>
      </w:pPr>
      <w:r w:rsidRPr="00A26928">
        <w:rPr>
          <w:rFonts w:ascii="Times New Roman" w:hAnsi="Times New Roman" w:cs="Times New Roman"/>
        </w:rPr>
        <w:t xml:space="preserve"> </w:t>
      </w:r>
    </w:p>
    <w:p w14:paraId="771B2F95" w14:textId="77777777" w:rsidR="00DA289B" w:rsidRPr="00A26928" w:rsidRDefault="004958B5" w:rsidP="00DA289B">
      <w:pPr>
        <w:autoSpaceDE w:val="0"/>
        <w:autoSpaceDN w:val="0"/>
        <w:adjustRightInd w:val="0"/>
        <w:spacing w:after="0" w:line="240" w:lineRule="auto"/>
        <w:rPr>
          <w:rFonts w:ascii="Times New Roman" w:hAnsi="Times New Roman" w:cs="Times New Roman"/>
          <w:bCs/>
          <w:i/>
          <w:iCs/>
          <w:u w:val="single"/>
          <w:lang w:bidi="he-IL"/>
        </w:rPr>
      </w:pPr>
      <w:r w:rsidRPr="00A26928">
        <w:rPr>
          <w:rFonts w:ascii="Times New Roman" w:hAnsi="Times New Roman" w:cs="Times New Roman"/>
          <w:bCs/>
          <w:i/>
          <w:iCs/>
          <w:u w:val="single"/>
          <w:lang w:bidi="he-IL"/>
        </w:rPr>
        <w:t>Review</w:t>
      </w:r>
      <w:r w:rsidR="0095490F" w:rsidRPr="00A26928">
        <w:rPr>
          <w:rFonts w:ascii="Times New Roman" w:hAnsi="Times New Roman" w:cs="Times New Roman"/>
          <w:bCs/>
          <w:i/>
          <w:iCs/>
          <w:u w:val="single"/>
          <w:lang w:bidi="he-IL"/>
        </w:rPr>
        <w:t>:</w:t>
      </w:r>
    </w:p>
    <w:p w14:paraId="68FD57D2" w14:textId="77777777" w:rsidR="00DA289B" w:rsidRPr="00A26928" w:rsidRDefault="00DA289B" w:rsidP="00DA289B">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rPr>
        <w:t>In Section 3, Lines 202–212 could be revised to better align with the research questions addressed in the discussion of the paper.</w:t>
      </w:r>
    </w:p>
    <w:p w14:paraId="5A1EF452" w14:textId="77777777" w:rsidR="0095490F" w:rsidRPr="00A26928" w:rsidRDefault="0095490F" w:rsidP="00DA289B">
      <w:pPr>
        <w:autoSpaceDE w:val="0"/>
        <w:autoSpaceDN w:val="0"/>
        <w:adjustRightInd w:val="0"/>
        <w:spacing w:after="0" w:line="240" w:lineRule="auto"/>
        <w:rPr>
          <w:rFonts w:ascii="Times New Roman" w:hAnsi="Times New Roman" w:cs="Times New Roman"/>
        </w:rPr>
      </w:pPr>
    </w:p>
    <w:p w14:paraId="708FD03E" w14:textId="77777777" w:rsidR="0095490F" w:rsidRPr="00A26928" w:rsidRDefault="0095490F" w:rsidP="00DA289B">
      <w:pPr>
        <w:autoSpaceDE w:val="0"/>
        <w:autoSpaceDN w:val="0"/>
        <w:adjustRightInd w:val="0"/>
        <w:spacing w:after="0" w:line="240" w:lineRule="auto"/>
        <w:rPr>
          <w:rFonts w:ascii="Times New Roman" w:hAnsi="Times New Roman" w:cs="Times New Roman"/>
          <w:u w:val="single"/>
        </w:rPr>
      </w:pPr>
      <w:r w:rsidRPr="00A26928">
        <w:rPr>
          <w:rFonts w:ascii="Times New Roman" w:hAnsi="Times New Roman" w:cs="Times New Roman"/>
          <w:u w:val="single"/>
        </w:rPr>
        <w:t>Response:</w:t>
      </w:r>
    </w:p>
    <w:p w14:paraId="5834CE49" w14:textId="2C7DFA58" w:rsidR="0095490F" w:rsidRPr="00A26928" w:rsidRDefault="003C285F" w:rsidP="00DA289B">
      <w:pPr>
        <w:autoSpaceDE w:val="0"/>
        <w:autoSpaceDN w:val="0"/>
        <w:adjustRightInd w:val="0"/>
        <w:spacing w:after="0" w:line="240" w:lineRule="auto"/>
        <w:rPr>
          <w:rFonts w:ascii="Times New Roman" w:hAnsi="Times New Roman" w:cs="Times New Roman"/>
        </w:rPr>
      </w:pPr>
      <w:r w:rsidRPr="00A26928">
        <w:rPr>
          <w:rFonts w:ascii="Times New Roman" w:hAnsi="Times New Roman" w:cs="Times New Roman"/>
        </w:rPr>
        <w:t xml:space="preserve">The research questions included on lines 55-57 </w:t>
      </w:r>
      <w:ins w:id="95" w:author="Stacey Hancock" w:date="2019-07-01T18:27:00Z">
        <w:r w:rsidR="00F275C5">
          <w:rPr>
            <w:rFonts w:ascii="Times New Roman" w:hAnsi="Times New Roman" w:cs="Times New Roman"/>
          </w:rPr>
          <w:t xml:space="preserve">now </w:t>
        </w:r>
      </w:ins>
      <w:r w:rsidRPr="00A26928">
        <w:rPr>
          <w:rFonts w:ascii="Times New Roman" w:hAnsi="Times New Roman" w:cs="Times New Roman"/>
        </w:rPr>
        <w:t xml:space="preserve">align with the data collected, as described in section 3.2. </w:t>
      </w:r>
    </w:p>
    <w:p w14:paraId="7CDAB8C8" w14:textId="77777777" w:rsidR="003C285F" w:rsidRPr="00A26928" w:rsidRDefault="003C285F" w:rsidP="00DA289B">
      <w:pPr>
        <w:autoSpaceDE w:val="0"/>
        <w:autoSpaceDN w:val="0"/>
        <w:adjustRightInd w:val="0"/>
        <w:spacing w:after="0" w:line="240" w:lineRule="auto"/>
        <w:rPr>
          <w:rFonts w:ascii="Times New Roman" w:hAnsi="Times New Roman" w:cs="Times New Roman"/>
          <w:u w:val="single"/>
        </w:rPr>
      </w:pPr>
    </w:p>
    <w:p w14:paraId="6DEFD0EE" w14:textId="77777777" w:rsidR="0095490F" w:rsidRPr="00A26928" w:rsidRDefault="004958B5" w:rsidP="00DA289B">
      <w:pPr>
        <w:autoSpaceDE w:val="0"/>
        <w:autoSpaceDN w:val="0"/>
        <w:adjustRightInd w:val="0"/>
        <w:spacing w:after="0" w:line="240" w:lineRule="auto"/>
        <w:rPr>
          <w:rFonts w:ascii="Times New Roman" w:hAnsi="Times New Roman" w:cs="Times New Roman"/>
          <w:i/>
          <w:u w:val="single"/>
        </w:rPr>
      </w:pPr>
      <w:r w:rsidRPr="00A26928">
        <w:rPr>
          <w:rFonts w:ascii="Times New Roman" w:hAnsi="Times New Roman" w:cs="Times New Roman"/>
          <w:i/>
          <w:u w:val="single"/>
        </w:rPr>
        <w:t>Review</w:t>
      </w:r>
      <w:r w:rsidR="0095490F" w:rsidRPr="00A26928">
        <w:rPr>
          <w:rFonts w:ascii="Times New Roman" w:hAnsi="Times New Roman" w:cs="Times New Roman"/>
          <w:i/>
          <w:u w:val="single"/>
        </w:rPr>
        <w:t>:</w:t>
      </w:r>
    </w:p>
    <w:p w14:paraId="242F3977" w14:textId="77777777" w:rsidR="00DA289B" w:rsidRPr="00A26928" w:rsidRDefault="00DA289B" w:rsidP="00DA289B">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rPr>
        <w:t>The first two sentences in Lines 202–206 might be better situated at the beginning of the Methodology section.</w:t>
      </w:r>
    </w:p>
    <w:p w14:paraId="42BC5F93" w14:textId="77777777" w:rsidR="0095490F" w:rsidRPr="00A26928" w:rsidRDefault="0095490F" w:rsidP="00DA289B">
      <w:pPr>
        <w:autoSpaceDE w:val="0"/>
        <w:autoSpaceDN w:val="0"/>
        <w:adjustRightInd w:val="0"/>
        <w:spacing w:after="0" w:line="240" w:lineRule="auto"/>
        <w:rPr>
          <w:rFonts w:ascii="Times New Roman" w:hAnsi="Times New Roman" w:cs="Times New Roman"/>
        </w:rPr>
      </w:pPr>
    </w:p>
    <w:p w14:paraId="4FAB5FF8" w14:textId="77777777" w:rsidR="0095490F" w:rsidRPr="00A26928" w:rsidRDefault="0095490F" w:rsidP="00DA289B">
      <w:pPr>
        <w:autoSpaceDE w:val="0"/>
        <w:autoSpaceDN w:val="0"/>
        <w:adjustRightInd w:val="0"/>
        <w:spacing w:after="0" w:line="240" w:lineRule="auto"/>
        <w:rPr>
          <w:rFonts w:ascii="Times New Roman" w:hAnsi="Times New Roman" w:cs="Times New Roman"/>
          <w:u w:val="single"/>
        </w:rPr>
      </w:pPr>
      <w:r w:rsidRPr="00A26928">
        <w:rPr>
          <w:rFonts w:ascii="Times New Roman" w:hAnsi="Times New Roman" w:cs="Times New Roman"/>
          <w:u w:val="single"/>
        </w:rPr>
        <w:t>Response:</w:t>
      </w:r>
    </w:p>
    <w:p w14:paraId="7C8D9790" w14:textId="5F5F03BA" w:rsidR="0095490F" w:rsidRPr="00A26928" w:rsidRDefault="003C285F" w:rsidP="00DA289B">
      <w:pPr>
        <w:autoSpaceDE w:val="0"/>
        <w:autoSpaceDN w:val="0"/>
        <w:adjustRightInd w:val="0"/>
        <w:spacing w:after="0" w:line="240" w:lineRule="auto"/>
        <w:rPr>
          <w:rFonts w:ascii="Times New Roman" w:hAnsi="Times New Roman" w:cs="Times New Roman"/>
        </w:rPr>
      </w:pPr>
      <w:r w:rsidRPr="00A26928">
        <w:rPr>
          <w:rFonts w:ascii="Times New Roman" w:hAnsi="Times New Roman" w:cs="Times New Roman"/>
        </w:rPr>
        <w:t>This revision has been made, as seen on lines 23</w:t>
      </w:r>
      <w:ins w:id="96" w:author="Allison Theobold" w:date="2019-07-02T10:17:00Z">
        <w:r w:rsidR="006908CA">
          <w:rPr>
            <w:rFonts w:ascii="Times New Roman" w:hAnsi="Times New Roman" w:cs="Times New Roman"/>
          </w:rPr>
          <w:t>9</w:t>
        </w:r>
      </w:ins>
      <w:del w:id="97" w:author="Allison Theobold" w:date="2019-07-02T10:17:00Z">
        <w:r w:rsidRPr="00A26928" w:rsidDel="006908CA">
          <w:rPr>
            <w:rFonts w:ascii="Times New Roman" w:hAnsi="Times New Roman" w:cs="Times New Roman"/>
          </w:rPr>
          <w:delText>8</w:delText>
        </w:r>
      </w:del>
      <w:r w:rsidRPr="00A26928">
        <w:rPr>
          <w:rFonts w:ascii="Times New Roman" w:hAnsi="Times New Roman" w:cs="Times New Roman"/>
        </w:rPr>
        <w:t>-24</w:t>
      </w:r>
      <w:ins w:id="98" w:author="Allison Theobold" w:date="2019-07-02T10:17:00Z">
        <w:r w:rsidR="006908CA">
          <w:rPr>
            <w:rFonts w:ascii="Times New Roman" w:hAnsi="Times New Roman" w:cs="Times New Roman"/>
          </w:rPr>
          <w:t>4</w:t>
        </w:r>
      </w:ins>
      <w:del w:id="99" w:author="Allison Theobold" w:date="2019-07-02T10:17:00Z">
        <w:r w:rsidRPr="00A26928" w:rsidDel="006908CA">
          <w:rPr>
            <w:rFonts w:ascii="Times New Roman" w:hAnsi="Times New Roman" w:cs="Times New Roman"/>
          </w:rPr>
          <w:delText>3</w:delText>
        </w:r>
      </w:del>
      <w:r w:rsidRPr="00A26928">
        <w:rPr>
          <w:rFonts w:ascii="Times New Roman" w:hAnsi="Times New Roman" w:cs="Times New Roman"/>
        </w:rPr>
        <w:t xml:space="preserve">. </w:t>
      </w:r>
    </w:p>
    <w:p w14:paraId="5EFC73C9" w14:textId="77777777" w:rsidR="0095490F" w:rsidRPr="00A26928" w:rsidRDefault="0095490F" w:rsidP="00DA289B">
      <w:pPr>
        <w:autoSpaceDE w:val="0"/>
        <w:autoSpaceDN w:val="0"/>
        <w:adjustRightInd w:val="0"/>
        <w:spacing w:after="0" w:line="240" w:lineRule="auto"/>
        <w:rPr>
          <w:rFonts w:ascii="Times New Roman" w:hAnsi="Times New Roman" w:cs="Times New Roman"/>
        </w:rPr>
      </w:pPr>
    </w:p>
    <w:p w14:paraId="15F2C542" w14:textId="77777777" w:rsidR="0095490F" w:rsidRPr="00A26928" w:rsidRDefault="004958B5" w:rsidP="00DA289B">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u w:val="single"/>
        </w:rPr>
        <w:t>Review</w:t>
      </w:r>
      <w:r w:rsidR="0095490F" w:rsidRPr="00A26928">
        <w:rPr>
          <w:rFonts w:ascii="Times New Roman" w:hAnsi="Times New Roman" w:cs="Times New Roman"/>
          <w:i/>
          <w:u w:val="single"/>
        </w:rPr>
        <w:t>:</w:t>
      </w:r>
    </w:p>
    <w:p w14:paraId="1D862349" w14:textId="77777777" w:rsidR="00DA289B" w:rsidRPr="00A26928" w:rsidRDefault="00DA289B" w:rsidP="00DA289B">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rPr>
        <w:t>Lines 206–212 contain a Weintrop reference to computational thinking that is not addressed again in the manuscript. If the aspects of</w:t>
      </w:r>
      <w:r w:rsidR="0095490F" w:rsidRPr="00A26928">
        <w:rPr>
          <w:rFonts w:ascii="Times New Roman" w:hAnsi="Times New Roman" w:cs="Times New Roman"/>
          <w:i/>
        </w:rPr>
        <w:t xml:space="preserve"> </w:t>
      </w:r>
      <w:r w:rsidRPr="00A26928">
        <w:rPr>
          <w:rFonts w:ascii="Times New Roman" w:hAnsi="Times New Roman" w:cs="Times New Roman"/>
          <w:i/>
        </w:rPr>
        <w:t>computational thinking in this framework are important for the analysis of the data, perhaps the discussion or implications section should revisit</w:t>
      </w:r>
      <w:r w:rsidR="0095490F" w:rsidRPr="00A26928">
        <w:rPr>
          <w:rFonts w:ascii="Times New Roman" w:hAnsi="Times New Roman" w:cs="Times New Roman"/>
          <w:i/>
        </w:rPr>
        <w:t xml:space="preserve"> </w:t>
      </w:r>
      <w:r w:rsidRPr="00A26928">
        <w:rPr>
          <w:rFonts w:ascii="Times New Roman" w:hAnsi="Times New Roman" w:cs="Times New Roman"/>
          <w:i/>
        </w:rPr>
        <w:t xml:space="preserve">these concepts. Revisiting these concepts </w:t>
      </w:r>
      <w:proofErr w:type="gramStart"/>
      <w:r w:rsidRPr="00A26928">
        <w:rPr>
          <w:rFonts w:ascii="Times New Roman" w:hAnsi="Times New Roman" w:cs="Times New Roman"/>
          <w:i/>
        </w:rPr>
        <w:t>in light of</w:t>
      </w:r>
      <w:proofErr w:type="gramEnd"/>
      <w:r w:rsidRPr="00A26928">
        <w:rPr>
          <w:rFonts w:ascii="Times New Roman" w:hAnsi="Times New Roman" w:cs="Times New Roman"/>
          <w:i/>
        </w:rPr>
        <w:t xml:space="preserve"> the data analysis will help tie this framework into the study.</w:t>
      </w:r>
    </w:p>
    <w:p w14:paraId="3E0464BD" w14:textId="77777777" w:rsidR="0095490F" w:rsidRPr="00A26928" w:rsidRDefault="0095490F" w:rsidP="00DA289B">
      <w:pPr>
        <w:autoSpaceDE w:val="0"/>
        <w:autoSpaceDN w:val="0"/>
        <w:adjustRightInd w:val="0"/>
        <w:spacing w:after="0" w:line="240" w:lineRule="auto"/>
        <w:rPr>
          <w:rFonts w:ascii="Times New Roman" w:hAnsi="Times New Roman" w:cs="Times New Roman"/>
        </w:rPr>
      </w:pPr>
    </w:p>
    <w:p w14:paraId="4999697F" w14:textId="77777777" w:rsidR="0095490F" w:rsidRPr="00A26928" w:rsidRDefault="0095490F" w:rsidP="00DA289B">
      <w:pPr>
        <w:autoSpaceDE w:val="0"/>
        <w:autoSpaceDN w:val="0"/>
        <w:adjustRightInd w:val="0"/>
        <w:spacing w:after="0" w:line="240" w:lineRule="auto"/>
        <w:rPr>
          <w:rFonts w:ascii="Times New Roman" w:hAnsi="Times New Roman" w:cs="Times New Roman"/>
          <w:u w:val="single"/>
        </w:rPr>
      </w:pPr>
      <w:r w:rsidRPr="00A26928">
        <w:rPr>
          <w:rFonts w:ascii="Times New Roman" w:hAnsi="Times New Roman" w:cs="Times New Roman"/>
          <w:u w:val="single"/>
        </w:rPr>
        <w:t>Response:</w:t>
      </w:r>
    </w:p>
    <w:p w14:paraId="1D7107E1" w14:textId="77777777" w:rsidR="0095490F" w:rsidRPr="00A26928" w:rsidRDefault="003C168D" w:rsidP="00CF33E3">
      <w:pPr>
        <w:autoSpaceDE w:val="0"/>
        <w:autoSpaceDN w:val="0"/>
        <w:adjustRightInd w:val="0"/>
        <w:spacing w:after="0" w:line="240" w:lineRule="auto"/>
        <w:rPr>
          <w:rFonts w:ascii="Times New Roman" w:hAnsi="Times New Roman" w:cs="Times New Roman"/>
        </w:rPr>
      </w:pPr>
      <w:r w:rsidRPr="00A26928">
        <w:rPr>
          <w:rFonts w:ascii="Times New Roman" w:hAnsi="Times New Roman" w:cs="Times New Roman"/>
        </w:rPr>
        <w:t xml:space="preserve">The reference to </w:t>
      </w:r>
      <w:r w:rsidR="00CF33E3" w:rsidRPr="00A26928">
        <w:rPr>
          <w:rFonts w:ascii="Times New Roman" w:hAnsi="Times New Roman" w:cs="Times New Roman"/>
        </w:rPr>
        <w:t xml:space="preserve">computational thinking has been removed from the revised manuscript. The intention of this study was to understand and describe the phenomenon of acquiring the statistical computing skills necessary for research in the environmental sciences, not to outline how participants reasoned through statistical computing tasks. </w:t>
      </w:r>
    </w:p>
    <w:p w14:paraId="1447F4F1" w14:textId="77777777" w:rsidR="0012776D" w:rsidRPr="00A26928" w:rsidRDefault="0012776D" w:rsidP="00DA289B">
      <w:pPr>
        <w:autoSpaceDE w:val="0"/>
        <w:autoSpaceDN w:val="0"/>
        <w:adjustRightInd w:val="0"/>
        <w:spacing w:after="0" w:line="240" w:lineRule="auto"/>
        <w:rPr>
          <w:rFonts w:ascii="Times New Roman" w:hAnsi="Times New Roman" w:cs="Times New Roman"/>
          <w:u w:val="single"/>
        </w:rPr>
      </w:pPr>
    </w:p>
    <w:p w14:paraId="278C8FDA" w14:textId="77777777" w:rsidR="0095490F" w:rsidRPr="00A26928" w:rsidRDefault="004958B5" w:rsidP="00DA289B">
      <w:pPr>
        <w:autoSpaceDE w:val="0"/>
        <w:autoSpaceDN w:val="0"/>
        <w:adjustRightInd w:val="0"/>
        <w:spacing w:after="0" w:line="240" w:lineRule="auto"/>
        <w:rPr>
          <w:rFonts w:ascii="Times New Roman" w:hAnsi="Times New Roman" w:cs="Times New Roman"/>
          <w:i/>
          <w:u w:val="single"/>
        </w:rPr>
      </w:pPr>
      <w:r w:rsidRPr="00A26928">
        <w:rPr>
          <w:rFonts w:ascii="Times New Roman" w:hAnsi="Times New Roman" w:cs="Times New Roman"/>
          <w:i/>
          <w:u w:val="single"/>
        </w:rPr>
        <w:t>Review</w:t>
      </w:r>
      <w:r w:rsidR="0095490F" w:rsidRPr="00A26928">
        <w:rPr>
          <w:rFonts w:ascii="Times New Roman" w:hAnsi="Times New Roman" w:cs="Times New Roman"/>
          <w:i/>
          <w:u w:val="single"/>
        </w:rPr>
        <w:t>:</w:t>
      </w:r>
    </w:p>
    <w:p w14:paraId="567770EA" w14:textId="77777777" w:rsidR="00DA289B" w:rsidRPr="00A26928" w:rsidRDefault="00DA289B" w:rsidP="00DA289B">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rPr>
        <w:lastRenderedPageBreak/>
        <w:t>Figure 1 could be removed or revised as it does not appear to add much to the Discussion section. If the authors chose to include it, they should</w:t>
      </w:r>
      <w:r w:rsidR="0095490F" w:rsidRPr="00A26928">
        <w:rPr>
          <w:rFonts w:ascii="Times New Roman" w:hAnsi="Times New Roman" w:cs="Times New Roman"/>
          <w:i/>
        </w:rPr>
        <w:t xml:space="preserve"> </w:t>
      </w:r>
      <w:r w:rsidRPr="00A26928">
        <w:rPr>
          <w:rFonts w:ascii="Times New Roman" w:hAnsi="Times New Roman" w:cs="Times New Roman"/>
          <w:i/>
        </w:rPr>
        <w:t>amend the text in Lines 442–444 to sound less generalizable to students outside of their sample.</w:t>
      </w:r>
    </w:p>
    <w:p w14:paraId="3F33AF3A" w14:textId="77777777" w:rsidR="0095490F" w:rsidRPr="00A26928" w:rsidRDefault="0095490F" w:rsidP="00DA289B">
      <w:pPr>
        <w:autoSpaceDE w:val="0"/>
        <w:autoSpaceDN w:val="0"/>
        <w:adjustRightInd w:val="0"/>
        <w:spacing w:after="0" w:line="240" w:lineRule="auto"/>
        <w:rPr>
          <w:rFonts w:ascii="Times New Roman" w:hAnsi="Times New Roman" w:cs="Times New Roman"/>
        </w:rPr>
      </w:pPr>
    </w:p>
    <w:p w14:paraId="3CD62554" w14:textId="77777777" w:rsidR="0095490F" w:rsidRPr="00A26928" w:rsidRDefault="0095490F" w:rsidP="00DA289B">
      <w:pPr>
        <w:autoSpaceDE w:val="0"/>
        <w:autoSpaceDN w:val="0"/>
        <w:adjustRightInd w:val="0"/>
        <w:spacing w:after="0" w:line="240" w:lineRule="auto"/>
        <w:rPr>
          <w:rFonts w:ascii="Times New Roman" w:hAnsi="Times New Roman" w:cs="Times New Roman"/>
          <w:u w:val="single"/>
        </w:rPr>
      </w:pPr>
      <w:r w:rsidRPr="00A26928">
        <w:rPr>
          <w:rFonts w:ascii="Times New Roman" w:hAnsi="Times New Roman" w:cs="Times New Roman"/>
          <w:u w:val="single"/>
        </w:rPr>
        <w:t>Response:</w:t>
      </w:r>
    </w:p>
    <w:p w14:paraId="7E62D882" w14:textId="489FD1E2" w:rsidR="00CF33E3" w:rsidRPr="00A26928" w:rsidRDefault="00CF33E3" w:rsidP="00DA289B">
      <w:pPr>
        <w:autoSpaceDE w:val="0"/>
        <w:autoSpaceDN w:val="0"/>
        <w:adjustRightInd w:val="0"/>
        <w:spacing w:after="0" w:line="240" w:lineRule="auto"/>
        <w:rPr>
          <w:rFonts w:ascii="Times New Roman" w:hAnsi="Times New Roman" w:cs="Times New Roman"/>
        </w:rPr>
      </w:pPr>
      <w:r w:rsidRPr="00A26928">
        <w:rPr>
          <w:rFonts w:ascii="Times New Roman" w:hAnsi="Times New Roman" w:cs="Times New Roman"/>
        </w:rPr>
        <w:t>Figure 1 has been removed from the revised manuscript and lines 55</w:t>
      </w:r>
      <w:ins w:id="100" w:author="Allison Theobold" w:date="2019-07-02T10:17:00Z">
        <w:r w:rsidR="000F4C9B">
          <w:rPr>
            <w:rFonts w:ascii="Times New Roman" w:hAnsi="Times New Roman" w:cs="Times New Roman"/>
          </w:rPr>
          <w:t>6</w:t>
        </w:r>
      </w:ins>
      <w:del w:id="101" w:author="Allison Theobold" w:date="2019-07-02T10:17:00Z">
        <w:r w:rsidRPr="00A26928" w:rsidDel="000F4C9B">
          <w:rPr>
            <w:rFonts w:ascii="Times New Roman" w:hAnsi="Times New Roman" w:cs="Times New Roman"/>
          </w:rPr>
          <w:delText>4</w:delText>
        </w:r>
      </w:del>
      <w:r w:rsidRPr="00A26928">
        <w:rPr>
          <w:rFonts w:ascii="Times New Roman" w:hAnsi="Times New Roman" w:cs="Times New Roman"/>
        </w:rPr>
        <w:t>-56</w:t>
      </w:r>
      <w:ins w:id="102" w:author="Allison Theobold" w:date="2019-07-02T10:17:00Z">
        <w:r w:rsidR="000F4C9B">
          <w:rPr>
            <w:rFonts w:ascii="Times New Roman" w:hAnsi="Times New Roman" w:cs="Times New Roman"/>
          </w:rPr>
          <w:t>3</w:t>
        </w:r>
      </w:ins>
      <w:del w:id="103" w:author="Allison Theobold" w:date="2019-07-02T10:17:00Z">
        <w:r w:rsidRPr="00A26928" w:rsidDel="000F4C9B">
          <w:rPr>
            <w:rFonts w:ascii="Times New Roman" w:hAnsi="Times New Roman" w:cs="Times New Roman"/>
          </w:rPr>
          <w:delText>1</w:delText>
        </w:r>
      </w:del>
      <w:r w:rsidRPr="00A26928">
        <w:rPr>
          <w:rFonts w:ascii="Times New Roman" w:hAnsi="Times New Roman" w:cs="Times New Roman"/>
        </w:rPr>
        <w:t xml:space="preserve"> confine the discussion of th</w:t>
      </w:r>
      <w:r w:rsidR="00366D8D" w:rsidRPr="00A26928">
        <w:rPr>
          <w:rFonts w:ascii="Times New Roman" w:hAnsi="Times New Roman" w:cs="Times New Roman"/>
        </w:rPr>
        <w:t>e</w:t>
      </w:r>
      <w:r w:rsidRPr="00A26928">
        <w:rPr>
          <w:rFonts w:ascii="Times New Roman" w:hAnsi="Times New Roman" w:cs="Times New Roman"/>
        </w:rPr>
        <w:t xml:space="preserve"> study’s results to the five </w:t>
      </w:r>
      <w:r w:rsidR="00366D8D" w:rsidRPr="00A26928">
        <w:rPr>
          <w:rFonts w:ascii="Times New Roman" w:hAnsi="Times New Roman" w:cs="Times New Roman"/>
        </w:rPr>
        <w:t xml:space="preserve">environmental science graduate students. </w:t>
      </w:r>
      <w:r w:rsidRPr="00A26928">
        <w:rPr>
          <w:rFonts w:ascii="Times New Roman" w:hAnsi="Times New Roman" w:cs="Times New Roman"/>
        </w:rPr>
        <w:t xml:space="preserve"> </w:t>
      </w:r>
    </w:p>
    <w:p w14:paraId="311900FE" w14:textId="77777777" w:rsidR="00C75E83" w:rsidRPr="00A26928" w:rsidRDefault="00C75E83" w:rsidP="00DA289B">
      <w:pPr>
        <w:autoSpaceDE w:val="0"/>
        <w:autoSpaceDN w:val="0"/>
        <w:adjustRightInd w:val="0"/>
        <w:spacing w:after="0" w:line="240" w:lineRule="auto"/>
        <w:rPr>
          <w:rFonts w:ascii="Times New Roman" w:hAnsi="Times New Roman" w:cs="Times New Roman"/>
          <w:u w:val="single"/>
        </w:rPr>
      </w:pPr>
    </w:p>
    <w:p w14:paraId="2747DD3A" w14:textId="77777777" w:rsidR="0095490F" w:rsidRPr="00A26928" w:rsidRDefault="004958B5" w:rsidP="00DA289B">
      <w:pPr>
        <w:autoSpaceDE w:val="0"/>
        <w:autoSpaceDN w:val="0"/>
        <w:adjustRightInd w:val="0"/>
        <w:spacing w:after="0" w:line="240" w:lineRule="auto"/>
        <w:rPr>
          <w:rFonts w:ascii="Times New Roman" w:hAnsi="Times New Roman" w:cs="Times New Roman"/>
          <w:i/>
          <w:u w:val="single"/>
        </w:rPr>
      </w:pPr>
      <w:r w:rsidRPr="00A26928">
        <w:rPr>
          <w:rFonts w:ascii="Times New Roman" w:hAnsi="Times New Roman" w:cs="Times New Roman"/>
          <w:i/>
          <w:u w:val="single"/>
        </w:rPr>
        <w:t>Review</w:t>
      </w:r>
      <w:r w:rsidR="0095490F" w:rsidRPr="00A26928">
        <w:rPr>
          <w:rFonts w:ascii="Times New Roman" w:hAnsi="Times New Roman" w:cs="Times New Roman"/>
          <w:i/>
          <w:u w:val="single"/>
        </w:rPr>
        <w:t>:</w:t>
      </w:r>
    </w:p>
    <w:p w14:paraId="0AFEC274" w14:textId="77777777" w:rsidR="00DA289B" w:rsidRPr="00A26928" w:rsidRDefault="00DA289B" w:rsidP="00DA289B">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rPr>
        <w:t>The first sentence in Line 229 could be revised to improve readability. The author(s) could consider splitting it into multiple sentences for clarity.</w:t>
      </w:r>
    </w:p>
    <w:p w14:paraId="6A76A172" w14:textId="77777777" w:rsidR="00C75E83" w:rsidRPr="00A26928" w:rsidRDefault="00C75E83" w:rsidP="00DA289B">
      <w:pPr>
        <w:autoSpaceDE w:val="0"/>
        <w:autoSpaceDN w:val="0"/>
        <w:adjustRightInd w:val="0"/>
        <w:spacing w:after="0" w:line="240" w:lineRule="auto"/>
        <w:rPr>
          <w:rFonts w:ascii="Times New Roman" w:hAnsi="Times New Roman" w:cs="Times New Roman"/>
        </w:rPr>
      </w:pPr>
    </w:p>
    <w:p w14:paraId="641C934A" w14:textId="77777777" w:rsidR="004A508C" w:rsidRPr="00A26928" w:rsidRDefault="004A508C" w:rsidP="00DA289B">
      <w:pPr>
        <w:autoSpaceDE w:val="0"/>
        <w:autoSpaceDN w:val="0"/>
        <w:adjustRightInd w:val="0"/>
        <w:spacing w:after="0" w:line="240" w:lineRule="auto"/>
        <w:rPr>
          <w:rFonts w:ascii="Times New Roman" w:hAnsi="Times New Roman" w:cs="Times New Roman"/>
          <w:u w:val="single"/>
        </w:rPr>
      </w:pPr>
      <w:r w:rsidRPr="00A26928">
        <w:rPr>
          <w:rFonts w:ascii="Times New Roman" w:hAnsi="Times New Roman" w:cs="Times New Roman"/>
          <w:u w:val="single"/>
        </w:rPr>
        <w:t>Response:</w:t>
      </w:r>
    </w:p>
    <w:p w14:paraId="374B67E8" w14:textId="5DCD82E1" w:rsidR="004A508C" w:rsidRPr="00A26928" w:rsidRDefault="00D17470" w:rsidP="00DA289B">
      <w:pPr>
        <w:autoSpaceDE w:val="0"/>
        <w:autoSpaceDN w:val="0"/>
        <w:adjustRightInd w:val="0"/>
        <w:spacing w:after="0" w:line="240" w:lineRule="auto"/>
        <w:rPr>
          <w:rFonts w:ascii="Times New Roman" w:hAnsi="Times New Roman" w:cs="Times New Roman"/>
        </w:rPr>
      </w:pPr>
      <w:r w:rsidRPr="00A26928">
        <w:rPr>
          <w:rFonts w:ascii="Times New Roman" w:hAnsi="Times New Roman" w:cs="Times New Roman"/>
        </w:rPr>
        <w:t>This revision has been made, as seen on lines 28</w:t>
      </w:r>
      <w:ins w:id="104" w:author="Allison Theobold" w:date="2019-07-02T10:18:00Z">
        <w:r w:rsidR="008E6238">
          <w:rPr>
            <w:rFonts w:ascii="Times New Roman" w:hAnsi="Times New Roman" w:cs="Times New Roman"/>
          </w:rPr>
          <w:t>2</w:t>
        </w:r>
      </w:ins>
      <w:del w:id="105" w:author="Allison Theobold" w:date="2019-07-02T10:18:00Z">
        <w:r w:rsidRPr="00A26928" w:rsidDel="008E6238">
          <w:rPr>
            <w:rFonts w:ascii="Times New Roman" w:hAnsi="Times New Roman" w:cs="Times New Roman"/>
          </w:rPr>
          <w:delText>1</w:delText>
        </w:r>
      </w:del>
      <w:r w:rsidRPr="00A26928">
        <w:rPr>
          <w:rFonts w:ascii="Times New Roman" w:hAnsi="Times New Roman" w:cs="Times New Roman"/>
        </w:rPr>
        <w:t>-28</w:t>
      </w:r>
      <w:ins w:id="106" w:author="Allison Theobold" w:date="2019-07-02T10:18:00Z">
        <w:r w:rsidR="008E6238">
          <w:rPr>
            <w:rFonts w:ascii="Times New Roman" w:hAnsi="Times New Roman" w:cs="Times New Roman"/>
          </w:rPr>
          <w:t>8</w:t>
        </w:r>
      </w:ins>
      <w:del w:id="107" w:author="Allison Theobold" w:date="2019-07-02T10:18:00Z">
        <w:r w:rsidRPr="00A26928" w:rsidDel="008E6238">
          <w:rPr>
            <w:rFonts w:ascii="Times New Roman" w:hAnsi="Times New Roman" w:cs="Times New Roman"/>
          </w:rPr>
          <w:delText>7</w:delText>
        </w:r>
      </w:del>
      <w:r w:rsidRPr="00A26928">
        <w:rPr>
          <w:rFonts w:ascii="Times New Roman" w:hAnsi="Times New Roman" w:cs="Times New Roman"/>
        </w:rPr>
        <w:t xml:space="preserve">. </w:t>
      </w:r>
    </w:p>
    <w:p w14:paraId="62DE09F1" w14:textId="77777777" w:rsidR="004A508C" w:rsidRPr="00A26928" w:rsidRDefault="004A508C" w:rsidP="00DA289B">
      <w:pPr>
        <w:autoSpaceDE w:val="0"/>
        <w:autoSpaceDN w:val="0"/>
        <w:adjustRightInd w:val="0"/>
        <w:spacing w:after="0" w:line="240" w:lineRule="auto"/>
        <w:rPr>
          <w:rFonts w:ascii="Times New Roman" w:hAnsi="Times New Roman" w:cs="Times New Roman"/>
          <w:i/>
        </w:rPr>
      </w:pPr>
    </w:p>
    <w:p w14:paraId="7B305A82" w14:textId="77777777" w:rsidR="00C75E83" w:rsidRPr="00A26928" w:rsidRDefault="004958B5" w:rsidP="00DA289B">
      <w:pPr>
        <w:autoSpaceDE w:val="0"/>
        <w:autoSpaceDN w:val="0"/>
        <w:adjustRightInd w:val="0"/>
        <w:spacing w:after="0" w:line="240" w:lineRule="auto"/>
        <w:rPr>
          <w:rFonts w:ascii="Times New Roman" w:hAnsi="Times New Roman" w:cs="Times New Roman"/>
          <w:i/>
          <w:u w:val="single"/>
        </w:rPr>
      </w:pPr>
      <w:r w:rsidRPr="00A26928">
        <w:rPr>
          <w:rFonts w:ascii="Times New Roman" w:hAnsi="Times New Roman" w:cs="Times New Roman"/>
          <w:i/>
          <w:u w:val="single"/>
        </w:rPr>
        <w:t>Review</w:t>
      </w:r>
      <w:r w:rsidR="00C75E83" w:rsidRPr="00A26928">
        <w:rPr>
          <w:rFonts w:ascii="Times New Roman" w:hAnsi="Times New Roman" w:cs="Times New Roman"/>
          <w:i/>
          <w:u w:val="single"/>
        </w:rPr>
        <w:t>:</w:t>
      </w:r>
    </w:p>
    <w:p w14:paraId="090D2604" w14:textId="77777777" w:rsidR="00DA289B" w:rsidRPr="00A26928" w:rsidRDefault="00DA289B" w:rsidP="00DA289B">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rPr>
        <w:t>Additionally, a brief description of each of the four courses would provide the readers with more background on what topic areas were covered by</w:t>
      </w:r>
      <w:r w:rsidR="00C75E83" w:rsidRPr="00A26928">
        <w:rPr>
          <w:rFonts w:ascii="Times New Roman" w:hAnsi="Times New Roman" w:cs="Times New Roman"/>
          <w:i/>
        </w:rPr>
        <w:t xml:space="preserve"> </w:t>
      </w:r>
      <w:r w:rsidRPr="00A26928">
        <w:rPr>
          <w:rFonts w:ascii="Times New Roman" w:hAnsi="Times New Roman" w:cs="Times New Roman"/>
          <w:i/>
        </w:rPr>
        <w:t>the students. This gives insight into the knowledge acquisition of the students and gives more context for the discussion.</w:t>
      </w:r>
    </w:p>
    <w:p w14:paraId="5878136F" w14:textId="77777777" w:rsidR="00C75E83" w:rsidRPr="00A26928" w:rsidRDefault="00C75E83" w:rsidP="00DA289B">
      <w:pPr>
        <w:autoSpaceDE w:val="0"/>
        <w:autoSpaceDN w:val="0"/>
        <w:adjustRightInd w:val="0"/>
        <w:spacing w:after="0" w:line="240" w:lineRule="auto"/>
        <w:rPr>
          <w:rFonts w:ascii="Times New Roman" w:hAnsi="Times New Roman" w:cs="Times New Roman"/>
        </w:rPr>
      </w:pPr>
    </w:p>
    <w:p w14:paraId="118E7B12" w14:textId="77777777" w:rsidR="004A508C" w:rsidRPr="00A26928" w:rsidRDefault="004A508C" w:rsidP="00DA289B">
      <w:pPr>
        <w:autoSpaceDE w:val="0"/>
        <w:autoSpaceDN w:val="0"/>
        <w:adjustRightInd w:val="0"/>
        <w:spacing w:after="0" w:line="240" w:lineRule="auto"/>
        <w:rPr>
          <w:rFonts w:ascii="Times New Roman" w:hAnsi="Times New Roman" w:cs="Times New Roman"/>
          <w:u w:val="single"/>
        </w:rPr>
      </w:pPr>
      <w:r w:rsidRPr="00A26928">
        <w:rPr>
          <w:rFonts w:ascii="Times New Roman" w:hAnsi="Times New Roman" w:cs="Times New Roman"/>
          <w:u w:val="single"/>
        </w:rPr>
        <w:t>Response:</w:t>
      </w:r>
      <w:r w:rsidR="001C73A0" w:rsidRPr="00A26928">
        <w:rPr>
          <w:rFonts w:ascii="Times New Roman" w:hAnsi="Times New Roman" w:cs="Times New Roman"/>
          <w:u w:val="single"/>
        </w:rPr>
        <w:t xml:space="preserve"> </w:t>
      </w:r>
    </w:p>
    <w:p w14:paraId="22140AAD" w14:textId="08E563FE" w:rsidR="001C73A0" w:rsidRPr="00A26928" w:rsidRDefault="001C73A0" w:rsidP="00DA289B">
      <w:pPr>
        <w:autoSpaceDE w:val="0"/>
        <w:autoSpaceDN w:val="0"/>
        <w:adjustRightInd w:val="0"/>
        <w:spacing w:after="0" w:line="240" w:lineRule="auto"/>
        <w:rPr>
          <w:rFonts w:ascii="Times New Roman" w:hAnsi="Times New Roman" w:cs="Times New Roman"/>
        </w:rPr>
      </w:pPr>
      <w:r w:rsidRPr="00A26928">
        <w:rPr>
          <w:rFonts w:ascii="Times New Roman" w:hAnsi="Times New Roman" w:cs="Times New Roman"/>
        </w:rPr>
        <w:t>This revision has been made, as seen on lines 28</w:t>
      </w:r>
      <w:ins w:id="108" w:author="Allison Theobold" w:date="2019-07-02T10:18:00Z">
        <w:r w:rsidR="004D3D3C">
          <w:rPr>
            <w:rFonts w:ascii="Times New Roman" w:hAnsi="Times New Roman" w:cs="Times New Roman"/>
          </w:rPr>
          <w:t>6</w:t>
        </w:r>
      </w:ins>
      <w:del w:id="109" w:author="Allison Theobold" w:date="2019-07-02T10:18:00Z">
        <w:r w:rsidRPr="00A26928" w:rsidDel="004D3D3C">
          <w:rPr>
            <w:rFonts w:ascii="Times New Roman" w:hAnsi="Times New Roman" w:cs="Times New Roman"/>
          </w:rPr>
          <w:delText>7</w:delText>
        </w:r>
      </w:del>
      <w:r w:rsidRPr="00A26928">
        <w:rPr>
          <w:rFonts w:ascii="Times New Roman" w:hAnsi="Times New Roman" w:cs="Times New Roman"/>
        </w:rPr>
        <w:t>-29</w:t>
      </w:r>
      <w:ins w:id="110" w:author="Allison Theobold" w:date="2019-07-02T10:19:00Z">
        <w:r w:rsidR="004D3D3C">
          <w:rPr>
            <w:rFonts w:ascii="Times New Roman" w:hAnsi="Times New Roman" w:cs="Times New Roman"/>
          </w:rPr>
          <w:t>6</w:t>
        </w:r>
      </w:ins>
      <w:del w:id="111" w:author="Allison Theobold" w:date="2019-07-02T10:19:00Z">
        <w:r w:rsidRPr="00A26928" w:rsidDel="004D3D3C">
          <w:rPr>
            <w:rFonts w:ascii="Times New Roman" w:hAnsi="Times New Roman" w:cs="Times New Roman"/>
          </w:rPr>
          <w:delText>5</w:delText>
        </w:r>
      </w:del>
      <w:r w:rsidRPr="00A26928">
        <w:rPr>
          <w:rFonts w:ascii="Times New Roman" w:hAnsi="Times New Roman" w:cs="Times New Roman"/>
        </w:rPr>
        <w:t xml:space="preserve">. </w:t>
      </w:r>
    </w:p>
    <w:p w14:paraId="75EA5DF8" w14:textId="77777777" w:rsidR="004A508C" w:rsidRPr="00A26928" w:rsidRDefault="004A508C" w:rsidP="00DA289B">
      <w:pPr>
        <w:autoSpaceDE w:val="0"/>
        <w:autoSpaceDN w:val="0"/>
        <w:adjustRightInd w:val="0"/>
        <w:spacing w:after="0" w:line="240" w:lineRule="auto"/>
        <w:rPr>
          <w:rFonts w:ascii="Times New Roman" w:hAnsi="Times New Roman" w:cs="Times New Roman"/>
          <w:u w:val="single"/>
        </w:rPr>
      </w:pPr>
    </w:p>
    <w:p w14:paraId="3B23EC1B" w14:textId="77777777" w:rsidR="00C75E83" w:rsidRPr="00A26928" w:rsidRDefault="004958B5" w:rsidP="00DA289B">
      <w:pPr>
        <w:autoSpaceDE w:val="0"/>
        <w:autoSpaceDN w:val="0"/>
        <w:adjustRightInd w:val="0"/>
        <w:spacing w:after="0" w:line="240" w:lineRule="auto"/>
        <w:rPr>
          <w:rFonts w:ascii="Times New Roman" w:hAnsi="Times New Roman" w:cs="Times New Roman"/>
          <w:i/>
          <w:u w:val="single"/>
        </w:rPr>
      </w:pPr>
      <w:r w:rsidRPr="00A26928">
        <w:rPr>
          <w:rFonts w:ascii="Times New Roman" w:hAnsi="Times New Roman" w:cs="Times New Roman"/>
          <w:i/>
          <w:u w:val="single"/>
        </w:rPr>
        <w:t>Review</w:t>
      </w:r>
      <w:r w:rsidR="00C75E83" w:rsidRPr="00A26928">
        <w:rPr>
          <w:rFonts w:ascii="Times New Roman" w:hAnsi="Times New Roman" w:cs="Times New Roman"/>
          <w:i/>
          <w:u w:val="single"/>
        </w:rPr>
        <w:t>:</w:t>
      </w:r>
    </w:p>
    <w:p w14:paraId="6C2588C5" w14:textId="77777777" w:rsidR="00DA289B" w:rsidRPr="00A26928" w:rsidRDefault="00DA289B" w:rsidP="00DA289B">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rPr>
        <w:t>Lines 261–269 mention computational tasks the students performed after the interview. These tasks and their analysis are future endeavors that</w:t>
      </w:r>
      <w:r w:rsidR="00C75E83" w:rsidRPr="00A26928">
        <w:rPr>
          <w:rFonts w:ascii="Times New Roman" w:hAnsi="Times New Roman" w:cs="Times New Roman"/>
          <w:i/>
        </w:rPr>
        <w:t xml:space="preserve"> </w:t>
      </w:r>
      <w:r w:rsidRPr="00A26928">
        <w:rPr>
          <w:rFonts w:ascii="Times New Roman" w:hAnsi="Times New Roman" w:cs="Times New Roman"/>
          <w:i/>
        </w:rPr>
        <w:t xml:space="preserve">never get more attention in this paper. </w:t>
      </w:r>
      <w:proofErr w:type="gramStart"/>
      <w:r w:rsidRPr="00A26928">
        <w:rPr>
          <w:rFonts w:ascii="Times New Roman" w:hAnsi="Times New Roman" w:cs="Times New Roman"/>
          <w:i/>
        </w:rPr>
        <w:t>In order to</w:t>
      </w:r>
      <w:proofErr w:type="gramEnd"/>
      <w:r w:rsidRPr="00A26928">
        <w:rPr>
          <w:rFonts w:ascii="Times New Roman" w:hAnsi="Times New Roman" w:cs="Times New Roman"/>
          <w:i/>
        </w:rPr>
        <w:t xml:space="preserve"> keep the focus of this research on the interview this section could be shortened or cut.</w:t>
      </w:r>
    </w:p>
    <w:p w14:paraId="76FCD9E9" w14:textId="77777777" w:rsidR="004A508C" w:rsidRPr="00A26928" w:rsidRDefault="004A508C" w:rsidP="00DA289B">
      <w:pPr>
        <w:autoSpaceDE w:val="0"/>
        <w:autoSpaceDN w:val="0"/>
        <w:adjustRightInd w:val="0"/>
        <w:spacing w:after="0" w:line="240" w:lineRule="auto"/>
        <w:rPr>
          <w:rFonts w:ascii="Times New Roman" w:hAnsi="Times New Roman" w:cs="Times New Roman"/>
        </w:rPr>
      </w:pPr>
    </w:p>
    <w:p w14:paraId="5D40B2A8" w14:textId="77777777" w:rsidR="004A508C" w:rsidRPr="00A26928" w:rsidRDefault="004A508C" w:rsidP="00DA289B">
      <w:pPr>
        <w:autoSpaceDE w:val="0"/>
        <w:autoSpaceDN w:val="0"/>
        <w:adjustRightInd w:val="0"/>
        <w:spacing w:after="0" w:line="240" w:lineRule="auto"/>
        <w:rPr>
          <w:rFonts w:ascii="Times New Roman" w:hAnsi="Times New Roman" w:cs="Times New Roman"/>
          <w:u w:val="single"/>
        </w:rPr>
      </w:pPr>
      <w:r w:rsidRPr="00A26928">
        <w:rPr>
          <w:rFonts w:ascii="Times New Roman" w:hAnsi="Times New Roman" w:cs="Times New Roman"/>
          <w:u w:val="single"/>
        </w:rPr>
        <w:t>Response:</w:t>
      </w:r>
    </w:p>
    <w:p w14:paraId="1612D058" w14:textId="14F684C6" w:rsidR="0012776D" w:rsidRPr="00A26928" w:rsidRDefault="002936F9" w:rsidP="00DA289B">
      <w:pPr>
        <w:autoSpaceDE w:val="0"/>
        <w:autoSpaceDN w:val="0"/>
        <w:adjustRightInd w:val="0"/>
        <w:spacing w:after="0" w:line="240" w:lineRule="auto"/>
        <w:rPr>
          <w:rFonts w:ascii="Times New Roman" w:hAnsi="Times New Roman" w:cs="Times New Roman"/>
        </w:rPr>
      </w:pPr>
      <w:r w:rsidRPr="00A26928">
        <w:rPr>
          <w:rFonts w:ascii="Times New Roman" w:hAnsi="Times New Roman" w:cs="Times New Roman"/>
        </w:rPr>
        <w:t>This reference to a future analysis of the statistical computing tasks has been removed from the revised manuscript. The statistical computing tasks are described on lines 32</w:t>
      </w:r>
      <w:ins w:id="112" w:author="Allison Theobold" w:date="2019-07-02T10:19:00Z">
        <w:r w:rsidR="00D13820">
          <w:rPr>
            <w:rFonts w:ascii="Times New Roman" w:hAnsi="Times New Roman" w:cs="Times New Roman"/>
          </w:rPr>
          <w:t>3</w:t>
        </w:r>
      </w:ins>
      <w:del w:id="113" w:author="Allison Theobold" w:date="2019-07-02T10:19:00Z">
        <w:r w:rsidRPr="00A26928" w:rsidDel="00D13820">
          <w:rPr>
            <w:rFonts w:ascii="Times New Roman" w:hAnsi="Times New Roman" w:cs="Times New Roman"/>
          </w:rPr>
          <w:delText>2</w:delText>
        </w:r>
      </w:del>
      <w:r w:rsidRPr="00A26928">
        <w:rPr>
          <w:rFonts w:ascii="Times New Roman" w:hAnsi="Times New Roman" w:cs="Times New Roman"/>
        </w:rPr>
        <w:t>-3</w:t>
      </w:r>
      <w:ins w:id="114" w:author="Allison Theobold" w:date="2019-07-02T10:19:00Z">
        <w:r w:rsidR="00D13820">
          <w:rPr>
            <w:rFonts w:ascii="Times New Roman" w:hAnsi="Times New Roman" w:cs="Times New Roman"/>
          </w:rPr>
          <w:t>30</w:t>
        </w:r>
      </w:ins>
      <w:del w:id="115" w:author="Allison Theobold" w:date="2019-07-02T10:19:00Z">
        <w:r w:rsidRPr="00A26928" w:rsidDel="00D13820">
          <w:rPr>
            <w:rFonts w:ascii="Times New Roman" w:hAnsi="Times New Roman" w:cs="Times New Roman"/>
          </w:rPr>
          <w:delText>29</w:delText>
        </w:r>
      </w:del>
      <w:r w:rsidRPr="00A26928">
        <w:rPr>
          <w:rFonts w:ascii="Times New Roman" w:hAnsi="Times New Roman" w:cs="Times New Roman"/>
        </w:rPr>
        <w:t xml:space="preserve"> </w:t>
      </w:r>
      <w:r w:rsidR="0035437D" w:rsidRPr="00A26928">
        <w:rPr>
          <w:rFonts w:ascii="Times New Roman" w:hAnsi="Times New Roman" w:cs="Times New Roman"/>
        </w:rPr>
        <w:t xml:space="preserve">solely </w:t>
      </w:r>
      <w:r w:rsidRPr="00A26928">
        <w:rPr>
          <w:rFonts w:ascii="Times New Roman" w:hAnsi="Times New Roman" w:cs="Times New Roman"/>
        </w:rPr>
        <w:t xml:space="preserve">to set the stage for the interview questions which were asked following the completion of each task.  </w:t>
      </w:r>
    </w:p>
    <w:p w14:paraId="6ACF765D" w14:textId="77777777" w:rsidR="0012776D" w:rsidRPr="00A26928" w:rsidRDefault="0012776D" w:rsidP="00DA289B">
      <w:pPr>
        <w:autoSpaceDE w:val="0"/>
        <w:autoSpaceDN w:val="0"/>
        <w:adjustRightInd w:val="0"/>
        <w:spacing w:after="0" w:line="240" w:lineRule="auto"/>
        <w:rPr>
          <w:rFonts w:ascii="Times New Roman" w:hAnsi="Times New Roman" w:cs="Times New Roman"/>
          <w:i/>
          <w:u w:val="single"/>
        </w:rPr>
      </w:pPr>
    </w:p>
    <w:p w14:paraId="33FCC90B" w14:textId="77777777" w:rsidR="0012776D" w:rsidRPr="00A26928" w:rsidRDefault="0012776D" w:rsidP="00DA289B">
      <w:pPr>
        <w:autoSpaceDE w:val="0"/>
        <w:autoSpaceDN w:val="0"/>
        <w:adjustRightInd w:val="0"/>
        <w:spacing w:after="0" w:line="240" w:lineRule="auto"/>
        <w:rPr>
          <w:rFonts w:ascii="Times New Roman" w:hAnsi="Times New Roman" w:cs="Times New Roman"/>
          <w:i/>
          <w:u w:val="single"/>
        </w:rPr>
      </w:pPr>
    </w:p>
    <w:p w14:paraId="03B97D32" w14:textId="77777777" w:rsidR="0012776D" w:rsidRPr="00A26928" w:rsidRDefault="0012776D" w:rsidP="00DA289B">
      <w:pPr>
        <w:autoSpaceDE w:val="0"/>
        <w:autoSpaceDN w:val="0"/>
        <w:adjustRightInd w:val="0"/>
        <w:spacing w:after="0" w:line="240" w:lineRule="auto"/>
        <w:rPr>
          <w:rFonts w:ascii="Times New Roman" w:hAnsi="Times New Roman" w:cs="Times New Roman"/>
          <w:i/>
          <w:u w:val="single"/>
        </w:rPr>
      </w:pPr>
    </w:p>
    <w:p w14:paraId="7E04A49A" w14:textId="77777777" w:rsidR="0012776D" w:rsidRPr="00A26928" w:rsidRDefault="0012776D" w:rsidP="00DA289B">
      <w:pPr>
        <w:autoSpaceDE w:val="0"/>
        <w:autoSpaceDN w:val="0"/>
        <w:adjustRightInd w:val="0"/>
        <w:spacing w:after="0" w:line="240" w:lineRule="auto"/>
        <w:rPr>
          <w:rFonts w:ascii="Times New Roman" w:hAnsi="Times New Roman" w:cs="Times New Roman"/>
          <w:i/>
          <w:u w:val="single"/>
        </w:rPr>
      </w:pPr>
    </w:p>
    <w:p w14:paraId="132BA60D" w14:textId="77777777" w:rsidR="0012776D" w:rsidRPr="00A26928" w:rsidRDefault="0012776D" w:rsidP="00DA289B">
      <w:pPr>
        <w:autoSpaceDE w:val="0"/>
        <w:autoSpaceDN w:val="0"/>
        <w:adjustRightInd w:val="0"/>
        <w:spacing w:after="0" w:line="240" w:lineRule="auto"/>
        <w:rPr>
          <w:rFonts w:ascii="Times New Roman" w:hAnsi="Times New Roman" w:cs="Times New Roman"/>
          <w:i/>
          <w:u w:val="single"/>
        </w:rPr>
      </w:pPr>
    </w:p>
    <w:p w14:paraId="0C8E0F2D" w14:textId="77777777" w:rsidR="0012776D" w:rsidRPr="00A26928" w:rsidRDefault="0012776D" w:rsidP="00DA289B">
      <w:pPr>
        <w:autoSpaceDE w:val="0"/>
        <w:autoSpaceDN w:val="0"/>
        <w:adjustRightInd w:val="0"/>
        <w:spacing w:after="0" w:line="240" w:lineRule="auto"/>
        <w:rPr>
          <w:rFonts w:ascii="Times New Roman" w:hAnsi="Times New Roman" w:cs="Times New Roman"/>
          <w:i/>
          <w:u w:val="single"/>
        </w:rPr>
      </w:pPr>
    </w:p>
    <w:p w14:paraId="40E8EBA4" w14:textId="77777777" w:rsidR="0012776D" w:rsidRPr="00A26928" w:rsidRDefault="0012776D" w:rsidP="00DA289B">
      <w:pPr>
        <w:autoSpaceDE w:val="0"/>
        <w:autoSpaceDN w:val="0"/>
        <w:adjustRightInd w:val="0"/>
        <w:spacing w:after="0" w:line="240" w:lineRule="auto"/>
        <w:rPr>
          <w:rFonts w:ascii="Times New Roman" w:hAnsi="Times New Roman" w:cs="Times New Roman"/>
          <w:i/>
          <w:u w:val="single"/>
        </w:rPr>
      </w:pPr>
    </w:p>
    <w:p w14:paraId="42A4D88E" w14:textId="77777777" w:rsidR="0012776D" w:rsidRPr="00A26928" w:rsidRDefault="0012776D">
      <w:pPr>
        <w:rPr>
          <w:rFonts w:ascii="Times New Roman" w:hAnsi="Times New Roman" w:cs="Times New Roman"/>
          <w:i/>
          <w:u w:val="single"/>
        </w:rPr>
      </w:pPr>
      <w:r w:rsidRPr="00A26928">
        <w:rPr>
          <w:rFonts w:ascii="Times New Roman" w:hAnsi="Times New Roman" w:cs="Times New Roman"/>
          <w:i/>
          <w:u w:val="single"/>
        </w:rPr>
        <w:br w:type="page"/>
      </w:r>
    </w:p>
    <w:p w14:paraId="4914A198" w14:textId="77777777" w:rsidR="00772AF9" w:rsidRPr="00A26928" w:rsidDel="00F275C5" w:rsidRDefault="00772AF9" w:rsidP="00772AF9">
      <w:pPr>
        <w:rPr>
          <w:del w:id="116" w:author="Stacey Hancock" w:date="2019-07-01T18:28:00Z"/>
          <w:rFonts w:ascii="Times New Roman" w:hAnsi="Times New Roman" w:cs="Times New Roman"/>
        </w:rPr>
      </w:pPr>
      <w:r w:rsidRPr="00A26928">
        <w:rPr>
          <w:rFonts w:ascii="Times New Roman" w:hAnsi="Times New Roman" w:cs="Times New Roman"/>
        </w:rPr>
        <w:lastRenderedPageBreak/>
        <w:t xml:space="preserve">Response to </w:t>
      </w:r>
      <w:r>
        <w:rPr>
          <w:rFonts w:ascii="Times New Roman" w:hAnsi="Times New Roman" w:cs="Times New Roman"/>
        </w:rPr>
        <w:t>Reviewer #2</w:t>
      </w:r>
      <w:r w:rsidRPr="00A26928">
        <w:rPr>
          <w:rFonts w:ascii="Times New Roman" w:hAnsi="Times New Roman" w:cs="Times New Roman"/>
        </w:rPr>
        <w:t xml:space="preserve">: “How Environmental Science Graduate Students Acquire Statistical Computing Skills” </w:t>
      </w:r>
    </w:p>
    <w:p w14:paraId="37880E2C" w14:textId="53CE72E1" w:rsidR="00772AF9" w:rsidRPr="00A26928" w:rsidDel="00F275C5" w:rsidRDefault="00772AF9" w:rsidP="00772AF9">
      <w:pPr>
        <w:autoSpaceDE w:val="0"/>
        <w:autoSpaceDN w:val="0"/>
        <w:adjustRightInd w:val="0"/>
        <w:spacing w:after="0" w:line="240" w:lineRule="auto"/>
        <w:rPr>
          <w:del w:id="117" w:author="Stacey Hancock" w:date="2019-07-01T18:28:00Z"/>
          <w:rFonts w:ascii="Times New Roman" w:hAnsi="Times New Roman" w:cs="Times New Roman"/>
        </w:rPr>
      </w:pPr>
      <w:del w:id="118" w:author="Stacey Hancock" w:date="2019-07-01T18:28:00Z">
        <w:r w:rsidRPr="00A26928" w:rsidDel="00F275C5">
          <w:rPr>
            <w:rFonts w:ascii="Times New Roman" w:hAnsi="Times New Roman" w:cs="Times New Roman"/>
          </w:rPr>
          <w:delText>Thank you for your careful review of our paper. Following an itemization of how we have addressed your comments, we provide point-by-point responses to each reviewer.</w:delText>
        </w:r>
      </w:del>
    </w:p>
    <w:p w14:paraId="79949289" w14:textId="77777777" w:rsidR="0012776D" w:rsidRPr="00A26928" w:rsidRDefault="0012776D">
      <w:pPr>
        <w:rPr>
          <w:rFonts w:ascii="Times New Roman" w:hAnsi="Times New Roman" w:cs="Times New Roman"/>
          <w:b/>
        </w:rPr>
        <w:pPrChange w:id="119" w:author="Stacey Hancock" w:date="2019-07-01T18:28:00Z">
          <w:pPr>
            <w:autoSpaceDE w:val="0"/>
            <w:autoSpaceDN w:val="0"/>
            <w:adjustRightInd w:val="0"/>
            <w:spacing w:after="0" w:line="240" w:lineRule="auto"/>
          </w:pPr>
        </w:pPrChange>
      </w:pPr>
    </w:p>
    <w:p w14:paraId="53C688D4" w14:textId="77777777" w:rsidR="0012776D" w:rsidRPr="00A26928" w:rsidRDefault="004958B5" w:rsidP="00DA289B">
      <w:pPr>
        <w:autoSpaceDE w:val="0"/>
        <w:autoSpaceDN w:val="0"/>
        <w:adjustRightInd w:val="0"/>
        <w:spacing w:after="0" w:line="240" w:lineRule="auto"/>
        <w:rPr>
          <w:rFonts w:ascii="Times New Roman" w:hAnsi="Times New Roman" w:cs="Times New Roman"/>
          <w:i/>
          <w:u w:val="single"/>
        </w:rPr>
      </w:pPr>
      <w:r w:rsidRPr="00A26928">
        <w:rPr>
          <w:rFonts w:ascii="Times New Roman" w:hAnsi="Times New Roman" w:cs="Times New Roman"/>
          <w:i/>
          <w:u w:val="single"/>
        </w:rPr>
        <w:t>Review</w:t>
      </w:r>
      <w:r w:rsidR="0012776D" w:rsidRPr="00A26928">
        <w:rPr>
          <w:rFonts w:ascii="Times New Roman" w:hAnsi="Times New Roman" w:cs="Times New Roman"/>
          <w:i/>
          <w:u w:val="single"/>
        </w:rPr>
        <w:t>:</w:t>
      </w:r>
    </w:p>
    <w:p w14:paraId="027C1EFC" w14:textId="77777777" w:rsidR="00C572E7" w:rsidRPr="00A26928" w:rsidRDefault="00C572E7" w:rsidP="00C572E7">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rPr>
        <w:t xml:space="preserve">It would be useful to see a description of what you mean by statistical computing. I had thought that it referred to the coding required in statistical </w:t>
      </w:r>
      <w:r w:rsidR="002602D4" w:rsidRPr="00A26928">
        <w:rPr>
          <w:rFonts w:ascii="Times New Roman" w:hAnsi="Times New Roman" w:cs="Times New Roman"/>
          <w:i/>
        </w:rPr>
        <w:t>packages,</w:t>
      </w:r>
      <w:r w:rsidRPr="00A26928">
        <w:rPr>
          <w:rFonts w:ascii="Times New Roman" w:hAnsi="Times New Roman" w:cs="Times New Roman"/>
          <w:i/>
        </w:rPr>
        <w:t xml:space="preserve"> but I see that you describe a course at Harvard which used MATLAB which is not a statistical package. Could elaborate on this, please?</w:t>
      </w:r>
    </w:p>
    <w:p w14:paraId="6EBD6796" w14:textId="77777777" w:rsidR="00C572E7" w:rsidRPr="00A26928" w:rsidRDefault="00C572E7" w:rsidP="00C572E7">
      <w:pPr>
        <w:autoSpaceDE w:val="0"/>
        <w:autoSpaceDN w:val="0"/>
        <w:adjustRightInd w:val="0"/>
        <w:spacing w:after="0" w:line="240" w:lineRule="auto"/>
        <w:rPr>
          <w:rFonts w:ascii="Times New Roman" w:hAnsi="Times New Roman" w:cs="Times New Roman"/>
        </w:rPr>
      </w:pPr>
    </w:p>
    <w:p w14:paraId="733BCE9E" w14:textId="77777777" w:rsidR="00E60C4D" w:rsidRPr="00A26928" w:rsidRDefault="00E60C4D" w:rsidP="00C572E7">
      <w:pPr>
        <w:autoSpaceDE w:val="0"/>
        <w:autoSpaceDN w:val="0"/>
        <w:adjustRightInd w:val="0"/>
        <w:spacing w:after="0" w:line="240" w:lineRule="auto"/>
        <w:rPr>
          <w:rFonts w:ascii="Times New Roman" w:hAnsi="Times New Roman" w:cs="Times New Roman"/>
          <w:u w:val="single"/>
        </w:rPr>
      </w:pPr>
      <w:r w:rsidRPr="00A26928">
        <w:rPr>
          <w:rFonts w:ascii="Times New Roman" w:hAnsi="Times New Roman" w:cs="Times New Roman"/>
          <w:u w:val="single"/>
        </w:rPr>
        <w:t>Response:</w:t>
      </w:r>
    </w:p>
    <w:p w14:paraId="58726E2C" w14:textId="353AB3BF" w:rsidR="00C572E7" w:rsidRPr="00A26928" w:rsidRDefault="00282023" w:rsidP="00C572E7">
      <w:pPr>
        <w:autoSpaceDE w:val="0"/>
        <w:autoSpaceDN w:val="0"/>
        <w:adjustRightInd w:val="0"/>
        <w:spacing w:after="0" w:line="240" w:lineRule="auto"/>
        <w:rPr>
          <w:rFonts w:ascii="Times New Roman" w:hAnsi="Times New Roman" w:cs="Times New Roman"/>
        </w:rPr>
      </w:pPr>
      <w:r w:rsidRPr="00A26928">
        <w:rPr>
          <w:rFonts w:ascii="Times New Roman" w:hAnsi="Times New Roman" w:cs="Times New Roman"/>
        </w:rPr>
        <w:t xml:space="preserve">See </w:t>
      </w:r>
      <w:r w:rsidR="00F062A9" w:rsidRPr="00A26928">
        <w:rPr>
          <w:rFonts w:ascii="Times New Roman" w:hAnsi="Times New Roman" w:cs="Times New Roman"/>
        </w:rPr>
        <w:t xml:space="preserve">previous response to Associate Editor on </w:t>
      </w:r>
      <w:ins w:id="120" w:author="Allison Theobold" w:date="2019-07-02T10:20:00Z">
        <w:r w:rsidR="00762851">
          <w:rPr>
            <w:rFonts w:ascii="Times New Roman" w:hAnsi="Times New Roman" w:cs="Times New Roman"/>
          </w:rPr>
          <w:t xml:space="preserve">lines </w:t>
        </w:r>
      </w:ins>
      <w:del w:id="121" w:author="Allison Theobold" w:date="2019-07-02T10:20:00Z">
        <w:r w:rsidR="00F062A9" w:rsidRPr="00A26928" w:rsidDel="00762851">
          <w:rPr>
            <w:rFonts w:ascii="Times New Roman" w:hAnsi="Times New Roman" w:cs="Times New Roman"/>
          </w:rPr>
          <w:delText>page 1.</w:delText>
        </w:r>
      </w:del>
      <w:ins w:id="122" w:author="Allison Theobold" w:date="2019-07-02T10:20:00Z">
        <w:r w:rsidR="00762851">
          <w:rPr>
            <w:rFonts w:ascii="Times New Roman" w:hAnsi="Times New Roman" w:cs="Times New Roman"/>
          </w:rPr>
          <w:t>24-28.</w:t>
        </w:r>
      </w:ins>
      <w:r w:rsidR="00F062A9" w:rsidRPr="00A26928">
        <w:rPr>
          <w:rFonts w:ascii="Times New Roman" w:hAnsi="Times New Roman" w:cs="Times New Roman"/>
        </w:rPr>
        <w:t xml:space="preserve"> </w:t>
      </w:r>
    </w:p>
    <w:p w14:paraId="38F961AE" w14:textId="77777777" w:rsidR="00E60C4D" w:rsidRPr="00A26928" w:rsidRDefault="00E60C4D" w:rsidP="00C572E7">
      <w:pPr>
        <w:autoSpaceDE w:val="0"/>
        <w:autoSpaceDN w:val="0"/>
        <w:adjustRightInd w:val="0"/>
        <w:spacing w:after="0" w:line="240" w:lineRule="auto"/>
        <w:rPr>
          <w:rFonts w:ascii="Times New Roman" w:hAnsi="Times New Roman" w:cs="Times New Roman"/>
        </w:rPr>
      </w:pPr>
    </w:p>
    <w:p w14:paraId="522525EE" w14:textId="77777777" w:rsidR="00C572E7" w:rsidRPr="00A26928" w:rsidRDefault="004958B5" w:rsidP="00C572E7">
      <w:pPr>
        <w:autoSpaceDE w:val="0"/>
        <w:autoSpaceDN w:val="0"/>
        <w:adjustRightInd w:val="0"/>
        <w:spacing w:after="0" w:line="240" w:lineRule="auto"/>
        <w:rPr>
          <w:rFonts w:ascii="Times New Roman" w:hAnsi="Times New Roman" w:cs="Times New Roman"/>
          <w:i/>
          <w:u w:val="single"/>
        </w:rPr>
      </w:pPr>
      <w:r w:rsidRPr="00A26928">
        <w:rPr>
          <w:rFonts w:ascii="Times New Roman" w:hAnsi="Times New Roman" w:cs="Times New Roman"/>
          <w:i/>
          <w:u w:val="single"/>
        </w:rPr>
        <w:t>Review</w:t>
      </w:r>
      <w:r w:rsidR="00C572E7" w:rsidRPr="00A26928">
        <w:rPr>
          <w:rFonts w:ascii="Times New Roman" w:hAnsi="Times New Roman" w:cs="Times New Roman"/>
          <w:i/>
          <w:u w:val="single"/>
        </w:rPr>
        <w:t>:</w:t>
      </w:r>
    </w:p>
    <w:p w14:paraId="762CED81" w14:textId="77777777" w:rsidR="00C572E7" w:rsidRPr="00A26928" w:rsidRDefault="00C572E7" w:rsidP="00C572E7">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rPr>
        <w:t>I think the article would benefit from a better description of what constitutes an ‘environmental science’ student. In the last paragraph of the Introduction you point out that ‘environmental science’ in the literature means something quite specific. In this case you say that it refers to ‘large assortment of fields serviced by the graduate level applied statistics course sequence’. I cannot see any information telling me what these fields are which, presumably, may vary depending on the institution. Of the five students in the study, three are listed as being ‘environmental science’ students. Doesn’t this mean something specific here? If so, what? The other two are ‘Animal Range Science’ and ‘Ecology’. Again, information on what these disciplines are would be relevant.</w:t>
      </w:r>
    </w:p>
    <w:p w14:paraId="34A06A18" w14:textId="77777777" w:rsidR="00C572E7" w:rsidRPr="00A26928" w:rsidRDefault="00C572E7" w:rsidP="00C572E7">
      <w:pPr>
        <w:autoSpaceDE w:val="0"/>
        <w:autoSpaceDN w:val="0"/>
        <w:adjustRightInd w:val="0"/>
        <w:spacing w:after="0" w:line="240" w:lineRule="auto"/>
        <w:rPr>
          <w:rFonts w:ascii="Times New Roman" w:hAnsi="Times New Roman" w:cs="Times New Roman"/>
        </w:rPr>
      </w:pPr>
    </w:p>
    <w:p w14:paraId="0912FADB" w14:textId="77777777" w:rsidR="00E60C4D" w:rsidRPr="00A26928" w:rsidRDefault="00E60C4D" w:rsidP="00C572E7">
      <w:pPr>
        <w:autoSpaceDE w:val="0"/>
        <w:autoSpaceDN w:val="0"/>
        <w:adjustRightInd w:val="0"/>
        <w:spacing w:after="0" w:line="240" w:lineRule="auto"/>
        <w:rPr>
          <w:rFonts w:ascii="Times New Roman" w:hAnsi="Times New Roman" w:cs="Times New Roman"/>
          <w:u w:val="single"/>
        </w:rPr>
      </w:pPr>
      <w:r w:rsidRPr="00A26928">
        <w:rPr>
          <w:rFonts w:ascii="Times New Roman" w:hAnsi="Times New Roman" w:cs="Times New Roman"/>
          <w:u w:val="single"/>
        </w:rPr>
        <w:t>Response:</w:t>
      </w:r>
    </w:p>
    <w:p w14:paraId="382E58C2" w14:textId="3386579C" w:rsidR="00E60C4D" w:rsidRPr="00A26928" w:rsidRDefault="00843B0D" w:rsidP="00C572E7">
      <w:pPr>
        <w:autoSpaceDE w:val="0"/>
        <w:autoSpaceDN w:val="0"/>
        <w:adjustRightInd w:val="0"/>
        <w:spacing w:after="0" w:line="240" w:lineRule="auto"/>
        <w:rPr>
          <w:rFonts w:ascii="Times New Roman" w:hAnsi="Times New Roman" w:cs="Times New Roman"/>
        </w:rPr>
      </w:pPr>
      <w:r w:rsidRPr="00A26928">
        <w:rPr>
          <w:rFonts w:ascii="Times New Roman" w:hAnsi="Times New Roman" w:cs="Times New Roman"/>
        </w:rPr>
        <w:t xml:space="preserve">See previous response to Associate Editor on </w:t>
      </w:r>
      <w:ins w:id="123" w:author="Allison Theobold" w:date="2019-07-02T10:20:00Z">
        <w:r w:rsidR="00C15362">
          <w:rPr>
            <w:rFonts w:ascii="Times New Roman" w:hAnsi="Times New Roman" w:cs="Times New Roman"/>
          </w:rPr>
          <w:t xml:space="preserve">lines </w:t>
        </w:r>
      </w:ins>
      <w:ins w:id="124" w:author="Allison Theobold" w:date="2019-07-02T10:21:00Z">
        <w:r w:rsidR="00E8130F">
          <w:rPr>
            <w:rFonts w:ascii="Times New Roman" w:hAnsi="Times New Roman" w:cs="Times New Roman"/>
          </w:rPr>
          <w:t>28-30</w:t>
        </w:r>
      </w:ins>
      <w:del w:id="125" w:author="Allison Theobold" w:date="2019-07-02T10:20:00Z">
        <w:r w:rsidRPr="00A26928" w:rsidDel="00C15362">
          <w:rPr>
            <w:rFonts w:ascii="Times New Roman" w:hAnsi="Times New Roman" w:cs="Times New Roman"/>
          </w:rPr>
          <w:delText>page 1</w:delText>
        </w:r>
      </w:del>
      <w:r w:rsidRPr="00A26928">
        <w:rPr>
          <w:rFonts w:ascii="Times New Roman" w:hAnsi="Times New Roman" w:cs="Times New Roman"/>
        </w:rPr>
        <w:t xml:space="preserve">. </w:t>
      </w:r>
    </w:p>
    <w:p w14:paraId="650FE2F7" w14:textId="77777777" w:rsidR="00E60C4D" w:rsidRPr="00A26928" w:rsidRDefault="00E60C4D" w:rsidP="00C572E7">
      <w:pPr>
        <w:autoSpaceDE w:val="0"/>
        <w:autoSpaceDN w:val="0"/>
        <w:adjustRightInd w:val="0"/>
        <w:spacing w:after="0" w:line="240" w:lineRule="auto"/>
        <w:rPr>
          <w:rFonts w:ascii="Times New Roman" w:hAnsi="Times New Roman" w:cs="Times New Roman"/>
        </w:rPr>
      </w:pPr>
    </w:p>
    <w:p w14:paraId="2D830B6D" w14:textId="77777777" w:rsidR="00C572E7" w:rsidRPr="00A26928" w:rsidRDefault="004958B5" w:rsidP="00C572E7">
      <w:pPr>
        <w:autoSpaceDE w:val="0"/>
        <w:autoSpaceDN w:val="0"/>
        <w:adjustRightInd w:val="0"/>
        <w:spacing w:after="0" w:line="240" w:lineRule="auto"/>
        <w:rPr>
          <w:rFonts w:ascii="Times New Roman" w:hAnsi="Times New Roman" w:cs="Times New Roman"/>
          <w:i/>
          <w:u w:val="single"/>
        </w:rPr>
      </w:pPr>
      <w:r w:rsidRPr="00A26928">
        <w:rPr>
          <w:rFonts w:ascii="Times New Roman" w:hAnsi="Times New Roman" w:cs="Times New Roman"/>
          <w:i/>
          <w:u w:val="single"/>
        </w:rPr>
        <w:t>Review</w:t>
      </w:r>
      <w:r w:rsidR="00C572E7" w:rsidRPr="00A26928">
        <w:rPr>
          <w:rFonts w:ascii="Times New Roman" w:hAnsi="Times New Roman" w:cs="Times New Roman"/>
          <w:i/>
          <w:u w:val="single"/>
        </w:rPr>
        <w:t>:</w:t>
      </w:r>
    </w:p>
    <w:p w14:paraId="175A2B71" w14:textId="77777777" w:rsidR="00C572E7" w:rsidRPr="00A26928" w:rsidRDefault="00C572E7" w:rsidP="00C572E7">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rPr>
        <w:t xml:space="preserve">How is environmental science any different from any other non-computer science student needing to obtain these skills? Why have you chosen this </w:t>
      </w:r>
      <w:proofErr w:type="gramStart"/>
      <w:r w:rsidRPr="00A26928">
        <w:rPr>
          <w:rFonts w:ascii="Times New Roman" w:hAnsi="Times New Roman" w:cs="Times New Roman"/>
          <w:i/>
        </w:rPr>
        <w:t>particular area</w:t>
      </w:r>
      <w:proofErr w:type="gramEnd"/>
      <w:r w:rsidRPr="00A26928">
        <w:rPr>
          <w:rFonts w:ascii="Times New Roman" w:hAnsi="Times New Roman" w:cs="Times New Roman"/>
          <w:i/>
        </w:rPr>
        <w:t xml:space="preserve"> to consider?</w:t>
      </w:r>
    </w:p>
    <w:p w14:paraId="79415587" w14:textId="77777777" w:rsidR="00C572E7" w:rsidRPr="00A26928" w:rsidRDefault="00C572E7" w:rsidP="00C572E7">
      <w:pPr>
        <w:autoSpaceDE w:val="0"/>
        <w:autoSpaceDN w:val="0"/>
        <w:adjustRightInd w:val="0"/>
        <w:spacing w:after="0" w:line="240" w:lineRule="auto"/>
        <w:rPr>
          <w:rFonts w:ascii="Times New Roman" w:hAnsi="Times New Roman" w:cs="Times New Roman"/>
        </w:rPr>
      </w:pPr>
    </w:p>
    <w:p w14:paraId="5A7B272F" w14:textId="77777777" w:rsidR="00E60C4D" w:rsidRPr="00A26928" w:rsidRDefault="00E60C4D" w:rsidP="00C572E7">
      <w:pPr>
        <w:autoSpaceDE w:val="0"/>
        <w:autoSpaceDN w:val="0"/>
        <w:adjustRightInd w:val="0"/>
        <w:spacing w:after="0" w:line="240" w:lineRule="auto"/>
        <w:rPr>
          <w:rFonts w:ascii="Times New Roman" w:hAnsi="Times New Roman" w:cs="Times New Roman"/>
          <w:u w:val="single"/>
        </w:rPr>
      </w:pPr>
      <w:r w:rsidRPr="00A26928">
        <w:rPr>
          <w:rFonts w:ascii="Times New Roman" w:hAnsi="Times New Roman" w:cs="Times New Roman"/>
          <w:u w:val="single"/>
        </w:rPr>
        <w:t>Response:</w:t>
      </w:r>
    </w:p>
    <w:p w14:paraId="419B1BC1" w14:textId="77777777" w:rsidR="00E60C4D" w:rsidRPr="00A26928" w:rsidRDefault="00E10D8D" w:rsidP="00C572E7">
      <w:pPr>
        <w:autoSpaceDE w:val="0"/>
        <w:autoSpaceDN w:val="0"/>
        <w:adjustRightInd w:val="0"/>
        <w:spacing w:after="0" w:line="240" w:lineRule="auto"/>
        <w:rPr>
          <w:rFonts w:ascii="Times New Roman" w:hAnsi="Times New Roman" w:cs="Times New Roman"/>
        </w:rPr>
      </w:pPr>
      <w:r w:rsidRPr="00A26928">
        <w:rPr>
          <w:rFonts w:ascii="Times New Roman" w:hAnsi="Times New Roman" w:cs="Times New Roman"/>
        </w:rPr>
        <w:t>The computational preparation of graduate students in other biological fields is provided on lines 165-185 as a comparison to the computational ill preparation of environmental science graduate students see on lines 143-164.</w:t>
      </w:r>
      <w:r w:rsidR="0079458D" w:rsidRPr="00A26928">
        <w:rPr>
          <w:rFonts w:ascii="Times New Roman" w:hAnsi="Times New Roman" w:cs="Times New Roman"/>
        </w:rPr>
        <w:t xml:space="preserve"> Additionally, Statistics preparation is considered vital for </w:t>
      </w:r>
      <w:proofErr w:type="gramStart"/>
      <w:r w:rsidR="0079458D" w:rsidRPr="00A26928">
        <w:rPr>
          <w:rFonts w:ascii="Times New Roman" w:hAnsi="Times New Roman" w:cs="Times New Roman"/>
        </w:rPr>
        <w:t>the majority of</w:t>
      </w:r>
      <w:proofErr w:type="gramEnd"/>
      <w:r w:rsidR="0079458D" w:rsidRPr="00A26928">
        <w:rPr>
          <w:rFonts w:ascii="Times New Roman" w:hAnsi="Times New Roman" w:cs="Times New Roman"/>
        </w:rPr>
        <w:t xml:space="preserve"> environmental science graduate students, but </w:t>
      </w:r>
      <w:r w:rsidR="00CF0509">
        <w:rPr>
          <w:rFonts w:ascii="Times New Roman" w:hAnsi="Times New Roman" w:cs="Times New Roman"/>
        </w:rPr>
        <w:t xml:space="preserve">statistical </w:t>
      </w:r>
      <w:r w:rsidR="0079458D" w:rsidRPr="00A26928">
        <w:rPr>
          <w:rFonts w:ascii="Times New Roman" w:hAnsi="Times New Roman" w:cs="Times New Roman"/>
        </w:rPr>
        <w:t xml:space="preserve">computing is largely absent from the Statistics classroom (lines 207-227). </w:t>
      </w:r>
      <w:r w:rsidRPr="00A26928">
        <w:rPr>
          <w:rFonts w:ascii="Times New Roman" w:hAnsi="Times New Roman" w:cs="Times New Roman"/>
        </w:rPr>
        <w:t xml:space="preserve"> </w:t>
      </w:r>
    </w:p>
    <w:p w14:paraId="7684813E" w14:textId="77777777" w:rsidR="00E60C4D" w:rsidRPr="00A26928" w:rsidRDefault="00E60C4D" w:rsidP="00C572E7">
      <w:pPr>
        <w:autoSpaceDE w:val="0"/>
        <w:autoSpaceDN w:val="0"/>
        <w:adjustRightInd w:val="0"/>
        <w:spacing w:after="0" w:line="240" w:lineRule="auto"/>
        <w:rPr>
          <w:rFonts w:ascii="Times New Roman" w:hAnsi="Times New Roman" w:cs="Times New Roman"/>
          <w:i/>
        </w:rPr>
      </w:pPr>
    </w:p>
    <w:p w14:paraId="545F2853" w14:textId="77777777" w:rsidR="00C572E7" w:rsidRPr="00A26928" w:rsidRDefault="004958B5" w:rsidP="00C572E7">
      <w:pPr>
        <w:autoSpaceDE w:val="0"/>
        <w:autoSpaceDN w:val="0"/>
        <w:adjustRightInd w:val="0"/>
        <w:spacing w:after="0" w:line="240" w:lineRule="auto"/>
        <w:rPr>
          <w:rFonts w:ascii="Times New Roman" w:hAnsi="Times New Roman" w:cs="Times New Roman"/>
          <w:i/>
          <w:u w:val="single"/>
        </w:rPr>
      </w:pPr>
      <w:r w:rsidRPr="00A26928">
        <w:rPr>
          <w:rFonts w:ascii="Times New Roman" w:hAnsi="Times New Roman" w:cs="Times New Roman"/>
          <w:i/>
          <w:u w:val="single"/>
        </w:rPr>
        <w:t>Review</w:t>
      </w:r>
      <w:r w:rsidR="00C572E7" w:rsidRPr="00A26928">
        <w:rPr>
          <w:rFonts w:ascii="Times New Roman" w:hAnsi="Times New Roman" w:cs="Times New Roman"/>
          <w:i/>
          <w:u w:val="single"/>
        </w:rPr>
        <w:t>:</w:t>
      </w:r>
    </w:p>
    <w:p w14:paraId="619ADB48" w14:textId="77777777" w:rsidR="00C572E7" w:rsidRPr="00A26928" w:rsidRDefault="00C572E7" w:rsidP="00C572E7">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rPr>
        <w:t xml:space="preserve">Don’t the themes you list describe how this skill is learned, normally? By anyone? Admittedly, I am a statistician and, also, I did my training a very long time ago and we had limited computer training in our courses. Since then I have needed to learn a variety of different statistics packages – or even refamiliarize myself with packages that I once used and need to remember how to use again. I have had very limited training in those packages. But I would have said that the only way to become fluent is to use the packages for your own work and asking other people for help when you are stuck (especially someone who is an expert in the language) – this is normally how you learn. I am confused as to what this study adds to what everyone who has learned a package already knows. Are the findings </w:t>
      </w:r>
      <w:proofErr w:type="gramStart"/>
      <w:r w:rsidRPr="00A26928">
        <w:rPr>
          <w:rFonts w:ascii="Times New Roman" w:hAnsi="Times New Roman" w:cs="Times New Roman"/>
          <w:i/>
        </w:rPr>
        <w:t>particular to</w:t>
      </w:r>
      <w:proofErr w:type="gramEnd"/>
      <w:r w:rsidRPr="00A26928">
        <w:rPr>
          <w:rFonts w:ascii="Times New Roman" w:hAnsi="Times New Roman" w:cs="Times New Roman"/>
          <w:i/>
        </w:rPr>
        <w:t xml:space="preserve"> fields other than statistics? Could you</w:t>
      </w:r>
      <w:r w:rsidR="00E60C4D" w:rsidRPr="00A26928">
        <w:rPr>
          <w:rFonts w:ascii="Times New Roman" w:hAnsi="Times New Roman" w:cs="Times New Roman"/>
          <w:i/>
        </w:rPr>
        <w:t xml:space="preserve">, </w:t>
      </w:r>
      <w:r w:rsidRPr="00A26928">
        <w:rPr>
          <w:rFonts w:ascii="Times New Roman" w:hAnsi="Times New Roman" w:cs="Times New Roman"/>
          <w:i/>
        </w:rPr>
        <w:t>perhaps, outline what the ideal is for teaching or learning statistical computing?</w:t>
      </w:r>
    </w:p>
    <w:p w14:paraId="0CDB3EEA" w14:textId="77777777" w:rsidR="00C572E7" w:rsidRPr="00A26928" w:rsidRDefault="00C572E7" w:rsidP="00C572E7">
      <w:pPr>
        <w:autoSpaceDE w:val="0"/>
        <w:autoSpaceDN w:val="0"/>
        <w:adjustRightInd w:val="0"/>
        <w:spacing w:after="0" w:line="240" w:lineRule="auto"/>
        <w:rPr>
          <w:rFonts w:ascii="Times New Roman" w:hAnsi="Times New Roman" w:cs="Times New Roman"/>
        </w:rPr>
      </w:pPr>
    </w:p>
    <w:p w14:paraId="52093DBF" w14:textId="77777777" w:rsidR="00CE771A" w:rsidRPr="00A26928" w:rsidRDefault="00CE771A" w:rsidP="00C572E7">
      <w:pPr>
        <w:autoSpaceDE w:val="0"/>
        <w:autoSpaceDN w:val="0"/>
        <w:adjustRightInd w:val="0"/>
        <w:spacing w:after="0" w:line="240" w:lineRule="auto"/>
        <w:rPr>
          <w:rFonts w:ascii="Times New Roman" w:hAnsi="Times New Roman" w:cs="Times New Roman"/>
          <w:u w:val="single"/>
        </w:rPr>
      </w:pPr>
      <w:r w:rsidRPr="00A26928">
        <w:rPr>
          <w:rFonts w:ascii="Times New Roman" w:hAnsi="Times New Roman" w:cs="Times New Roman"/>
          <w:u w:val="single"/>
        </w:rPr>
        <w:t>Response:</w:t>
      </w:r>
    </w:p>
    <w:p w14:paraId="47929EB4" w14:textId="3EF7F064" w:rsidR="00CE771A" w:rsidRPr="00A26928" w:rsidRDefault="00641352" w:rsidP="00D435BF">
      <w:pPr>
        <w:autoSpaceDE w:val="0"/>
        <w:autoSpaceDN w:val="0"/>
        <w:adjustRightInd w:val="0"/>
        <w:spacing w:after="0" w:line="240" w:lineRule="auto"/>
        <w:rPr>
          <w:rFonts w:ascii="Times New Roman" w:hAnsi="Times New Roman" w:cs="Times New Roman"/>
        </w:rPr>
      </w:pPr>
      <w:del w:id="126" w:author="Stacey Hancock" w:date="2019-07-01T18:31:00Z">
        <w:r w:rsidRPr="00A26928" w:rsidDel="00F275C5">
          <w:rPr>
            <w:rFonts w:ascii="Times New Roman" w:hAnsi="Times New Roman" w:cs="Times New Roman"/>
          </w:rPr>
          <w:delText xml:space="preserve">I </w:delText>
        </w:r>
      </w:del>
      <w:ins w:id="127" w:author="Stacey Hancock" w:date="2019-07-01T18:31:00Z">
        <w:r w:rsidR="00F275C5">
          <w:rPr>
            <w:rFonts w:ascii="Times New Roman" w:hAnsi="Times New Roman" w:cs="Times New Roman"/>
          </w:rPr>
          <w:t>We</w:t>
        </w:r>
        <w:r w:rsidR="00F275C5" w:rsidRPr="00A26928">
          <w:rPr>
            <w:rFonts w:ascii="Times New Roman" w:hAnsi="Times New Roman" w:cs="Times New Roman"/>
          </w:rPr>
          <w:t xml:space="preserve"> </w:t>
        </w:r>
      </w:ins>
      <w:r w:rsidRPr="00A26928">
        <w:rPr>
          <w:rFonts w:ascii="Times New Roman" w:hAnsi="Times New Roman" w:cs="Times New Roman"/>
        </w:rPr>
        <w:t xml:space="preserve">appreciate your </w:t>
      </w:r>
      <w:ins w:id="128" w:author="Stacey Hancock" w:date="2019-07-01T18:31:00Z">
        <w:r w:rsidR="00F275C5">
          <w:rPr>
            <w:rFonts w:ascii="Times New Roman" w:hAnsi="Times New Roman" w:cs="Times New Roman"/>
          </w:rPr>
          <w:t>c</w:t>
        </w:r>
      </w:ins>
      <w:del w:id="129" w:author="Stacey Hancock" w:date="2019-07-01T18:31:00Z">
        <w:r w:rsidR="004958B5" w:rsidRPr="00A26928" w:rsidDel="00F275C5">
          <w:rPr>
            <w:rFonts w:ascii="Times New Roman" w:hAnsi="Times New Roman" w:cs="Times New Roman"/>
          </w:rPr>
          <w:delText>C</w:delText>
        </w:r>
      </w:del>
      <w:r w:rsidR="004958B5" w:rsidRPr="00A26928">
        <w:rPr>
          <w:rFonts w:ascii="Times New Roman" w:hAnsi="Times New Roman" w:cs="Times New Roman"/>
        </w:rPr>
        <w:t>omment</w:t>
      </w:r>
      <w:r w:rsidRPr="00A26928">
        <w:rPr>
          <w:rFonts w:ascii="Times New Roman" w:hAnsi="Times New Roman" w:cs="Times New Roman"/>
        </w:rPr>
        <w:t xml:space="preserve"> on the distinction between knowledge of statistical packages and computing knowledge necessary to implement statistics. Indeed,</w:t>
      </w:r>
      <w:r w:rsidR="00B95664" w:rsidRPr="00A26928">
        <w:rPr>
          <w:rFonts w:ascii="Times New Roman" w:hAnsi="Times New Roman" w:cs="Times New Roman"/>
        </w:rPr>
        <w:t xml:space="preserve"> often the implementation of statistical packages is </w:t>
      </w:r>
      <w:r w:rsidR="00B95664" w:rsidRPr="00A26928">
        <w:rPr>
          <w:rFonts w:ascii="Times New Roman" w:hAnsi="Times New Roman" w:cs="Times New Roman"/>
        </w:rPr>
        <w:lastRenderedPageBreak/>
        <w:t xml:space="preserve">necessary to implement statistics in the context of environmental science research, however, learning and implementing statistical packages is a small piece of this picture. </w:t>
      </w:r>
    </w:p>
    <w:p w14:paraId="5EDF42D2" w14:textId="370A2B35" w:rsidR="00421802" w:rsidRPr="00A26928" w:rsidRDefault="00D435BF" w:rsidP="00421802">
      <w:pPr>
        <w:autoSpaceDE w:val="0"/>
        <w:autoSpaceDN w:val="0"/>
        <w:adjustRightInd w:val="0"/>
        <w:spacing w:after="0" w:line="240" w:lineRule="auto"/>
        <w:ind w:firstLine="360"/>
        <w:rPr>
          <w:rFonts w:ascii="Times New Roman" w:hAnsi="Times New Roman" w:cs="Times New Roman"/>
        </w:rPr>
      </w:pPr>
      <w:commentRangeStart w:id="130"/>
      <w:r w:rsidRPr="00A26928">
        <w:rPr>
          <w:rFonts w:ascii="Times New Roman" w:hAnsi="Times New Roman" w:cs="Times New Roman"/>
        </w:rPr>
        <w:t>As seen in</w:t>
      </w:r>
      <w:ins w:id="131" w:author="Allison Theobold" w:date="2019-07-02T10:26:00Z">
        <w:r w:rsidR="007F03E2">
          <w:rPr>
            <w:rFonts w:ascii="Times New Roman" w:hAnsi="Times New Roman" w:cs="Times New Roman"/>
          </w:rPr>
          <w:t xml:space="preserve"> section 2.3</w:t>
        </w:r>
      </w:ins>
      <w:ins w:id="132" w:author="Allison Theobold" w:date="2019-07-02T10:27:00Z">
        <w:r w:rsidR="00032ED3">
          <w:rPr>
            <w:rFonts w:ascii="Times New Roman" w:hAnsi="Times New Roman" w:cs="Times New Roman"/>
          </w:rPr>
          <w:t>,</w:t>
        </w:r>
      </w:ins>
      <w:ins w:id="133" w:author="Allison Theobold" w:date="2019-07-02T10:28:00Z">
        <w:r w:rsidR="00032ED3">
          <w:rPr>
            <w:rFonts w:ascii="Times New Roman" w:hAnsi="Times New Roman" w:cs="Times New Roman"/>
          </w:rPr>
          <w:t xml:space="preserve"> </w:t>
        </w:r>
      </w:ins>
      <w:ins w:id="134" w:author="Allison Theobold" w:date="2019-07-02T10:26:00Z">
        <w:r w:rsidR="007F03E2">
          <w:rPr>
            <w:rFonts w:ascii="Times New Roman" w:hAnsi="Times New Roman" w:cs="Times New Roman"/>
          </w:rPr>
          <w:t>detail</w:t>
        </w:r>
      </w:ins>
      <w:ins w:id="135" w:author="Allison Theobold" w:date="2019-07-02T10:28:00Z">
        <w:r w:rsidR="00032ED3">
          <w:rPr>
            <w:rFonts w:ascii="Times New Roman" w:hAnsi="Times New Roman" w:cs="Times New Roman"/>
          </w:rPr>
          <w:t xml:space="preserve">ing </w:t>
        </w:r>
      </w:ins>
      <w:del w:id="136" w:author="Allison Theobold" w:date="2019-07-02T10:26:00Z">
        <w:r w:rsidRPr="00A26928" w:rsidDel="007F03E2">
          <w:rPr>
            <w:rFonts w:ascii="Times New Roman" w:hAnsi="Times New Roman" w:cs="Times New Roman"/>
          </w:rPr>
          <w:delText xml:space="preserve"> </w:delText>
        </w:r>
        <w:r w:rsidRPr="00A26928" w:rsidDel="001C0D2F">
          <w:rPr>
            <w:rFonts w:ascii="Times New Roman" w:hAnsi="Times New Roman" w:cs="Times New Roman"/>
          </w:rPr>
          <w:delText xml:space="preserve">Statistics Education </w:delText>
        </w:r>
      </w:del>
      <w:r w:rsidRPr="00A26928">
        <w:rPr>
          <w:rFonts w:ascii="Times New Roman" w:hAnsi="Times New Roman" w:cs="Times New Roman"/>
        </w:rPr>
        <w:t xml:space="preserve">research </w:t>
      </w:r>
      <w:ins w:id="137" w:author="Allison Theobold" w:date="2019-07-02T10:27:00Z">
        <w:r w:rsidR="003F6E83">
          <w:rPr>
            <w:rFonts w:ascii="Times New Roman" w:hAnsi="Times New Roman" w:cs="Times New Roman"/>
          </w:rPr>
          <w:t xml:space="preserve">in Statistics Education </w:t>
        </w:r>
      </w:ins>
      <w:r w:rsidRPr="00A26928">
        <w:rPr>
          <w:rFonts w:ascii="Times New Roman" w:hAnsi="Times New Roman" w:cs="Times New Roman"/>
        </w:rPr>
        <w:t>on computing in the Statistics curricula, a lack of computational training in the Statistics classroom is standard. Commonly, these students learn clean statistical analysis, often with statistical packages, on tidy data.</w:t>
      </w:r>
      <w:r w:rsidR="009964E9" w:rsidRPr="00A26928">
        <w:rPr>
          <w:rFonts w:ascii="Times New Roman" w:hAnsi="Times New Roman" w:cs="Times New Roman"/>
        </w:rPr>
        <w:t xml:space="preserve"> Students are often either provided with code and expected to execute the code to obtain the statistical results needed or told they need to learn to program themselves or in a crash-course by a TA. When these studen</w:t>
      </w:r>
      <w:bookmarkStart w:id="138" w:name="_GoBack"/>
      <w:bookmarkEnd w:id="138"/>
      <w:r w:rsidR="009964E9" w:rsidRPr="00A26928">
        <w:rPr>
          <w:rFonts w:ascii="Times New Roman" w:hAnsi="Times New Roman" w:cs="Times New Roman"/>
        </w:rPr>
        <w:t xml:space="preserve">ts are then faced </w:t>
      </w:r>
      <w:r w:rsidR="00C145AB" w:rsidRPr="00A26928">
        <w:rPr>
          <w:rFonts w:ascii="Times New Roman" w:hAnsi="Times New Roman" w:cs="Times New Roman"/>
        </w:rPr>
        <w:t xml:space="preserve">to write their own </w:t>
      </w:r>
      <w:r w:rsidR="00C145AB" w:rsidRPr="00594D9D">
        <w:rPr>
          <w:rFonts w:ascii="Courier New" w:hAnsi="Courier New" w:cs="Courier New"/>
        </w:rPr>
        <w:t>R</w:t>
      </w:r>
      <w:r w:rsidR="00C145AB" w:rsidRPr="00A26928">
        <w:rPr>
          <w:rFonts w:ascii="Times New Roman" w:hAnsi="Times New Roman" w:cs="Times New Roman"/>
        </w:rPr>
        <w:t xml:space="preserve"> code for </w:t>
      </w:r>
      <w:r w:rsidR="00204B93" w:rsidRPr="00A26928">
        <w:rPr>
          <w:rFonts w:ascii="Times New Roman" w:hAnsi="Times New Roman" w:cs="Times New Roman"/>
        </w:rPr>
        <w:t xml:space="preserve">tasks such as </w:t>
      </w:r>
      <w:r w:rsidR="009964E9" w:rsidRPr="00A26928">
        <w:rPr>
          <w:rFonts w:ascii="Times New Roman" w:hAnsi="Times New Roman" w:cs="Times New Roman"/>
        </w:rPr>
        <w:t>tidying or reorganizing their data, using simulation-based inference,</w:t>
      </w:r>
      <w:r w:rsidR="00C368F3" w:rsidRPr="00A26928">
        <w:rPr>
          <w:rFonts w:ascii="Times New Roman" w:hAnsi="Times New Roman" w:cs="Times New Roman"/>
        </w:rPr>
        <w:t xml:space="preserve"> or</w:t>
      </w:r>
      <w:r w:rsidR="009964E9" w:rsidRPr="00A26928">
        <w:rPr>
          <w:rFonts w:ascii="Times New Roman" w:hAnsi="Times New Roman" w:cs="Times New Roman"/>
        </w:rPr>
        <w:t xml:space="preserve"> visualizing their </w:t>
      </w:r>
      <w:r w:rsidR="008E7E43" w:rsidRPr="00A26928">
        <w:rPr>
          <w:rFonts w:ascii="Times New Roman" w:hAnsi="Times New Roman" w:cs="Times New Roman"/>
        </w:rPr>
        <w:t xml:space="preserve">own </w:t>
      </w:r>
      <w:r w:rsidR="009964E9" w:rsidRPr="00A26928">
        <w:rPr>
          <w:rFonts w:ascii="Times New Roman" w:hAnsi="Times New Roman" w:cs="Times New Roman"/>
        </w:rPr>
        <w:t>data they are in unchartered territory.</w:t>
      </w:r>
      <w:r w:rsidR="00421802" w:rsidRPr="00A26928">
        <w:rPr>
          <w:rFonts w:ascii="Times New Roman" w:hAnsi="Times New Roman" w:cs="Times New Roman"/>
        </w:rPr>
        <w:t xml:space="preserve"> Certainly, these students m</w:t>
      </w:r>
      <w:r w:rsidR="00380B8B" w:rsidRPr="00A26928">
        <w:rPr>
          <w:rFonts w:ascii="Times New Roman" w:hAnsi="Times New Roman" w:cs="Times New Roman"/>
        </w:rPr>
        <w:t>a</w:t>
      </w:r>
      <w:r w:rsidR="00421802" w:rsidRPr="00A26928">
        <w:rPr>
          <w:rFonts w:ascii="Times New Roman" w:hAnsi="Times New Roman" w:cs="Times New Roman"/>
        </w:rPr>
        <w:t xml:space="preserve">y have experienced a variety of </w:t>
      </w:r>
      <w:r w:rsidR="00421802" w:rsidRPr="00594D9D">
        <w:rPr>
          <w:rFonts w:ascii="Courier New" w:hAnsi="Courier New" w:cs="Courier New"/>
        </w:rPr>
        <w:t>R</w:t>
      </w:r>
      <w:r w:rsidR="00421802" w:rsidRPr="00A26928">
        <w:rPr>
          <w:rFonts w:ascii="Times New Roman" w:hAnsi="Times New Roman" w:cs="Times New Roman"/>
        </w:rPr>
        <w:t xml:space="preserve"> packages in the Statistics classroom, but that does not therefore imply that students have the computational skills necessary to use </w:t>
      </w:r>
      <w:r w:rsidR="00421802" w:rsidRPr="00FB40B4">
        <w:rPr>
          <w:rFonts w:ascii="Courier New" w:hAnsi="Courier New" w:cs="Courier New"/>
        </w:rPr>
        <w:t>R</w:t>
      </w:r>
      <w:r w:rsidR="00421802" w:rsidRPr="00A26928">
        <w:rPr>
          <w:rFonts w:ascii="Times New Roman" w:hAnsi="Times New Roman" w:cs="Times New Roman"/>
        </w:rPr>
        <w:t xml:space="preserve"> extensively throughout their own research. </w:t>
      </w:r>
    </w:p>
    <w:p w14:paraId="36134D8D" w14:textId="6B10233C" w:rsidR="002A7CED" w:rsidRPr="00A26928" w:rsidRDefault="007645FF" w:rsidP="00421802">
      <w:pPr>
        <w:autoSpaceDE w:val="0"/>
        <w:autoSpaceDN w:val="0"/>
        <w:adjustRightInd w:val="0"/>
        <w:spacing w:after="0" w:line="240" w:lineRule="auto"/>
        <w:ind w:firstLine="360"/>
        <w:rPr>
          <w:rFonts w:ascii="Times New Roman" w:hAnsi="Times New Roman" w:cs="Times New Roman"/>
        </w:rPr>
      </w:pPr>
      <w:r w:rsidRPr="00A26928">
        <w:rPr>
          <w:rFonts w:ascii="Times New Roman" w:hAnsi="Times New Roman" w:cs="Times New Roman"/>
        </w:rPr>
        <w:t xml:space="preserve">The themes </w:t>
      </w:r>
      <w:r w:rsidR="000D4D4E" w:rsidRPr="00A26928">
        <w:rPr>
          <w:rFonts w:ascii="Times New Roman" w:hAnsi="Times New Roman" w:cs="Times New Roman"/>
        </w:rPr>
        <w:t xml:space="preserve">from this </w:t>
      </w:r>
      <w:ins w:id="139" w:author="Allison Theobold" w:date="2019-07-02T10:28:00Z">
        <w:r w:rsidR="00032ED3">
          <w:rPr>
            <w:rFonts w:ascii="Times New Roman" w:hAnsi="Times New Roman" w:cs="Times New Roman"/>
          </w:rPr>
          <w:t xml:space="preserve">study </w:t>
        </w:r>
      </w:ins>
      <w:del w:id="140" w:author="Allison Theobold" w:date="2019-07-02T10:28:00Z">
        <w:r w:rsidR="000D4D4E" w:rsidRPr="00A26928" w:rsidDel="00032ED3">
          <w:rPr>
            <w:rFonts w:ascii="Times New Roman" w:hAnsi="Times New Roman" w:cs="Times New Roman"/>
          </w:rPr>
          <w:delText xml:space="preserve">research </w:delText>
        </w:r>
      </w:del>
      <w:r w:rsidR="000D4D4E" w:rsidRPr="00A26928">
        <w:rPr>
          <w:rFonts w:ascii="Times New Roman" w:hAnsi="Times New Roman" w:cs="Times New Roman"/>
        </w:rPr>
        <w:t>bridge the gap in understanding how environmental science graduate students acquire the statistical computing skills necessary for their research.</w:t>
      </w:r>
      <w:r w:rsidR="00E7540E" w:rsidRPr="00A26928">
        <w:rPr>
          <w:rFonts w:ascii="Times New Roman" w:hAnsi="Times New Roman" w:cs="Times New Roman"/>
        </w:rPr>
        <w:t xml:space="preserve"> As </w:t>
      </w:r>
      <w:ins w:id="141" w:author="Allison Theobold" w:date="2019-07-02T10:29:00Z">
        <w:r w:rsidR="00032ED3">
          <w:rPr>
            <w:rFonts w:ascii="Times New Roman" w:hAnsi="Times New Roman" w:cs="Times New Roman"/>
          </w:rPr>
          <w:t xml:space="preserve">outlined in </w:t>
        </w:r>
        <w:r w:rsidR="00032ED3" w:rsidRPr="00A26928">
          <w:rPr>
            <w:rFonts w:ascii="Times New Roman" w:hAnsi="Times New Roman" w:cs="Times New Roman"/>
          </w:rPr>
          <w:t>both the Environmental Science and Statistics Education literature</w:t>
        </w:r>
        <w:r w:rsidR="00032ED3">
          <w:rPr>
            <w:rFonts w:ascii="Times New Roman" w:hAnsi="Times New Roman" w:cs="Times New Roman"/>
          </w:rPr>
          <w:t xml:space="preserve"> in sections 2.2 and 2.3</w:t>
        </w:r>
      </w:ins>
      <w:del w:id="142" w:author="Allison Theobold" w:date="2019-07-02T10:29:00Z">
        <w:r w:rsidR="00E7540E" w:rsidRPr="00A26928" w:rsidDel="00032ED3">
          <w:rPr>
            <w:rFonts w:ascii="Times New Roman" w:hAnsi="Times New Roman" w:cs="Times New Roman"/>
          </w:rPr>
          <w:delText>seen from both the Environmental Science and Statistics Education literature,</w:delText>
        </w:r>
      </w:del>
      <w:ins w:id="143" w:author="Allison Theobold" w:date="2019-07-02T10:29:00Z">
        <w:r w:rsidR="00032ED3">
          <w:rPr>
            <w:rFonts w:ascii="Times New Roman" w:hAnsi="Times New Roman" w:cs="Times New Roman"/>
          </w:rPr>
          <w:t>,</w:t>
        </w:r>
      </w:ins>
      <w:r w:rsidR="00E7540E" w:rsidRPr="00A26928">
        <w:rPr>
          <w:rFonts w:ascii="Times New Roman" w:hAnsi="Times New Roman" w:cs="Times New Roman"/>
        </w:rPr>
        <w:t xml:space="preserve"> there is evidence these students are not acquiring these necessary skills in their</w:t>
      </w:r>
      <w:r w:rsidR="00650EC8">
        <w:rPr>
          <w:rFonts w:ascii="Times New Roman" w:hAnsi="Times New Roman" w:cs="Times New Roman"/>
        </w:rPr>
        <w:t xml:space="preserve"> graduate </w:t>
      </w:r>
      <w:r w:rsidR="00E7540E" w:rsidRPr="00A26928">
        <w:rPr>
          <w:rFonts w:ascii="Times New Roman" w:hAnsi="Times New Roman" w:cs="Times New Roman"/>
        </w:rPr>
        <w:t>curriculum or Statistics coursework.</w:t>
      </w:r>
      <w:r w:rsidR="00560ADB" w:rsidRPr="00A26928">
        <w:rPr>
          <w:rFonts w:ascii="Times New Roman" w:hAnsi="Times New Roman" w:cs="Times New Roman"/>
        </w:rPr>
        <w:t xml:space="preserve"> </w:t>
      </w:r>
      <w:ins w:id="144" w:author="Allison Theobold" w:date="2019-07-02T10:33:00Z">
        <w:r w:rsidR="00032ED3">
          <w:rPr>
            <w:rFonts w:ascii="Times New Roman" w:hAnsi="Times New Roman" w:cs="Times New Roman"/>
          </w:rPr>
          <w:t xml:space="preserve">Lines 102 to 105 establish </w:t>
        </w:r>
      </w:ins>
      <w:ins w:id="145" w:author="Allison Theobold" w:date="2019-07-02T10:34:00Z">
        <w:r w:rsidR="00032ED3">
          <w:rPr>
            <w:rFonts w:ascii="Times New Roman" w:hAnsi="Times New Roman" w:cs="Times New Roman"/>
          </w:rPr>
          <w:t xml:space="preserve">the unique </w:t>
        </w:r>
      </w:ins>
      <w:del w:id="146" w:author="Allison Theobold" w:date="2019-07-02T10:34:00Z">
        <w:r w:rsidR="00560ADB" w:rsidRPr="00A26928" w:rsidDel="00032ED3">
          <w:rPr>
            <w:rFonts w:ascii="Times New Roman" w:hAnsi="Times New Roman" w:cs="Times New Roman"/>
          </w:rPr>
          <w:delText>This study</w:delText>
        </w:r>
      </w:del>
      <w:del w:id="147" w:author="Allison Theobold" w:date="2019-07-02T10:29:00Z">
        <w:r w:rsidR="00560ADB" w:rsidRPr="00A26928" w:rsidDel="00032ED3">
          <w:rPr>
            <w:rFonts w:ascii="Times New Roman" w:hAnsi="Times New Roman" w:cs="Times New Roman"/>
          </w:rPr>
          <w:delText xml:space="preserve"> </w:delText>
        </w:r>
      </w:del>
      <w:del w:id="148" w:author="Allison Theobold" w:date="2019-07-02T10:34:00Z">
        <w:r w:rsidR="00560ADB" w:rsidRPr="00A26928" w:rsidDel="00032ED3">
          <w:rPr>
            <w:rFonts w:ascii="Times New Roman" w:hAnsi="Times New Roman" w:cs="Times New Roman"/>
          </w:rPr>
          <w:delText xml:space="preserve">adds a new </w:delText>
        </w:r>
      </w:del>
      <w:r w:rsidR="00560ADB" w:rsidRPr="00A26928">
        <w:rPr>
          <w:rFonts w:ascii="Times New Roman" w:hAnsi="Times New Roman" w:cs="Times New Roman"/>
        </w:rPr>
        <w:t xml:space="preserve">perspective </w:t>
      </w:r>
      <w:ins w:id="149" w:author="Allison Theobold" w:date="2019-07-02T10:34:00Z">
        <w:r w:rsidR="00032ED3">
          <w:rPr>
            <w:rFonts w:ascii="Times New Roman" w:hAnsi="Times New Roman" w:cs="Times New Roman"/>
          </w:rPr>
          <w:t>of this study</w:t>
        </w:r>
      </w:ins>
      <w:ins w:id="150" w:author="Allison Theobold" w:date="2019-07-02T10:35:00Z">
        <w:r w:rsidR="00032ED3" w:rsidRPr="00A26928">
          <w:rPr>
            <w:rFonts w:ascii="Times New Roman" w:hAnsi="Times New Roman" w:cs="Times New Roman"/>
          </w:rPr>
          <w:t xml:space="preserve">, </w:t>
        </w:r>
      </w:ins>
      <w:ins w:id="151" w:author="Allison Theobold" w:date="2019-07-02T10:34:00Z">
        <w:r w:rsidR="00032ED3">
          <w:rPr>
            <w:rFonts w:ascii="Times New Roman" w:hAnsi="Times New Roman" w:cs="Times New Roman"/>
          </w:rPr>
          <w:t xml:space="preserve">and how </w:t>
        </w:r>
      </w:ins>
      <w:ins w:id="152" w:author="Allison Theobold" w:date="2019-07-02T10:35:00Z">
        <w:r w:rsidR="00032ED3">
          <w:rPr>
            <w:rFonts w:ascii="Times New Roman" w:hAnsi="Times New Roman" w:cs="Times New Roman"/>
          </w:rPr>
          <w:t>this study</w:t>
        </w:r>
      </w:ins>
      <w:ins w:id="153" w:author="Allison Theobold" w:date="2019-07-02T10:34:00Z">
        <w:r w:rsidR="00032ED3">
          <w:rPr>
            <w:rFonts w:ascii="Times New Roman" w:hAnsi="Times New Roman" w:cs="Times New Roman"/>
          </w:rPr>
          <w:t xml:space="preserve"> </w:t>
        </w:r>
      </w:ins>
      <w:ins w:id="154" w:author="Allison Theobold" w:date="2019-07-02T10:35:00Z">
        <w:r w:rsidR="00032ED3">
          <w:rPr>
            <w:rFonts w:ascii="Times New Roman" w:hAnsi="Times New Roman" w:cs="Times New Roman"/>
          </w:rPr>
          <w:t xml:space="preserve">adds </w:t>
        </w:r>
      </w:ins>
      <w:r w:rsidR="00560ADB" w:rsidRPr="00A26928">
        <w:rPr>
          <w:rFonts w:ascii="Times New Roman" w:hAnsi="Times New Roman" w:cs="Times New Roman"/>
        </w:rPr>
        <w:t>to the existing literature</w:t>
      </w:r>
      <w:ins w:id="155" w:author="Allison Theobold" w:date="2019-07-02T10:35:00Z">
        <w:r w:rsidR="00032ED3">
          <w:rPr>
            <w:rFonts w:ascii="Times New Roman" w:hAnsi="Times New Roman" w:cs="Times New Roman"/>
          </w:rPr>
          <w:t xml:space="preserve"> which thu</w:t>
        </w:r>
      </w:ins>
      <w:ins w:id="156" w:author="Allison Theobold" w:date="2019-07-02T10:36:00Z">
        <w:r w:rsidR="00032ED3">
          <w:rPr>
            <w:rFonts w:ascii="Times New Roman" w:hAnsi="Times New Roman" w:cs="Times New Roman"/>
          </w:rPr>
          <w:t xml:space="preserve">s far has largely </w:t>
        </w:r>
      </w:ins>
      <w:del w:id="157" w:author="Allison Theobold" w:date="2019-07-02T10:35:00Z">
        <w:r w:rsidR="00560ADB" w:rsidRPr="00A26928" w:rsidDel="00032ED3">
          <w:rPr>
            <w:rFonts w:ascii="Times New Roman" w:hAnsi="Times New Roman" w:cs="Times New Roman"/>
          </w:rPr>
          <w:delText>, carefully inspecting students’ experiences acquiring the computational skills necessary to implement statistics,</w:delText>
        </w:r>
      </w:del>
      <w:del w:id="158" w:author="Allison Theobold" w:date="2019-07-02T10:36:00Z">
        <w:r w:rsidR="00560ADB" w:rsidRPr="00A26928" w:rsidDel="00032ED3">
          <w:rPr>
            <w:rFonts w:ascii="Times New Roman" w:hAnsi="Times New Roman" w:cs="Times New Roman"/>
          </w:rPr>
          <w:delText xml:space="preserve"> rather than </w:delText>
        </w:r>
      </w:del>
      <w:r w:rsidR="00560ADB" w:rsidRPr="00A26928">
        <w:rPr>
          <w:rFonts w:ascii="Times New Roman" w:hAnsi="Times New Roman" w:cs="Times New Roman"/>
        </w:rPr>
        <w:t>itemiz</w:t>
      </w:r>
      <w:ins w:id="159" w:author="Allison Theobold" w:date="2019-07-02T10:36:00Z">
        <w:r w:rsidR="00032ED3">
          <w:rPr>
            <w:rFonts w:ascii="Times New Roman" w:hAnsi="Times New Roman" w:cs="Times New Roman"/>
          </w:rPr>
          <w:t xml:space="preserve">ed </w:t>
        </w:r>
      </w:ins>
      <w:del w:id="160" w:author="Allison Theobold" w:date="2019-07-02T10:36:00Z">
        <w:r w:rsidR="00560ADB" w:rsidRPr="00A26928" w:rsidDel="00032ED3">
          <w:rPr>
            <w:rFonts w:ascii="Times New Roman" w:hAnsi="Times New Roman" w:cs="Times New Roman"/>
          </w:rPr>
          <w:delText xml:space="preserve">ing </w:delText>
        </w:r>
      </w:del>
      <w:r w:rsidR="00560ADB" w:rsidRPr="00A26928">
        <w:rPr>
          <w:rFonts w:ascii="Times New Roman" w:hAnsi="Times New Roman" w:cs="Times New Roman"/>
        </w:rPr>
        <w:t>the deficiencies of the</w:t>
      </w:r>
      <w:ins w:id="161" w:author="Allison Theobold" w:date="2019-07-02T10:36:00Z">
        <w:r w:rsidR="00032ED3">
          <w:rPr>
            <w:rFonts w:ascii="Times New Roman" w:hAnsi="Times New Roman" w:cs="Times New Roman"/>
          </w:rPr>
          <w:t xml:space="preserve"> environmental science </w:t>
        </w:r>
      </w:ins>
      <w:del w:id="162" w:author="Allison Theobold" w:date="2019-07-02T10:36:00Z">
        <w:r w:rsidR="00560ADB" w:rsidRPr="00A26928" w:rsidDel="00032ED3">
          <w:rPr>
            <w:rFonts w:ascii="Times New Roman" w:hAnsi="Times New Roman" w:cs="Times New Roman"/>
          </w:rPr>
          <w:delText xml:space="preserve">ir </w:delText>
        </w:r>
      </w:del>
      <w:r w:rsidR="00560ADB" w:rsidRPr="00A26928">
        <w:rPr>
          <w:rFonts w:ascii="Times New Roman" w:hAnsi="Times New Roman" w:cs="Times New Roman"/>
        </w:rPr>
        <w:t>curriculum</w:t>
      </w:r>
      <w:ins w:id="163" w:author="Allison Theobold" w:date="2019-07-02T10:36:00Z">
        <w:r w:rsidR="00032ED3">
          <w:rPr>
            <w:rFonts w:ascii="Times New Roman" w:hAnsi="Times New Roman" w:cs="Times New Roman"/>
          </w:rPr>
          <w:t xml:space="preserve"> (lines 149-</w:t>
        </w:r>
        <w:r w:rsidR="005A3E5E">
          <w:rPr>
            <w:rFonts w:ascii="Times New Roman" w:hAnsi="Times New Roman" w:cs="Times New Roman"/>
          </w:rPr>
          <w:t>158)</w:t>
        </w:r>
      </w:ins>
      <w:r w:rsidR="00560ADB" w:rsidRPr="00A26928">
        <w:rPr>
          <w:rFonts w:ascii="Times New Roman" w:hAnsi="Times New Roman" w:cs="Times New Roman"/>
        </w:rPr>
        <w:t xml:space="preserve">. </w:t>
      </w:r>
      <w:r w:rsidR="0000696C" w:rsidRPr="00A26928">
        <w:rPr>
          <w:rFonts w:ascii="Times New Roman" w:hAnsi="Times New Roman" w:cs="Times New Roman"/>
        </w:rPr>
        <w:t>The experiences of these students</w:t>
      </w:r>
      <w:ins w:id="164" w:author="Allison Theobold" w:date="2019-07-02T10:31:00Z">
        <w:r w:rsidR="00032ED3">
          <w:rPr>
            <w:rFonts w:ascii="Times New Roman" w:hAnsi="Times New Roman" w:cs="Times New Roman"/>
          </w:rPr>
          <w:t>,</w:t>
        </w:r>
      </w:ins>
      <w:ins w:id="165" w:author="Allison Theobold" w:date="2019-07-02T10:32:00Z">
        <w:r w:rsidR="00032ED3">
          <w:rPr>
            <w:rFonts w:ascii="Times New Roman" w:hAnsi="Times New Roman" w:cs="Times New Roman"/>
          </w:rPr>
          <w:t xml:space="preserve"> described </w:t>
        </w:r>
      </w:ins>
      <w:ins w:id="166" w:author="Allison Theobold" w:date="2019-07-02T10:30:00Z">
        <w:r w:rsidR="00032ED3">
          <w:rPr>
            <w:rFonts w:ascii="Times New Roman" w:hAnsi="Times New Roman" w:cs="Times New Roman"/>
          </w:rPr>
          <w:t>in the R</w:t>
        </w:r>
      </w:ins>
      <w:ins w:id="167" w:author="Allison Theobold" w:date="2019-07-02T10:31:00Z">
        <w:r w:rsidR="00032ED3">
          <w:rPr>
            <w:rFonts w:ascii="Times New Roman" w:hAnsi="Times New Roman" w:cs="Times New Roman"/>
          </w:rPr>
          <w:t xml:space="preserve">esults, </w:t>
        </w:r>
      </w:ins>
      <w:del w:id="168" w:author="Allison Theobold" w:date="2019-07-02T10:31:00Z">
        <w:r w:rsidR="0000696C" w:rsidRPr="00A26928" w:rsidDel="00032ED3">
          <w:rPr>
            <w:rFonts w:ascii="Times New Roman" w:hAnsi="Times New Roman" w:cs="Times New Roman"/>
          </w:rPr>
          <w:delText xml:space="preserve"> </w:delText>
        </w:r>
      </w:del>
      <w:r w:rsidR="0000696C" w:rsidRPr="00A26928">
        <w:rPr>
          <w:rFonts w:ascii="Times New Roman" w:hAnsi="Times New Roman" w:cs="Times New Roman"/>
        </w:rPr>
        <w:t xml:space="preserve">help to shed light on the importance of statistical computing knowledge, as there may be many graduate environmental science students faced with similar challenges but may not </w:t>
      </w:r>
      <w:r w:rsidR="00E7540E" w:rsidRPr="00A26928">
        <w:rPr>
          <w:rFonts w:ascii="Times New Roman" w:hAnsi="Times New Roman" w:cs="Times New Roman"/>
        </w:rPr>
        <w:t>have the perseverance you</w:t>
      </w:r>
      <w:r w:rsidR="0000696C" w:rsidRPr="00A26928">
        <w:rPr>
          <w:rFonts w:ascii="Times New Roman" w:hAnsi="Times New Roman" w:cs="Times New Roman"/>
        </w:rPr>
        <w:t xml:space="preserve"> </w:t>
      </w:r>
      <w:r w:rsidR="00650EC8">
        <w:rPr>
          <w:rFonts w:ascii="Times New Roman" w:hAnsi="Times New Roman" w:cs="Times New Roman"/>
        </w:rPr>
        <w:t>a</w:t>
      </w:r>
      <w:r w:rsidR="0000696C" w:rsidRPr="00A26928">
        <w:rPr>
          <w:rFonts w:ascii="Times New Roman" w:hAnsi="Times New Roman" w:cs="Times New Roman"/>
        </w:rPr>
        <w:t xml:space="preserve">re </w:t>
      </w:r>
      <w:r w:rsidR="00650EC8">
        <w:rPr>
          <w:rFonts w:ascii="Times New Roman" w:hAnsi="Times New Roman" w:cs="Times New Roman"/>
        </w:rPr>
        <w:t>fortunate to have</w:t>
      </w:r>
      <w:r w:rsidR="0000696C" w:rsidRPr="00A26928">
        <w:rPr>
          <w:rFonts w:ascii="Times New Roman" w:hAnsi="Times New Roman" w:cs="Times New Roman"/>
        </w:rPr>
        <w:t xml:space="preserve">. </w:t>
      </w:r>
    </w:p>
    <w:p w14:paraId="2106CAB9" w14:textId="4CB4A47B" w:rsidR="005A3E5E" w:rsidRDefault="002A7CED" w:rsidP="00421802">
      <w:pPr>
        <w:autoSpaceDE w:val="0"/>
        <w:autoSpaceDN w:val="0"/>
        <w:adjustRightInd w:val="0"/>
        <w:spacing w:after="0" w:line="240" w:lineRule="auto"/>
        <w:ind w:firstLine="360"/>
        <w:rPr>
          <w:ins w:id="169" w:author="Allison Theobold" w:date="2019-07-02T10:40:00Z"/>
          <w:rFonts w:ascii="Times New Roman" w:hAnsi="Times New Roman" w:cs="Times New Roman"/>
        </w:rPr>
      </w:pPr>
      <w:r w:rsidRPr="00A26928">
        <w:rPr>
          <w:rFonts w:ascii="Times New Roman" w:hAnsi="Times New Roman" w:cs="Times New Roman"/>
        </w:rPr>
        <w:t>Statistical computing skills are data driven and thus differ in nature from the acquisition of other programming/computing skills</w:t>
      </w:r>
      <w:ins w:id="170" w:author="Allison Theobold" w:date="2019-07-02T10:39:00Z">
        <w:r w:rsidR="005A3E5E">
          <w:rPr>
            <w:rFonts w:ascii="Times New Roman" w:hAnsi="Times New Roman" w:cs="Times New Roman"/>
          </w:rPr>
          <w:t xml:space="preserve"> (lines 115-128</w:t>
        </w:r>
      </w:ins>
      <w:ins w:id="171" w:author="Allison Theobold" w:date="2019-07-02T10:40:00Z">
        <w:r w:rsidR="005A3E5E">
          <w:rPr>
            <w:rFonts w:ascii="Times New Roman" w:hAnsi="Times New Roman" w:cs="Times New Roman"/>
          </w:rPr>
          <w:t>)</w:t>
        </w:r>
      </w:ins>
      <w:r w:rsidRPr="00A26928">
        <w:rPr>
          <w:rFonts w:ascii="Times New Roman" w:hAnsi="Times New Roman" w:cs="Times New Roman"/>
        </w:rPr>
        <w:t>. Th</w:t>
      </w:r>
      <w:r w:rsidR="0031119F" w:rsidRPr="00A26928">
        <w:rPr>
          <w:rFonts w:ascii="Times New Roman" w:hAnsi="Times New Roman" w:cs="Times New Roman"/>
        </w:rPr>
        <w:t>e themes of this study</w:t>
      </w:r>
      <w:ins w:id="172" w:author="Allison Theobold" w:date="2019-07-02T10:38:00Z">
        <w:r w:rsidR="005A3E5E">
          <w:rPr>
            <w:rFonts w:ascii="Times New Roman" w:hAnsi="Times New Roman" w:cs="Times New Roman"/>
          </w:rPr>
          <w:t xml:space="preserve">, delineated in the Results, </w:t>
        </w:r>
      </w:ins>
      <w:del w:id="173" w:author="Allison Theobold" w:date="2019-07-02T10:38:00Z">
        <w:r w:rsidR="0031119F" w:rsidRPr="00A26928" w:rsidDel="005A3E5E">
          <w:rPr>
            <w:rFonts w:ascii="Times New Roman" w:hAnsi="Times New Roman" w:cs="Times New Roman"/>
          </w:rPr>
          <w:delText xml:space="preserve"> </w:delText>
        </w:r>
      </w:del>
      <w:r w:rsidR="0031119F" w:rsidRPr="00A26928">
        <w:rPr>
          <w:rFonts w:ascii="Times New Roman" w:hAnsi="Times New Roman" w:cs="Times New Roman"/>
        </w:rPr>
        <w:t xml:space="preserve">reflect how these participants experienced the phenomenon of acquiring the statistical computing skills necessary for environmental science research. </w:t>
      </w:r>
      <w:ins w:id="174" w:author="Allison Theobold" w:date="2019-07-02T12:55:00Z">
        <w:r w:rsidR="00D44DC1">
          <w:rPr>
            <w:rFonts w:ascii="Times New Roman" w:hAnsi="Times New Roman" w:cs="Times New Roman"/>
          </w:rPr>
          <w:t xml:space="preserve">Lines 710-722 detail how </w:t>
        </w:r>
      </w:ins>
      <w:del w:id="175" w:author="Allison Theobold" w:date="2019-07-02T12:55:00Z">
        <w:r w:rsidR="0031119F" w:rsidRPr="00A26928" w:rsidDel="00D44DC1">
          <w:rPr>
            <w:rFonts w:ascii="Times New Roman" w:hAnsi="Times New Roman" w:cs="Times New Roman"/>
          </w:rPr>
          <w:delText>T</w:delText>
        </w:r>
      </w:del>
      <w:ins w:id="176" w:author="Allison Theobold" w:date="2019-07-02T12:55:00Z">
        <w:r w:rsidR="00D44DC1">
          <w:rPr>
            <w:rFonts w:ascii="Times New Roman" w:hAnsi="Times New Roman" w:cs="Times New Roman"/>
          </w:rPr>
          <w:t>t</w:t>
        </w:r>
      </w:ins>
      <w:r w:rsidR="0031119F" w:rsidRPr="00A26928">
        <w:rPr>
          <w:rFonts w:ascii="Times New Roman" w:hAnsi="Times New Roman" w:cs="Times New Roman"/>
        </w:rPr>
        <w:t>he</w:t>
      </w:r>
      <w:ins w:id="177" w:author="Allison Theobold" w:date="2019-07-02T12:55:00Z">
        <w:r w:rsidR="00D44DC1">
          <w:rPr>
            <w:rFonts w:ascii="Times New Roman" w:hAnsi="Times New Roman" w:cs="Times New Roman"/>
          </w:rPr>
          <w:t xml:space="preserve"> </w:t>
        </w:r>
      </w:ins>
      <w:del w:id="178" w:author="Allison Theobold" w:date="2019-07-02T12:55:00Z">
        <w:r w:rsidR="0031119F" w:rsidRPr="00A26928" w:rsidDel="00D44DC1">
          <w:rPr>
            <w:rFonts w:ascii="Times New Roman" w:hAnsi="Times New Roman" w:cs="Times New Roman"/>
          </w:rPr>
          <w:delText xml:space="preserve">se </w:delText>
        </w:r>
      </w:del>
      <w:r w:rsidR="0031119F" w:rsidRPr="00A26928">
        <w:rPr>
          <w:rFonts w:ascii="Times New Roman" w:hAnsi="Times New Roman" w:cs="Times New Roman"/>
        </w:rPr>
        <w:t>findings</w:t>
      </w:r>
      <w:ins w:id="179" w:author="Allison Theobold" w:date="2019-07-02T12:55:00Z">
        <w:r w:rsidR="00D44DC1">
          <w:rPr>
            <w:rFonts w:ascii="Times New Roman" w:hAnsi="Times New Roman" w:cs="Times New Roman"/>
          </w:rPr>
          <w:t xml:space="preserve"> of this study</w:t>
        </w:r>
      </w:ins>
      <w:r w:rsidR="0031119F" w:rsidRPr="00A26928">
        <w:rPr>
          <w:rFonts w:ascii="Times New Roman" w:hAnsi="Times New Roman" w:cs="Times New Roman"/>
        </w:rPr>
        <w:t xml:space="preserve"> should not be generalized to the acquisition of other</w:t>
      </w:r>
      <w:ins w:id="180" w:author="Allison Theobold" w:date="2019-07-02T10:44:00Z">
        <w:r w:rsidR="001415D7">
          <w:rPr>
            <w:rFonts w:ascii="Times New Roman" w:hAnsi="Times New Roman" w:cs="Times New Roman"/>
          </w:rPr>
          <w:t xml:space="preserve"> general programming</w:t>
        </w:r>
      </w:ins>
      <w:r w:rsidR="0031119F" w:rsidRPr="00A26928">
        <w:rPr>
          <w:rFonts w:ascii="Times New Roman" w:hAnsi="Times New Roman" w:cs="Times New Roman"/>
        </w:rPr>
        <w:t xml:space="preserve"> skills.</w:t>
      </w:r>
    </w:p>
    <w:p w14:paraId="1D92FD35" w14:textId="5A4202EF" w:rsidR="002A7CED" w:rsidRPr="00A26928" w:rsidRDefault="0031119F" w:rsidP="00421802">
      <w:pPr>
        <w:autoSpaceDE w:val="0"/>
        <w:autoSpaceDN w:val="0"/>
        <w:adjustRightInd w:val="0"/>
        <w:spacing w:after="0" w:line="240" w:lineRule="auto"/>
        <w:ind w:firstLine="360"/>
        <w:rPr>
          <w:rFonts w:ascii="Times New Roman" w:hAnsi="Times New Roman" w:cs="Times New Roman"/>
        </w:rPr>
      </w:pPr>
      <w:del w:id="181" w:author="Allison Theobold" w:date="2019-07-02T10:40:00Z">
        <w:r w:rsidRPr="00A26928" w:rsidDel="005A3E5E">
          <w:rPr>
            <w:rFonts w:ascii="Times New Roman" w:hAnsi="Times New Roman" w:cs="Times New Roman"/>
          </w:rPr>
          <w:delText xml:space="preserve"> </w:delText>
        </w:r>
      </w:del>
      <w:r w:rsidRPr="00A26928">
        <w:rPr>
          <w:rFonts w:ascii="Times New Roman" w:hAnsi="Times New Roman" w:cs="Times New Roman"/>
        </w:rPr>
        <w:t>Additionally, it was not the intention of this phenomenology to characterize situations in which statistical computing can be learned. An abundance of literature from the Statistics Education community can be referenced on ways in which statistical computing can be infused into the classroom, but no literature currently exists focusing on the student perspective</w:t>
      </w:r>
      <w:r w:rsidR="00295198">
        <w:rPr>
          <w:rFonts w:ascii="Times New Roman" w:hAnsi="Times New Roman" w:cs="Times New Roman"/>
        </w:rPr>
        <w:t xml:space="preserve"> and experience</w:t>
      </w:r>
      <w:r w:rsidRPr="00A26928">
        <w:rPr>
          <w:rFonts w:ascii="Times New Roman" w:hAnsi="Times New Roman" w:cs="Times New Roman"/>
        </w:rPr>
        <w:t xml:space="preserve"> of statistical computing knowledge acquisition</w:t>
      </w:r>
      <w:commentRangeEnd w:id="130"/>
      <w:r w:rsidR="00F275C5">
        <w:rPr>
          <w:rStyle w:val="CommentReference"/>
        </w:rPr>
        <w:commentReference w:id="130"/>
      </w:r>
      <w:r w:rsidRPr="00A26928">
        <w:rPr>
          <w:rFonts w:ascii="Times New Roman" w:hAnsi="Times New Roman" w:cs="Times New Roman"/>
        </w:rPr>
        <w:t xml:space="preserve">. </w:t>
      </w:r>
    </w:p>
    <w:p w14:paraId="2B088BB5" w14:textId="77777777" w:rsidR="0031119F" w:rsidRPr="00A26928" w:rsidRDefault="0031119F" w:rsidP="00421802">
      <w:pPr>
        <w:autoSpaceDE w:val="0"/>
        <w:autoSpaceDN w:val="0"/>
        <w:adjustRightInd w:val="0"/>
        <w:spacing w:after="0" w:line="240" w:lineRule="auto"/>
        <w:ind w:firstLine="360"/>
        <w:rPr>
          <w:rFonts w:ascii="Times New Roman" w:hAnsi="Times New Roman" w:cs="Times New Roman"/>
        </w:rPr>
      </w:pPr>
    </w:p>
    <w:p w14:paraId="01E4741A" w14:textId="77777777" w:rsidR="00C572E7" w:rsidRPr="00A26928" w:rsidRDefault="004958B5" w:rsidP="00C572E7">
      <w:pPr>
        <w:autoSpaceDE w:val="0"/>
        <w:autoSpaceDN w:val="0"/>
        <w:adjustRightInd w:val="0"/>
        <w:spacing w:after="0" w:line="240" w:lineRule="auto"/>
        <w:rPr>
          <w:rFonts w:ascii="Times New Roman" w:hAnsi="Times New Roman" w:cs="Times New Roman"/>
          <w:i/>
          <w:u w:val="single"/>
        </w:rPr>
      </w:pPr>
      <w:r w:rsidRPr="00A26928">
        <w:rPr>
          <w:rFonts w:ascii="Times New Roman" w:hAnsi="Times New Roman" w:cs="Times New Roman"/>
          <w:i/>
          <w:u w:val="single"/>
        </w:rPr>
        <w:t>Review</w:t>
      </w:r>
      <w:r w:rsidR="00C572E7" w:rsidRPr="00A26928">
        <w:rPr>
          <w:rFonts w:ascii="Times New Roman" w:hAnsi="Times New Roman" w:cs="Times New Roman"/>
          <w:i/>
          <w:u w:val="single"/>
        </w:rPr>
        <w:t>:</w:t>
      </w:r>
    </w:p>
    <w:p w14:paraId="3446B8A7" w14:textId="77777777" w:rsidR="00C572E7" w:rsidRPr="00A26928" w:rsidRDefault="00C572E7" w:rsidP="00C572E7">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rPr>
        <w:t>All these students have computer science training in their past in SQL, Python and Java. Are they typical students in environmental science? I imagine that this level of computer literacy would be very rare amongst students. Or does it reflect the educational requirements in the United States? I would also have thought that this level of background would make it especially easy (compared to other students) to pick up a statistical programming language. Can there be a discussion about how computer literate these students were before they began?</w:t>
      </w:r>
    </w:p>
    <w:p w14:paraId="1826A2C8" w14:textId="77777777" w:rsidR="00C572E7" w:rsidRPr="00A26928" w:rsidRDefault="00C572E7" w:rsidP="00C572E7">
      <w:pPr>
        <w:autoSpaceDE w:val="0"/>
        <w:autoSpaceDN w:val="0"/>
        <w:adjustRightInd w:val="0"/>
        <w:spacing w:after="0" w:line="240" w:lineRule="auto"/>
        <w:rPr>
          <w:rFonts w:ascii="Times New Roman" w:hAnsi="Times New Roman" w:cs="Times New Roman"/>
        </w:rPr>
      </w:pPr>
    </w:p>
    <w:p w14:paraId="1D3FA169" w14:textId="77777777" w:rsidR="00CE771A" w:rsidRPr="00A26928" w:rsidRDefault="00CE771A" w:rsidP="00C572E7">
      <w:pPr>
        <w:autoSpaceDE w:val="0"/>
        <w:autoSpaceDN w:val="0"/>
        <w:adjustRightInd w:val="0"/>
        <w:spacing w:after="0" w:line="240" w:lineRule="auto"/>
        <w:rPr>
          <w:rFonts w:ascii="Times New Roman" w:hAnsi="Times New Roman" w:cs="Times New Roman"/>
          <w:u w:val="single"/>
        </w:rPr>
      </w:pPr>
      <w:r w:rsidRPr="00A26928">
        <w:rPr>
          <w:rFonts w:ascii="Times New Roman" w:hAnsi="Times New Roman" w:cs="Times New Roman"/>
          <w:u w:val="single"/>
        </w:rPr>
        <w:t>Response:</w:t>
      </w:r>
    </w:p>
    <w:p w14:paraId="2D1FE8F3" w14:textId="6E446A85" w:rsidR="00CE771A" w:rsidRPr="00A26928" w:rsidRDefault="001E3559" w:rsidP="00C572E7">
      <w:pPr>
        <w:autoSpaceDE w:val="0"/>
        <w:autoSpaceDN w:val="0"/>
        <w:adjustRightInd w:val="0"/>
        <w:spacing w:after="0" w:line="240" w:lineRule="auto"/>
        <w:rPr>
          <w:rFonts w:ascii="Times New Roman" w:hAnsi="Times New Roman" w:cs="Times New Roman"/>
        </w:rPr>
      </w:pPr>
      <w:r w:rsidRPr="00A26928">
        <w:rPr>
          <w:rFonts w:ascii="Times New Roman" w:hAnsi="Times New Roman" w:cs="Times New Roman"/>
        </w:rPr>
        <w:t>A more thorough description of participants’ computer science training has been included in lines 30</w:t>
      </w:r>
      <w:ins w:id="182" w:author="Allison Theobold" w:date="2019-07-02T10:48:00Z">
        <w:r w:rsidR="00C65A91">
          <w:rPr>
            <w:rFonts w:ascii="Times New Roman" w:hAnsi="Times New Roman" w:cs="Times New Roman"/>
          </w:rPr>
          <w:t>3</w:t>
        </w:r>
      </w:ins>
      <w:del w:id="183" w:author="Allison Theobold" w:date="2019-07-02T10:48:00Z">
        <w:r w:rsidRPr="00A26928" w:rsidDel="00C65A91">
          <w:rPr>
            <w:rFonts w:ascii="Times New Roman" w:hAnsi="Times New Roman" w:cs="Times New Roman"/>
          </w:rPr>
          <w:delText>2</w:delText>
        </w:r>
      </w:del>
      <w:r w:rsidRPr="00A26928">
        <w:rPr>
          <w:rFonts w:ascii="Times New Roman" w:hAnsi="Times New Roman" w:cs="Times New Roman"/>
        </w:rPr>
        <w:t>-3</w:t>
      </w:r>
      <w:ins w:id="184" w:author="Allison Theobold" w:date="2019-07-02T10:48:00Z">
        <w:r w:rsidR="00C65A91">
          <w:rPr>
            <w:rFonts w:ascii="Times New Roman" w:hAnsi="Times New Roman" w:cs="Times New Roman"/>
          </w:rPr>
          <w:t>10</w:t>
        </w:r>
      </w:ins>
      <w:del w:id="185" w:author="Allison Theobold" w:date="2019-07-02T10:48:00Z">
        <w:r w:rsidRPr="00A26928" w:rsidDel="00C65A91">
          <w:rPr>
            <w:rFonts w:ascii="Times New Roman" w:hAnsi="Times New Roman" w:cs="Times New Roman"/>
          </w:rPr>
          <w:delText>09</w:delText>
        </w:r>
      </w:del>
      <w:r w:rsidRPr="00A26928">
        <w:rPr>
          <w:rFonts w:ascii="Times New Roman" w:hAnsi="Times New Roman" w:cs="Times New Roman"/>
        </w:rPr>
        <w:t xml:space="preserve">. Additionally, Table 1 has been revised to separate the programming languages participants encountered in their coursework and the languages they employed in their research. </w:t>
      </w:r>
      <w:ins w:id="186" w:author="Allison Theobold" w:date="2019-07-02T10:49:00Z">
        <w:r w:rsidR="004641F8">
          <w:rPr>
            <w:rFonts w:ascii="Times New Roman" w:hAnsi="Times New Roman" w:cs="Times New Roman"/>
          </w:rPr>
          <w:t xml:space="preserve">Lines 307-310 identify </w:t>
        </w:r>
      </w:ins>
      <w:r w:rsidR="007A3132" w:rsidRPr="00A26928">
        <w:rPr>
          <w:rFonts w:ascii="Times New Roman" w:hAnsi="Times New Roman" w:cs="Times New Roman"/>
        </w:rPr>
        <w:t xml:space="preserve">Stephanie </w:t>
      </w:r>
      <w:del w:id="187" w:author="Allison Theobold" w:date="2019-07-02T10:49:00Z">
        <w:r w:rsidR="007A3132" w:rsidRPr="00A26928" w:rsidDel="004641F8">
          <w:rPr>
            <w:rFonts w:ascii="Times New Roman" w:hAnsi="Times New Roman" w:cs="Times New Roman"/>
          </w:rPr>
          <w:delText xml:space="preserve">is highlighted </w:delText>
        </w:r>
      </w:del>
      <w:r w:rsidR="007A3132" w:rsidRPr="00A26928">
        <w:rPr>
          <w:rFonts w:ascii="Times New Roman" w:hAnsi="Times New Roman" w:cs="Times New Roman"/>
        </w:rPr>
        <w:t xml:space="preserve">as a participant with far more computing experience than others, due to her work in a laboratory prior to beginning graduate school. </w:t>
      </w:r>
      <w:r w:rsidRPr="00A26928">
        <w:rPr>
          <w:rFonts w:ascii="Times New Roman" w:hAnsi="Times New Roman" w:cs="Times New Roman"/>
        </w:rPr>
        <w:t xml:space="preserve"> </w:t>
      </w:r>
    </w:p>
    <w:p w14:paraId="3C3887C5" w14:textId="77777777" w:rsidR="00CE771A" w:rsidRPr="00A26928" w:rsidRDefault="00CE771A" w:rsidP="00C572E7">
      <w:pPr>
        <w:autoSpaceDE w:val="0"/>
        <w:autoSpaceDN w:val="0"/>
        <w:adjustRightInd w:val="0"/>
        <w:spacing w:after="0" w:line="240" w:lineRule="auto"/>
        <w:rPr>
          <w:rFonts w:ascii="Times New Roman" w:hAnsi="Times New Roman" w:cs="Times New Roman"/>
          <w:i/>
          <w:u w:val="single"/>
        </w:rPr>
      </w:pPr>
    </w:p>
    <w:p w14:paraId="5FBD7412" w14:textId="77777777" w:rsidR="00C572E7" w:rsidRPr="00A26928" w:rsidRDefault="004958B5" w:rsidP="00C572E7">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u w:val="single"/>
        </w:rPr>
        <w:t>Review</w:t>
      </w:r>
      <w:r w:rsidR="00C572E7" w:rsidRPr="00A26928">
        <w:rPr>
          <w:rFonts w:ascii="Times New Roman" w:hAnsi="Times New Roman" w:cs="Times New Roman"/>
          <w:i/>
          <w:u w:val="single"/>
        </w:rPr>
        <w:t>:</w:t>
      </w:r>
    </w:p>
    <w:p w14:paraId="021AB8C6" w14:textId="77777777" w:rsidR="00C572E7" w:rsidRPr="00A26928" w:rsidRDefault="00C572E7" w:rsidP="00C572E7">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rPr>
        <w:t xml:space="preserve">Learning from their own personal research is one of the themes emerging from the interviews – that doesn’t seem to describe how that learning happens. Table 2 describes taking their course knowledge and transferring it to statistical computing applications. In my own experience I guess it just means using the </w:t>
      </w:r>
      <w:r w:rsidRPr="00A26928">
        <w:rPr>
          <w:rFonts w:ascii="Times New Roman" w:hAnsi="Times New Roman" w:cs="Times New Roman"/>
          <w:i/>
        </w:rPr>
        <w:lastRenderedPageBreak/>
        <w:t>package to solve their own statistical problems. But do you improve your skills that you picked up in your course when you are not talking to a colleague? Is it through trial and error, using help pages, Googling? I would have thought it would be useful to provide more detail on, specifically, how these skills are learned. I guess reiterating point 1 – what would be the ideal way to learn a statistical package?</w:t>
      </w:r>
    </w:p>
    <w:p w14:paraId="562F3C6D" w14:textId="77777777" w:rsidR="00C572E7" w:rsidRPr="00A26928" w:rsidRDefault="00C572E7" w:rsidP="00C572E7">
      <w:pPr>
        <w:autoSpaceDE w:val="0"/>
        <w:autoSpaceDN w:val="0"/>
        <w:adjustRightInd w:val="0"/>
        <w:spacing w:after="0" w:line="240" w:lineRule="auto"/>
        <w:rPr>
          <w:rFonts w:ascii="Times New Roman" w:hAnsi="Times New Roman" w:cs="Times New Roman"/>
        </w:rPr>
      </w:pPr>
    </w:p>
    <w:p w14:paraId="6D2DF9CA" w14:textId="77777777" w:rsidR="00CE771A" w:rsidRPr="00A26928" w:rsidRDefault="00CE771A" w:rsidP="00C572E7">
      <w:pPr>
        <w:autoSpaceDE w:val="0"/>
        <w:autoSpaceDN w:val="0"/>
        <w:adjustRightInd w:val="0"/>
        <w:spacing w:after="0" w:line="240" w:lineRule="auto"/>
        <w:rPr>
          <w:rFonts w:ascii="Times New Roman" w:hAnsi="Times New Roman" w:cs="Times New Roman"/>
          <w:u w:val="single"/>
        </w:rPr>
      </w:pPr>
      <w:r w:rsidRPr="00A26928">
        <w:rPr>
          <w:rFonts w:ascii="Times New Roman" w:hAnsi="Times New Roman" w:cs="Times New Roman"/>
          <w:u w:val="single"/>
        </w:rPr>
        <w:t>Response:</w:t>
      </w:r>
    </w:p>
    <w:p w14:paraId="17D4A336" w14:textId="46B39B6C" w:rsidR="005D7409" w:rsidRPr="00A26928" w:rsidRDefault="005D7409" w:rsidP="00C572E7">
      <w:pPr>
        <w:autoSpaceDE w:val="0"/>
        <w:autoSpaceDN w:val="0"/>
        <w:adjustRightInd w:val="0"/>
        <w:spacing w:after="0" w:line="240" w:lineRule="auto"/>
        <w:rPr>
          <w:rFonts w:ascii="Times New Roman" w:hAnsi="Times New Roman" w:cs="Times New Roman"/>
        </w:rPr>
      </w:pPr>
      <w:commentRangeStart w:id="188"/>
      <w:r w:rsidRPr="00A26928">
        <w:rPr>
          <w:rFonts w:ascii="Times New Roman" w:hAnsi="Times New Roman" w:cs="Times New Roman"/>
        </w:rPr>
        <w:t xml:space="preserve">This research explores the experiences of graduate students in the environmental sciences when acquiring statistical computing skills, focusing on the experiences that fostered or inhibited learning. </w:t>
      </w:r>
      <w:ins w:id="189" w:author="Allison Theobold" w:date="2019-07-02T10:50:00Z">
        <w:r w:rsidR="00674B33">
          <w:rPr>
            <w:rFonts w:ascii="Times New Roman" w:hAnsi="Times New Roman" w:cs="Times New Roman"/>
          </w:rPr>
          <w:t xml:space="preserve">In section 4.1 </w:t>
        </w:r>
      </w:ins>
      <w:del w:id="190" w:author="Allison Theobold" w:date="2019-07-02T10:50:00Z">
        <w:r w:rsidR="00010F81" w:rsidRPr="00A26928" w:rsidDel="00674B33">
          <w:rPr>
            <w:rFonts w:ascii="Times New Roman" w:hAnsi="Times New Roman" w:cs="Times New Roman"/>
          </w:rPr>
          <w:delText>E</w:delText>
        </w:r>
      </w:del>
      <w:ins w:id="191" w:author="Allison Theobold" w:date="2019-07-02T10:50:00Z">
        <w:r w:rsidR="00674B33">
          <w:rPr>
            <w:rFonts w:ascii="Times New Roman" w:hAnsi="Times New Roman" w:cs="Times New Roman"/>
          </w:rPr>
          <w:t>e</w:t>
        </w:r>
      </w:ins>
      <w:r w:rsidR="00010F81" w:rsidRPr="00A26928">
        <w:rPr>
          <w:rFonts w:ascii="Times New Roman" w:hAnsi="Times New Roman" w:cs="Times New Roman"/>
        </w:rPr>
        <w:t xml:space="preserve">ach participant emphasized the importance of applying the statistical concepts learned in the classroom to their own research. Through these </w:t>
      </w:r>
      <w:proofErr w:type="gramStart"/>
      <w:r w:rsidR="00010F81" w:rsidRPr="00A26928">
        <w:rPr>
          <w:rFonts w:ascii="Times New Roman" w:hAnsi="Times New Roman" w:cs="Times New Roman"/>
        </w:rPr>
        <w:t>experiences</w:t>
      </w:r>
      <w:proofErr w:type="gramEnd"/>
      <w:r w:rsidR="00010F81" w:rsidRPr="00A26928">
        <w:rPr>
          <w:rFonts w:ascii="Times New Roman" w:hAnsi="Times New Roman" w:cs="Times New Roman"/>
        </w:rPr>
        <w:t xml:space="preserve"> participants were able to see how messy the implementation of statistics can be</w:t>
      </w:r>
      <w:ins w:id="192" w:author="Allison Theobold" w:date="2019-07-02T10:51:00Z">
        <w:r w:rsidR="00674B33">
          <w:rPr>
            <w:rFonts w:ascii="Times New Roman" w:hAnsi="Times New Roman" w:cs="Times New Roman"/>
          </w:rPr>
          <w:t xml:space="preserve"> (lines 432-434)</w:t>
        </w:r>
      </w:ins>
      <w:r w:rsidR="00010F81" w:rsidRPr="00A26928">
        <w:rPr>
          <w:rFonts w:ascii="Times New Roman" w:hAnsi="Times New Roman" w:cs="Times New Roman"/>
        </w:rPr>
        <w:t>.</w:t>
      </w:r>
      <w:r w:rsidR="006B1C2E" w:rsidRPr="00A26928">
        <w:rPr>
          <w:rFonts w:ascii="Times New Roman" w:hAnsi="Times New Roman" w:cs="Times New Roman"/>
        </w:rPr>
        <w:t xml:space="preserve"> The resources used by each of these participants </w:t>
      </w:r>
      <w:r w:rsidR="00FD2F7F">
        <w:rPr>
          <w:rFonts w:ascii="Times New Roman" w:hAnsi="Times New Roman" w:cs="Times New Roman"/>
        </w:rPr>
        <w:t xml:space="preserve">when </w:t>
      </w:r>
      <w:r w:rsidR="006B1C2E" w:rsidRPr="00A26928">
        <w:rPr>
          <w:rFonts w:ascii="Times New Roman" w:hAnsi="Times New Roman" w:cs="Times New Roman"/>
        </w:rPr>
        <w:t>wrangl</w:t>
      </w:r>
      <w:r w:rsidR="00FD2F7F">
        <w:rPr>
          <w:rFonts w:ascii="Times New Roman" w:hAnsi="Times New Roman" w:cs="Times New Roman"/>
        </w:rPr>
        <w:t xml:space="preserve">ing </w:t>
      </w:r>
      <w:r w:rsidR="006B1C2E" w:rsidRPr="00A26928">
        <w:rPr>
          <w:rFonts w:ascii="Times New Roman" w:hAnsi="Times New Roman" w:cs="Times New Roman"/>
        </w:rPr>
        <w:t>with statistical computing tasks</w:t>
      </w:r>
      <w:r w:rsidR="00FD2F7F">
        <w:rPr>
          <w:rFonts w:ascii="Times New Roman" w:hAnsi="Times New Roman" w:cs="Times New Roman"/>
        </w:rPr>
        <w:t xml:space="preserve"> necessary for their research</w:t>
      </w:r>
      <w:r w:rsidR="006B1C2E" w:rsidRPr="00A26928">
        <w:rPr>
          <w:rFonts w:ascii="Times New Roman" w:hAnsi="Times New Roman" w:cs="Times New Roman"/>
        </w:rPr>
        <w:t xml:space="preserve"> vary, but every participant reiterated the importance </w:t>
      </w:r>
      <w:r w:rsidR="00FD2F7F">
        <w:rPr>
          <w:rFonts w:ascii="Times New Roman" w:hAnsi="Times New Roman" w:cs="Times New Roman"/>
        </w:rPr>
        <w:t xml:space="preserve">of </w:t>
      </w:r>
      <w:r w:rsidR="006B1C2E" w:rsidRPr="00A26928">
        <w:rPr>
          <w:rFonts w:ascii="Times New Roman" w:hAnsi="Times New Roman" w:cs="Times New Roman"/>
        </w:rPr>
        <w:t xml:space="preserve">the </w:t>
      </w:r>
      <w:r w:rsidR="00FD2F7F">
        <w:rPr>
          <w:rFonts w:ascii="Times New Roman" w:hAnsi="Times New Roman" w:cs="Times New Roman"/>
        </w:rPr>
        <w:t xml:space="preserve">experiences from </w:t>
      </w:r>
      <w:r w:rsidR="006B1C2E" w:rsidRPr="00A26928">
        <w:rPr>
          <w:rFonts w:ascii="Times New Roman" w:hAnsi="Times New Roman" w:cs="Times New Roman"/>
        </w:rPr>
        <w:t xml:space="preserve">independent research experience </w:t>
      </w:r>
      <w:r w:rsidR="00FD2F7F">
        <w:rPr>
          <w:rFonts w:ascii="Times New Roman" w:hAnsi="Times New Roman" w:cs="Times New Roman"/>
        </w:rPr>
        <w:t xml:space="preserve">on </w:t>
      </w:r>
      <w:r w:rsidR="006B1C2E" w:rsidRPr="00A26928">
        <w:rPr>
          <w:rFonts w:ascii="Times New Roman" w:hAnsi="Times New Roman" w:cs="Times New Roman"/>
        </w:rPr>
        <w:t>acquiring statistical computing knowledge</w:t>
      </w:r>
      <w:r w:rsidR="00B115CB">
        <w:rPr>
          <w:rFonts w:ascii="Times New Roman" w:hAnsi="Times New Roman" w:cs="Times New Roman"/>
        </w:rPr>
        <w:t xml:space="preserve"> in the context of environmental science research</w:t>
      </w:r>
      <w:r w:rsidR="006B1C2E" w:rsidRPr="00A26928">
        <w:rPr>
          <w:rFonts w:ascii="Times New Roman" w:hAnsi="Times New Roman" w:cs="Times New Roman"/>
        </w:rPr>
        <w:t xml:space="preserve">.    </w:t>
      </w:r>
      <w:r w:rsidR="00010F81" w:rsidRPr="00A26928">
        <w:rPr>
          <w:rFonts w:ascii="Times New Roman" w:hAnsi="Times New Roman" w:cs="Times New Roman"/>
        </w:rPr>
        <w:t xml:space="preserve">  </w:t>
      </w:r>
      <w:commentRangeEnd w:id="188"/>
      <w:r w:rsidR="00F275C5">
        <w:rPr>
          <w:rStyle w:val="CommentReference"/>
        </w:rPr>
        <w:commentReference w:id="188"/>
      </w:r>
    </w:p>
    <w:p w14:paraId="53860696" w14:textId="77777777" w:rsidR="005D7409" w:rsidRPr="00A26928" w:rsidRDefault="005D7409" w:rsidP="00C572E7">
      <w:pPr>
        <w:autoSpaceDE w:val="0"/>
        <w:autoSpaceDN w:val="0"/>
        <w:adjustRightInd w:val="0"/>
        <w:spacing w:after="0" w:line="240" w:lineRule="auto"/>
        <w:rPr>
          <w:rFonts w:ascii="Times New Roman" w:hAnsi="Times New Roman" w:cs="Times New Roman"/>
          <w:u w:val="single"/>
        </w:rPr>
      </w:pPr>
    </w:p>
    <w:p w14:paraId="57B79CA1" w14:textId="77777777" w:rsidR="00C572E7" w:rsidRPr="00A26928" w:rsidRDefault="004958B5" w:rsidP="00C572E7">
      <w:pPr>
        <w:autoSpaceDE w:val="0"/>
        <w:autoSpaceDN w:val="0"/>
        <w:adjustRightInd w:val="0"/>
        <w:spacing w:after="0" w:line="240" w:lineRule="auto"/>
        <w:rPr>
          <w:rFonts w:ascii="Times New Roman" w:hAnsi="Times New Roman" w:cs="Times New Roman"/>
          <w:i/>
          <w:u w:val="single"/>
        </w:rPr>
      </w:pPr>
      <w:r w:rsidRPr="00A26928">
        <w:rPr>
          <w:rFonts w:ascii="Times New Roman" w:hAnsi="Times New Roman" w:cs="Times New Roman"/>
          <w:i/>
          <w:u w:val="single"/>
        </w:rPr>
        <w:t>Review</w:t>
      </w:r>
      <w:r w:rsidR="00C572E7" w:rsidRPr="00A26928">
        <w:rPr>
          <w:rFonts w:ascii="Times New Roman" w:hAnsi="Times New Roman" w:cs="Times New Roman"/>
          <w:i/>
          <w:u w:val="single"/>
        </w:rPr>
        <w:t>:</w:t>
      </w:r>
    </w:p>
    <w:p w14:paraId="3A00BB28" w14:textId="77777777" w:rsidR="00C572E7" w:rsidRPr="00A26928" w:rsidRDefault="00C572E7" w:rsidP="00C572E7">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rPr>
        <w:t xml:space="preserve">There are only five students in this study. I understand that with qualitative work you are not necessarily interested in a representative sample. However, you are interested in saturation and do you feel you reached saturation with these five people? I would have thought with only five people you would be interviewing a group of experts who are being interviewed in depth – which is not the case here. I can’t help but feel that any answers you get from this investigation may be quite specific to the institution you are gathering your information from. In which case, this seems more like an exercise in improving teaching practice for an individual at a </w:t>
      </w:r>
      <w:proofErr w:type="gramStart"/>
      <w:r w:rsidRPr="00A26928">
        <w:rPr>
          <w:rFonts w:ascii="Times New Roman" w:hAnsi="Times New Roman" w:cs="Times New Roman"/>
          <w:i/>
        </w:rPr>
        <w:t>particular place</w:t>
      </w:r>
      <w:proofErr w:type="gramEnd"/>
      <w:r w:rsidRPr="00A26928">
        <w:rPr>
          <w:rFonts w:ascii="Times New Roman" w:hAnsi="Times New Roman" w:cs="Times New Roman"/>
          <w:i/>
        </w:rPr>
        <w:t xml:space="preserve"> rather than a way of making a general comment about environmental science students learning statistical computing.</w:t>
      </w:r>
    </w:p>
    <w:p w14:paraId="4918D23C" w14:textId="77777777" w:rsidR="00C572E7" w:rsidRPr="00A26928" w:rsidRDefault="00C572E7" w:rsidP="00C572E7">
      <w:pPr>
        <w:autoSpaceDE w:val="0"/>
        <w:autoSpaceDN w:val="0"/>
        <w:adjustRightInd w:val="0"/>
        <w:spacing w:after="0" w:line="240" w:lineRule="auto"/>
        <w:rPr>
          <w:rFonts w:ascii="Times New Roman" w:hAnsi="Times New Roman" w:cs="Times New Roman"/>
        </w:rPr>
      </w:pPr>
    </w:p>
    <w:p w14:paraId="5846266E" w14:textId="26F25AAD" w:rsidR="005379D1" w:rsidRPr="00A26928" w:rsidRDefault="005379D1" w:rsidP="00C572E7">
      <w:pPr>
        <w:autoSpaceDE w:val="0"/>
        <w:autoSpaceDN w:val="0"/>
        <w:adjustRightInd w:val="0"/>
        <w:spacing w:after="0" w:line="240" w:lineRule="auto"/>
        <w:rPr>
          <w:rFonts w:ascii="Times New Roman" w:hAnsi="Times New Roman" w:cs="Times New Roman"/>
          <w:u w:val="single"/>
        </w:rPr>
      </w:pPr>
      <w:r w:rsidRPr="00A26928">
        <w:rPr>
          <w:rFonts w:ascii="Times New Roman" w:hAnsi="Times New Roman" w:cs="Times New Roman"/>
          <w:u w:val="single"/>
        </w:rPr>
        <w:t>Response:</w:t>
      </w:r>
      <w:ins w:id="193" w:author="Allison Theobold" w:date="2019-07-02T10:52:00Z">
        <w:r w:rsidR="00076D4A">
          <w:rPr>
            <w:rFonts w:ascii="Times New Roman" w:hAnsi="Times New Roman" w:cs="Times New Roman"/>
            <w:u w:val="single"/>
          </w:rPr>
          <w:t xml:space="preserve"> </w:t>
        </w:r>
      </w:ins>
      <w:del w:id="194" w:author="Allison Theobold" w:date="2019-07-02T10:52:00Z">
        <w:r w:rsidR="006E7C1E" w:rsidDel="00076D4A">
          <w:rPr>
            <w:rFonts w:ascii="Times New Roman" w:hAnsi="Times New Roman" w:cs="Times New Roman"/>
            <w:u w:val="single"/>
          </w:rPr>
          <w:delText xml:space="preserve"> (This is the same as what is in the Associate Editor response)</w:delText>
        </w:r>
      </w:del>
    </w:p>
    <w:p w14:paraId="163D339D" w14:textId="6CCF2280" w:rsidR="00870397" w:rsidRPr="00A26928" w:rsidDel="00674B33" w:rsidRDefault="00674B33" w:rsidP="00870397">
      <w:pPr>
        <w:autoSpaceDE w:val="0"/>
        <w:autoSpaceDN w:val="0"/>
        <w:adjustRightInd w:val="0"/>
        <w:spacing w:after="0" w:line="240" w:lineRule="auto"/>
        <w:rPr>
          <w:del w:id="195" w:author="Allison Theobold" w:date="2019-07-02T10:52:00Z"/>
          <w:rFonts w:ascii="Times New Roman" w:hAnsi="Times New Roman" w:cs="Times New Roman"/>
        </w:rPr>
      </w:pPr>
      <w:ins w:id="196" w:author="Allison Theobold" w:date="2019-07-02T10:52:00Z">
        <w:r w:rsidRPr="00A26928">
          <w:rPr>
            <w:rFonts w:ascii="Times New Roman" w:hAnsi="Times New Roman" w:cs="Times New Roman"/>
          </w:rPr>
          <w:t>See previous response to Associate Editor on</w:t>
        </w:r>
        <w:r>
          <w:rPr>
            <w:rFonts w:ascii="Times New Roman" w:hAnsi="Times New Roman" w:cs="Times New Roman"/>
          </w:rPr>
          <w:t xml:space="preserve"> </w:t>
        </w:r>
      </w:ins>
      <w:del w:id="197" w:author="Allison Theobold" w:date="2019-07-02T10:52:00Z">
        <w:r w:rsidR="00870397" w:rsidRPr="00A26928" w:rsidDel="00674B33">
          <w:rPr>
            <w:rFonts w:ascii="Times New Roman" w:hAnsi="Times New Roman" w:cs="Times New Roman"/>
          </w:rPr>
          <w:delText xml:space="preserve">The implications of this research, situated alongside the literature on computational preparation of environmental science graduate students and the absence of computing in the Statistics classroom, provide a backdrop of the potential generalizations of these findings. Indeed, a sample of 5 graduate environmental science students from one institution does not paint a vast picture of the phenomenon of acquiring the computational skills necessary to implement statistics in the context of environmental science research. However, as evidenced in the Environmental Science and Statistics Education literature, the experiences of computational ill preparation of these 5 graduate environmental science students is not out of the ordinary, but potentially widespread in these fields. Thus, the experiences of these students may reflect how many other environmental science graduate students in similar programs experience the phenomenon of acquiring the computing skills necessary to implement statistics in the context of environmental science research. </w:delText>
        </w:r>
      </w:del>
    </w:p>
    <w:p w14:paraId="44F1C5DB" w14:textId="563DFAC8" w:rsidR="00870397" w:rsidRDefault="00674B33" w:rsidP="00870397">
      <w:pPr>
        <w:autoSpaceDE w:val="0"/>
        <w:autoSpaceDN w:val="0"/>
        <w:adjustRightInd w:val="0"/>
        <w:spacing w:after="0" w:line="240" w:lineRule="auto"/>
        <w:rPr>
          <w:ins w:id="198" w:author="Allison Theobold" w:date="2019-07-02T10:52:00Z"/>
          <w:rFonts w:ascii="Times New Roman" w:hAnsi="Times New Roman" w:cs="Times New Roman"/>
        </w:rPr>
      </w:pPr>
      <w:ins w:id="199" w:author="Allison Theobold" w:date="2019-07-02T10:52:00Z">
        <w:r>
          <w:rPr>
            <w:rFonts w:ascii="Times New Roman" w:hAnsi="Times New Roman" w:cs="Times New Roman"/>
          </w:rPr>
          <w:t xml:space="preserve">lines 182-192. </w:t>
        </w:r>
      </w:ins>
    </w:p>
    <w:p w14:paraId="22CAA3AC" w14:textId="77777777" w:rsidR="00076D4A" w:rsidRPr="00A26928" w:rsidRDefault="00076D4A" w:rsidP="00870397">
      <w:pPr>
        <w:autoSpaceDE w:val="0"/>
        <w:autoSpaceDN w:val="0"/>
        <w:adjustRightInd w:val="0"/>
        <w:spacing w:after="0" w:line="240" w:lineRule="auto"/>
        <w:rPr>
          <w:rFonts w:ascii="Times New Roman" w:hAnsi="Times New Roman" w:cs="Times New Roman"/>
        </w:rPr>
      </w:pPr>
    </w:p>
    <w:p w14:paraId="0A4048C4" w14:textId="77777777" w:rsidR="00C572E7" w:rsidRPr="00A26928" w:rsidRDefault="004958B5" w:rsidP="00C572E7">
      <w:pPr>
        <w:autoSpaceDE w:val="0"/>
        <w:autoSpaceDN w:val="0"/>
        <w:adjustRightInd w:val="0"/>
        <w:spacing w:after="0" w:line="240" w:lineRule="auto"/>
        <w:rPr>
          <w:rFonts w:ascii="Times New Roman" w:hAnsi="Times New Roman" w:cs="Times New Roman"/>
          <w:i/>
          <w:u w:val="single"/>
        </w:rPr>
      </w:pPr>
      <w:r w:rsidRPr="00A26928">
        <w:rPr>
          <w:rFonts w:ascii="Times New Roman" w:hAnsi="Times New Roman" w:cs="Times New Roman"/>
          <w:i/>
          <w:u w:val="single"/>
        </w:rPr>
        <w:t>Review</w:t>
      </w:r>
      <w:r w:rsidR="00C572E7" w:rsidRPr="00A26928">
        <w:rPr>
          <w:rFonts w:ascii="Times New Roman" w:hAnsi="Times New Roman" w:cs="Times New Roman"/>
          <w:i/>
          <w:u w:val="single"/>
        </w:rPr>
        <w:t>:</w:t>
      </w:r>
    </w:p>
    <w:p w14:paraId="5F343163" w14:textId="77777777" w:rsidR="00C572E7" w:rsidRPr="00A26928" w:rsidRDefault="00C572E7" w:rsidP="00C572E7">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rPr>
        <w:t xml:space="preserve">Have the respondent’s comments been </w:t>
      </w:r>
      <w:r w:rsidR="00E00BE0" w:rsidRPr="00A26928">
        <w:rPr>
          <w:rFonts w:ascii="Times New Roman" w:hAnsi="Times New Roman" w:cs="Times New Roman"/>
          <w:i/>
        </w:rPr>
        <w:t>anonymized</w:t>
      </w:r>
      <w:r w:rsidRPr="00A26928">
        <w:rPr>
          <w:rFonts w:ascii="Times New Roman" w:hAnsi="Times New Roman" w:cs="Times New Roman"/>
          <w:i/>
        </w:rPr>
        <w:t>? I assume the names used are not the names of the participants – that would be very unusual.</w:t>
      </w:r>
    </w:p>
    <w:p w14:paraId="705786EB" w14:textId="77777777" w:rsidR="00C572E7" w:rsidRPr="00A26928" w:rsidRDefault="00C572E7" w:rsidP="00C572E7">
      <w:pPr>
        <w:autoSpaceDE w:val="0"/>
        <w:autoSpaceDN w:val="0"/>
        <w:adjustRightInd w:val="0"/>
        <w:spacing w:after="0" w:line="240" w:lineRule="auto"/>
        <w:rPr>
          <w:rFonts w:ascii="Times New Roman" w:hAnsi="Times New Roman" w:cs="Times New Roman"/>
        </w:rPr>
      </w:pPr>
    </w:p>
    <w:p w14:paraId="68DFCB0C" w14:textId="77777777" w:rsidR="005379D1" w:rsidRPr="00A26928" w:rsidRDefault="005379D1" w:rsidP="00C572E7">
      <w:pPr>
        <w:autoSpaceDE w:val="0"/>
        <w:autoSpaceDN w:val="0"/>
        <w:adjustRightInd w:val="0"/>
        <w:spacing w:after="0" w:line="240" w:lineRule="auto"/>
        <w:rPr>
          <w:rFonts w:ascii="Times New Roman" w:hAnsi="Times New Roman" w:cs="Times New Roman"/>
          <w:u w:val="single"/>
        </w:rPr>
      </w:pPr>
      <w:r w:rsidRPr="00A26928">
        <w:rPr>
          <w:rFonts w:ascii="Times New Roman" w:hAnsi="Times New Roman" w:cs="Times New Roman"/>
          <w:u w:val="single"/>
        </w:rPr>
        <w:t>Response:</w:t>
      </w:r>
    </w:p>
    <w:p w14:paraId="6C7D77EE" w14:textId="75D5586A" w:rsidR="005379D1" w:rsidRPr="00A26928" w:rsidRDefault="005C6C0F" w:rsidP="00C572E7">
      <w:pPr>
        <w:autoSpaceDE w:val="0"/>
        <w:autoSpaceDN w:val="0"/>
        <w:adjustRightInd w:val="0"/>
        <w:spacing w:after="0" w:line="240" w:lineRule="auto"/>
        <w:rPr>
          <w:rFonts w:ascii="Times New Roman" w:hAnsi="Times New Roman" w:cs="Times New Roman"/>
        </w:rPr>
      </w:pPr>
      <w:r w:rsidRPr="00A26928">
        <w:rPr>
          <w:rFonts w:ascii="Times New Roman" w:hAnsi="Times New Roman" w:cs="Times New Roman"/>
        </w:rPr>
        <w:t>Lines 35</w:t>
      </w:r>
      <w:ins w:id="200" w:author="Allison Theobold" w:date="2019-07-02T10:53:00Z">
        <w:r w:rsidR="00903C35">
          <w:rPr>
            <w:rFonts w:ascii="Times New Roman" w:hAnsi="Times New Roman" w:cs="Times New Roman"/>
          </w:rPr>
          <w:t>1</w:t>
        </w:r>
      </w:ins>
      <w:del w:id="201" w:author="Allison Theobold" w:date="2019-07-02T10:53:00Z">
        <w:r w:rsidRPr="00A26928" w:rsidDel="00903C35">
          <w:rPr>
            <w:rFonts w:ascii="Times New Roman" w:hAnsi="Times New Roman" w:cs="Times New Roman"/>
          </w:rPr>
          <w:delText>0</w:delText>
        </w:r>
      </w:del>
      <w:r w:rsidRPr="00A26928">
        <w:rPr>
          <w:rFonts w:ascii="Times New Roman" w:hAnsi="Times New Roman" w:cs="Times New Roman"/>
        </w:rPr>
        <w:t>-35</w:t>
      </w:r>
      <w:ins w:id="202" w:author="Allison Theobold" w:date="2019-07-02T10:53:00Z">
        <w:r w:rsidR="00903C35">
          <w:rPr>
            <w:rFonts w:ascii="Times New Roman" w:hAnsi="Times New Roman" w:cs="Times New Roman"/>
          </w:rPr>
          <w:t>3</w:t>
        </w:r>
      </w:ins>
      <w:del w:id="203" w:author="Allison Theobold" w:date="2019-07-02T10:53:00Z">
        <w:r w:rsidRPr="00A26928" w:rsidDel="00903C35">
          <w:rPr>
            <w:rFonts w:ascii="Times New Roman" w:hAnsi="Times New Roman" w:cs="Times New Roman"/>
          </w:rPr>
          <w:delText>2</w:delText>
        </w:r>
      </w:del>
      <w:r w:rsidRPr="00A26928">
        <w:rPr>
          <w:rFonts w:ascii="Times New Roman" w:hAnsi="Times New Roman" w:cs="Times New Roman"/>
        </w:rPr>
        <w:t xml:space="preserve"> describe how participants were given pseudonyms after the interviews were transcribed. Table 1 also references participants’ pseudonyms in the first column. </w:t>
      </w:r>
    </w:p>
    <w:p w14:paraId="246EC6DF" w14:textId="77777777" w:rsidR="005C6C0F" w:rsidRPr="00A26928" w:rsidRDefault="005C6C0F" w:rsidP="00C572E7">
      <w:pPr>
        <w:autoSpaceDE w:val="0"/>
        <w:autoSpaceDN w:val="0"/>
        <w:adjustRightInd w:val="0"/>
        <w:spacing w:after="0" w:line="240" w:lineRule="auto"/>
        <w:rPr>
          <w:rFonts w:ascii="Times New Roman" w:hAnsi="Times New Roman" w:cs="Times New Roman"/>
        </w:rPr>
      </w:pPr>
    </w:p>
    <w:p w14:paraId="48D01195" w14:textId="77777777" w:rsidR="00C572E7" w:rsidRPr="00A26928" w:rsidRDefault="004958B5" w:rsidP="00C572E7">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u w:val="single"/>
        </w:rPr>
        <w:t>Review</w:t>
      </w:r>
      <w:r w:rsidR="00C572E7" w:rsidRPr="00A26928">
        <w:rPr>
          <w:rFonts w:ascii="Times New Roman" w:hAnsi="Times New Roman" w:cs="Times New Roman"/>
          <w:i/>
          <w:u w:val="single"/>
        </w:rPr>
        <w:t>:</w:t>
      </w:r>
    </w:p>
    <w:p w14:paraId="713F6049" w14:textId="77777777" w:rsidR="00C572E7" w:rsidRPr="00A26928" w:rsidRDefault="00C572E7" w:rsidP="00C572E7">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rPr>
        <w:t>I can’t find information on the ethics approval for this project or that the participants have given informed consent. This information needs to be provided.</w:t>
      </w:r>
    </w:p>
    <w:p w14:paraId="275DC496" w14:textId="77777777" w:rsidR="00C572E7" w:rsidRPr="00A26928" w:rsidRDefault="00C572E7" w:rsidP="00DA289B">
      <w:pPr>
        <w:autoSpaceDE w:val="0"/>
        <w:autoSpaceDN w:val="0"/>
        <w:adjustRightInd w:val="0"/>
        <w:spacing w:after="0" w:line="240" w:lineRule="auto"/>
        <w:rPr>
          <w:rFonts w:ascii="Times New Roman" w:hAnsi="Times New Roman" w:cs="Times New Roman"/>
          <w:u w:val="single"/>
        </w:rPr>
      </w:pPr>
    </w:p>
    <w:p w14:paraId="534B6FE7" w14:textId="77777777" w:rsidR="005379D1" w:rsidRPr="00A26928" w:rsidRDefault="005379D1" w:rsidP="00DA289B">
      <w:pPr>
        <w:autoSpaceDE w:val="0"/>
        <w:autoSpaceDN w:val="0"/>
        <w:adjustRightInd w:val="0"/>
        <w:spacing w:after="0" w:line="240" w:lineRule="auto"/>
        <w:rPr>
          <w:rFonts w:ascii="Times New Roman" w:hAnsi="Times New Roman" w:cs="Times New Roman"/>
          <w:u w:val="single"/>
        </w:rPr>
      </w:pPr>
      <w:r w:rsidRPr="00A26928">
        <w:rPr>
          <w:rFonts w:ascii="Times New Roman" w:hAnsi="Times New Roman" w:cs="Times New Roman"/>
          <w:u w:val="single"/>
        </w:rPr>
        <w:t>Response:</w:t>
      </w:r>
    </w:p>
    <w:p w14:paraId="1010E0B7" w14:textId="695CEBBD" w:rsidR="00C15C13" w:rsidRPr="00A26928" w:rsidRDefault="001713B8" w:rsidP="00DA289B">
      <w:pPr>
        <w:autoSpaceDE w:val="0"/>
        <w:autoSpaceDN w:val="0"/>
        <w:adjustRightInd w:val="0"/>
        <w:spacing w:after="0" w:line="240" w:lineRule="auto"/>
        <w:rPr>
          <w:rFonts w:ascii="Times New Roman" w:hAnsi="Times New Roman" w:cs="Times New Roman"/>
        </w:rPr>
      </w:pPr>
      <w:r w:rsidRPr="00A26928">
        <w:rPr>
          <w:rFonts w:ascii="Times New Roman" w:hAnsi="Times New Roman" w:cs="Times New Roman"/>
        </w:rPr>
        <w:t>The ethics approval from our institution has been provided on line</w:t>
      </w:r>
      <w:ins w:id="204" w:author="Allison Theobold" w:date="2019-07-02T10:53:00Z">
        <w:r w:rsidR="00903C35">
          <w:rPr>
            <w:rFonts w:ascii="Times New Roman" w:hAnsi="Times New Roman" w:cs="Times New Roman"/>
          </w:rPr>
          <w:t xml:space="preserve">s </w:t>
        </w:r>
      </w:ins>
      <w:ins w:id="205" w:author="Allison Theobold" w:date="2019-07-02T10:54:00Z">
        <w:r w:rsidR="00903C35">
          <w:rPr>
            <w:rFonts w:ascii="Times New Roman" w:hAnsi="Times New Roman" w:cs="Times New Roman"/>
          </w:rPr>
          <w:t>273-275</w:t>
        </w:r>
      </w:ins>
      <w:del w:id="206" w:author="Allison Theobold" w:date="2019-07-02T10:54:00Z">
        <w:r w:rsidR="00CA0306" w:rsidRPr="00A26928" w:rsidDel="00903C35">
          <w:rPr>
            <w:rFonts w:ascii="Times New Roman" w:hAnsi="Times New Roman" w:cs="Times New Roman"/>
          </w:rPr>
          <w:delText xml:space="preserve"> 274</w:delText>
        </w:r>
      </w:del>
      <w:r w:rsidR="00CA0306" w:rsidRPr="00A26928">
        <w:rPr>
          <w:rFonts w:ascii="Times New Roman" w:hAnsi="Times New Roman" w:cs="Times New Roman"/>
        </w:rPr>
        <w:t xml:space="preserve">. </w:t>
      </w:r>
      <w:r w:rsidR="000D4266" w:rsidRPr="00A26928">
        <w:rPr>
          <w:rFonts w:ascii="Times New Roman" w:hAnsi="Times New Roman" w:cs="Times New Roman"/>
        </w:rPr>
        <w:t xml:space="preserve">Additional material on the IRB approval can be provided if required by </w:t>
      </w:r>
      <w:r w:rsidR="00A47E67">
        <w:rPr>
          <w:rFonts w:ascii="Times New Roman" w:hAnsi="Times New Roman" w:cs="Times New Roman"/>
        </w:rPr>
        <w:t xml:space="preserve">SERJ. </w:t>
      </w:r>
      <w:r w:rsidR="000D4266" w:rsidRPr="00A26928">
        <w:rPr>
          <w:rFonts w:ascii="Times New Roman" w:hAnsi="Times New Roman" w:cs="Times New Roman"/>
        </w:rPr>
        <w:t xml:space="preserve"> </w:t>
      </w:r>
    </w:p>
    <w:p w14:paraId="72898041" w14:textId="77777777" w:rsidR="001713B8" w:rsidRPr="00A26928" w:rsidRDefault="001713B8" w:rsidP="00DA289B">
      <w:pPr>
        <w:autoSpaceDE w:val="0"/>
        <w:autoSpaceDN w:val="0"/>
        <w:adjustRightInd w:val="0"/>
        <w:spacing w:after="0" w:line="240" w:lineRule="auto"/>
        <w:rPr>
          <w:rFonts w:ascii="Times New Roman" w:hAnsi="Times New Roman" w:cs="Times New Roman"/>
          <w:u w:val="single"/>
        </w:rPr>
      </w:pPr>
    </w:p>
    <w:p w14:paraId="200A2B29" w14:textId="77777777" w:rsidR="00C15C13" w:rsidRPr="00A26928" w:rsidRDefault="004958B5" w:rsidP="00DA289B">
      <w:pPr>
        <w:autoSpaceDE w:val="0"/>
        <w:autoSpaceDN w:val="0"/>
        <w:adjustRightInd w:val="0"/>
        <w:spacing w:after="0" w:line="240" w:lineRule="auto"/>
        <w:rPr>
          <w:rFonts w:ascii="Times New Roman" w:hAnsi="Times New Roman" w:cs="Times New Roman"/>
          <w:i/>
          <w:u w:val="single"/>
        </w:rPr>
      </w:pPr>
      <w:r w:rsidRPr="00A26928">
        <w:rPr>
          <w:rFonts w:ascii="Times New Roman" w:hAnsi="Times New Roman" w:cs="Times New Roman"/>
          <w:i/>
          <w:u w:val="single"/>
        </w:rPr>
        <w:t>Review</w:t>
      </w:r>
      <w:r w:rsidR="00C15C13" w:rsidRPr="00A26928">
        <w:rPr>
          <w:rFonts w:ascii="Times New Roman" w:hAnsi="Times New Roman" w:cs="Times New Roman"/>
          <w:i/>
          <w:u w:val="single"/>
        </w:rPr>
        <w:t>:</w:t>
      </w:r>
    </w:p>
    <w:p w14:paraId="41268CF3" w14:textId="77777777" w:rsidR="00C15C13" w:rsidRPr="00A26928" w:rsidRDefault="00C15C13" w:rsidP="00C15C13">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rPr>
        <w:t>On lines 280 and 282, the words ‘statistical’ and ‘modifications’ are misspelled.</w:t>
      </w:r>
    </w:p>
    <w:p w14:paraId="7EFA23EF" w14:textId="77777777" w:rsidR="00C15C13" w:rsidRPr="00A26928" w:rsidRDefault="00C15C13" w:rsidP="00C15C13">
      <w:pPr>
        <w:autoSpaceDE w:val="0"/>
        <w:autoSpaceDN w:val="0"/>
        <w:adjustRightInd w:val="0"/>
        <w:spacing w:after="0" w:line="240" w:lineRule="auto"/>
        <w:rPr>
          <w:rFonts w:ascii="Times New Roman" w:hAnsi="Times New Roman" w:cs="Times New Roman"/>
        </w:rPr>
      </w:pPr>
    </w:p>
    <w:p w14:paraId="5D4189F9" w14:textId="77777777" w:rsidR="0099528D" w:rsidRPr="00A26928" w:rsidRDefault="0099528D" w:rsidP="00C15C13">
      <w:pPr>
        <w:autoSpaceDE w:val="0"/>
        <w:autoSpaceDN w:val="0"/>
        <w:adjustRightInd w:val="0"/>
        <w:spacing w:after="0" w:line="240" w:lineRule="auto"/>
        <w:rPr>
          <w:rFonts w:ascii="Times New Roman" w:hAnsi="Times New Roman" w:cs="Times New Roman"/>
          <w:u w:val="single"/>
        </w:rPr>
      </w:pPr>
      <w:r w:rsidRPr="00A26928">
        <w:rPr>
          <w:rFonts w:ascii="Times New Roman" w:hAnsi="Times New Roman" w:cs="Times New Roman"/>
          <w:u w:val="single"/>
        </w:rPr>
        <w:t xml:space="preserve">Response: </w:t>
      </w:r>
    </w:p>
    <w:p w14:paraId="365702EE" w14:textId="77777777" w:rsidR="0099528D" w:rsidRPr="00A26928" w:rsidRDefault="0099528D" w:rsidP="00C15C13">
      <w:pPr>
        <w:autoSpaceDE w:val="0"/>
        <w:autoSpaceDN w:val="0"/>
        <w:adjustRightInd w:val="0"/>
        <w:spacing w:after="0" w:line="240" w:lineRule="auto"/>
        <w:rPr>
          <w:rFonts w:ascii="Times New Roman" w:hAnsi="Times New Roman" w:cs="Times New Roman"/>
        </w:rPr>
      </w:pPr>
      <w:r w:rsidRPr="00A26928">
        <w:rPr>
          <w:rFonts w:ascii="Times New Roman" w:hAnsi="Times New Roman" w:cs="Times New Roman"/>
        </w:rPr>
        <w:t xml:space="preserve">These misspellings have been remedied. </w:t>
      </w:r>
    </w:p>
    <w:p w14:paraId="43182666" w14:textId="77777777" w:rsidR="0099528D" w:rsidRPr="00A26928" w:rsidRDefault="0099528D" w:rsidP="00C15C13">
      <w:pPr>
        <w:autoSpaceDE w:val="0"/>
        <w:autoSpaceDN w:val="0"/>
        <w:adjustRightInd w:val="0"/>
        <w:spacing w:after="0" w:line="240" w:lineRule="auto"/>
        <w:rPr>
          <w:rFonts w:ascii="Times New Roman" w:hAnsi="Times New Roman" w:cs="Times New Roman"/>
          <w:i/>
        </w:rPr>
      </w:pPr>
    </w:p>
    <w:p w14:paraId="1085EAE7" w14:textId="77777777" w:rsidR="00C15C13" w:rsidRPr="00A26928" w:rsidRDefault="004958B5" w:rsidP="00C15C13">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u w:val="single"/>
        </w:rPr>
        <w:lastRenderedPageBreak/>
        <w:t>Review</w:t>
      </w:r>
      <w:r w:rsidR="00C15C13" w:rsidRPr="00A26928">
        <w:rPr>
          <w:rFonts w:ascii="Times New Roman" w:hAnsi="Times New Roman" w:cs="Times New Roman"/>
          <w:i/>
          <w:u w:val="single"/>
        </w:rPr>
        <w:t>:</w:t>
      </w:r>
    </w:p>
    <w:p w14:paraId="7C915D35" w14:textId="77777777" w:rsidR="00C15C13" w:rsidRPr="00A26928" w:rsidRDefault="00C15C13" w:rsidP="00C15C13">
      <w:pPr>
        <w:autoSpaceDE w:val="0"/>
        <w:autoSpaceDN w:val="0"/>
        <w:adjustRightInd w:val="0"/>
        <w:spacing w:after="0" w:line="240" w:lineRule="auto"/>
        <w:rPr>
          <w:rFonts w:ascii="Times New Roman" w:hAnsi="Times New Roman" w:cs="Times New Roman"/>
          <w:i/>
        </w:rPr>
      </w:pPr>
      <w:r w:rsidRPr="00A26928">
        <w:rPr>
          <w:rFonts w:ascii="Times New Roman" w:hAnsi="Times New Roman" w:cs="Times New Roman"/>
          <w:i/>
        </w:rPr>
        <w:t>It isn’t clear to me what the word ‘sequence’ means in this context. For example, line 63, you speak of a ‘terminal statistics sequence’. I think an explanation of this term would be helpful as it is used a lot in this paper.</w:t>
      </w:r>
    </w:p>
    <w:p w14:paraId="6FB1AA6B" w14:textId="77777777" w:rsidR="00C15C13" w:rsidRPr="00A26928" w:rsidRDefault="00C15C13" w:rsidP="00C15C13">
      <w:pPr>
        <w:autoSpaceDE w:val="0"/>
        <w:autoSpaceDN w:val="0"/>
        <w:adjustRightInd w:val="0"/>
        <w:spacing w:after="0" w:line="240" w:lineRule="auto"/>
        <w:rPr>
          <w:rFonts w:ascii="Times New Roman" w:hAnsi="Times New Roman" w:cs="Times New Roman"/>
        </w:rPr>
      </w:pPr>
    </w:p>
    <w:p w14:paraId="0DE3C7EE" w14:textId="77777777" w:rsidR="0099528D" w:rsidRPr="00A26928" w:rsidRDefault="0099528D" w:rsidP="00C15C13">
      <w:pPr>
        <w:autoSpaceDE w:val="0"/>
        <w:autoSpaceDN w:val="0"/>
        <w:adjustRightInd w:val="0"/>
        <w:spacing w:after="0" w:line="240" w:lineRule="auto"/>
        <w:rPr>
          <w:rFonts w:ascii="Times New Roman" w:hAnsi="Times New Roman" w:cs="Times New Roman"/>
          <w:u w:val="single"/>
        </w:rPr>
      </w:pPr>
      <w:r w:rsidRPr="00A26928">
        <w:rPr>
          <w:rFonts w:ascii="Times New Roman" w:hAnsi="Times New Roman" w:cs="Times New Roman"/>
          <w:u w:val="single"/>
        </w:rPr>
        <w:t>Response:</w:t>
      </w:r>
    </w:p>
    <w:p w14:paraId="7679AF14" w14:textId="2E6D76B0" w:rsidR="0099528D" w:rsidRPr="00A26928" w:rsidRDefault="00CE5551" w:rsidP="00C15C13">
      <w:pPr>
        <w:autoSpaceDE w:val="0"/>
        <w:autoSpaceDN w:val="0"/>
        <w:adjustRightInd w:val="0"/>
        <w:spacing w:after="0" w:line="240" w:lineRule="auto"/>
        <w:rPr>
          <w:rFonts w:ascii="Times New Roman" w:hAnsi="Times New Roman" w:cs="Times New Roman"/>
        </w:rPr>
      </w:pPr>
      <w:r w:rsidRPr="00A26928">
        <w:rPr>
          <w:rFonts w:ascii="Times New Roman" w:hAnsi="Times New Roman" w:cs="Times New Roman"/>
        </w:rPr>
        <w:t>See revisions on lines 60-</w:t>
      </w:r>
      <w:ins w:id="207" w:author="Allison Theobold" w:date="2019-07-02T10:54:00Z">
        <w:r w:rsidR="00B23B0A">
          <w:rPr>
            <w:rFonts w:ascii="Times New Roman" w:hAnsi="Times New Roman" w:cs="Times New Roman"/>
          </w:rPr>
          <w:t>70</w:t>
        </w:r>
      </w:ins>
      <w:del w:id="208" w:author="Allison Theobold" w:date="2019-07-02T10:54:00Z">
        <w:r w:rsidRPr="00A26928" w:rsidDel="00B23B0A">
          <w:rPr>
            <w:rFonts w:ascii="Times New Roman" w:hAnsi="Times New Roman" w:cs="Times New Roman"/>
          </w:rPr>
          <w:delText>69</w:delText>
        </w:r>
      </w:del>
      <w:r w:rsidRPr="00A26928">
        <w:rPr>
          <w:rFonts w:ascii="Times New Roman" w:hAnsi="Times New Roman" w:cs="Times New Roman"/>
        </w:rPr>
        <w:t xml:space="preserve">, which clarify that this Applied Statistics course “sequence” consists of two one-semester courses. </w:t>
      </w:r>
    </w:p>
    <w:sectPr w:rsidR="0099528D" w:rsidRPr="00A26928" w:rsidSect="008E04A3">
      <w:pgSz w:w="12240" w:h="15840"/>
      <w:pgMar w:top="1440" w:right="1440" w:bottom="1440" w:left="1440" w:header="720" w:footer="720" w:gutter="0"/>
      <w:lnNumType w:countBy="1" w:restart="continuous"/>
      <w:cols w:space="720"/>
      <w:docGrid w:linePitch="360"/>
      <w:sectPrChange w:id="209" w:author="Allison Theobold" w:date="2019-07-02T10:15:00Z">
        <w:sectPr w:rsidR="0099528D" w:rsidRPr="00A26928" w:rsidSect="008E04A3">
          <w:pgMar w:top="1440" w:right="1440" w:bottom="1440" w:left="1440" w:header="720" w:footer="720" w:gutter="0"/>
          <w:lnNumType w:countBy="0" w:restart="newPage"/>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5" w:author="Stacey Hancock" w:date="2019-07-01T18:20:00Z" w:initials="SH">
    <w:p w14:paraId="3A0FD2D1" w14:textId="1B9E41CC" w:rsidR="00FC515B" w:rsidRDefault="00FC515B">
      <w:pPr>
        <w:pStyle w:val="CommentText"/>
      </w:pPr>
      <w:r>
        <w:rPr>
          <w:rStyle w:val="CommentReference"/>
        </w:rPr>
        <w:annotationRef/>
      </w:r>
      <w:r>
        <w:t>State where in the paper we have included the information in this paragraph. It’s not very helpful in a response to tell the reviewers how the study addresses their concerns without stating where in the paper these arguments appear.</w:t>
      </w:r>
    </w:p>
  </w:comment>
  <w:comment w:id="68" w:author="Stacey Hancock" w:date="2019-07-01T18:23:00Z" w:initials="SH">
    <w:p w14:paraId="0C019924" w14:textId="3FA0A53E" w:rsidR="009F5375" w:rsidRDefault="009F5375">
      <w:pPr>
        <w:pStyle w:val="CommentText"/>
      </w:pPr>
      <w:r>
        <w:rPr>
          <w:rStyle w:val="CommentReference"/>
        </w:rPr>
        <w:annotationRef/>
      </w:r>
      <w:r>
        <w:t>You use the word situate a lot.</w:t>
      </w:r>
    </w:p>
  </w:comment>
  <w:comment w:id="79" w:author="Stacey Hancock" w:date="2019-07-01T18:24:00Z" w:initials="SH">
    <w:p w14:paraId="3200ACD7" w14:textId="2A7EFDCC" w:rsidR="00280F98" w:rsidRDefault="00280F98">
      <w:pPr>
        <w:pStyle w:val="CommentText"/>
      </w:pPr>
      <w:r>
        <w:rPr>
          <w:rStyle w:val="CommentReference"/>
        </w:rPr>
        <w:annotationRef/>
      </w:r>
      <w:r>
        <w:t>situate</w:t>
      </w:r>
    </w:p>
  </w:comment>
  <w:comment w:id="81" w:author="Stacey Hancock" w:date="2019-07-01T18:24:00Z" w:initials="SH">
    <w:p w14:paraId="64DB45A9" w14:textId="7A686AC4" w:rsidR="00280F98" w:rsidRDefault="00280F98">
      <w:pPr>
        <w:pStyle w:val="CommentText"/>
      </w:pPr>
      <w:r>
        <w:rPr>
          <w:rStyle w:val="CommentReference"/>
        </w:rPr>
        <w:annotationRef/>
      </w:r>
      <w:r>
        <w:t>situate</w:t>
      </w:r>
    </w:p>
  </w:comment>
  <w:comment w:id="83" w:author="Stacey Hancock" w:date="2019-07-01T18:25:00Z" w:initials="SH">
    <w:p w14:paraId="5249AE0E" w14:textId="1E74BF4D" w:rsidR="00F275C5" w:rsidRDefault="00F275C5">
      <w:pPr>
        <w:pStyle w:val="CommentText"/>
      </w:pPr>
      <w:r>
        <w:rPr>
          <w:rStyle w:val="CommentReference"/>
        </w:rPr>
        <w:annotationRef/>
      </w:r>
      <w:r>
        <w:t>I’m not sure this sentence makes sense. We don’t want to illuminate and understand this phenomenon?</w:t>
      </w:r>
    </w:p>
  </w:comment>
  <w:comment w:id="93" w:author="Stacey Hancock" w:date="2019-07-01T18:27:00Z" w:initials="SH">
    <w:p w14:paraId="59E2AAC1" w14:textId="644C2E4D" w:rsidR="00F275C5" w:rsidRDefault="00F275C5">
      <w:pPr>
        <w:pStyle w:val="CommentText"/>
      </w:pPr>
      <w:r>
        <w:rPr>
          <w:rStyle w:val="CommentReference"/>
        </w:rPr>
        <w:annotationRef/>
      </w:r>
      <w:r>
        <w:t>I don’t see page numbers in this document.</w:t>
      </w:r>
    </w:p>
  </w:comment>
  <w:comment w:id="130" w:author="Stacey Hancock" w:date="2019-07-01T18:33:00Z" w:initials="SH">
    <w:p w14:paraId="48CE04F8" w14:textId="5341A633" w:rsidR="00F275C5" w:rsidRDefault="00F275C5">
      <w:pPr>
        <w:pStyle w:val="CommentText"/>
      </w:pPr>
      <w:r>
        <w:rPr>
          <w:rStyle w:val="CommentReference"/>
        </w:rPr>
        <w:annotationRef/>
      </w:r>
      <w:r>
        <w:t>Again, highlight in the paper where we have made these arguments.</w:t>
      </w:r>
    </w:p>
  </w:comment>
  <w:comment w:id="188" w:author="Stacey Hancock" w:date="2019-07-01T18:34:00Z" w:initials="SH">
    <w:p w14:paraId="1891CEC4" w14:textId="02980CF4" w:rsidR="00F275C5" w:rsidRDefault="00F275C5">
      <w:pPr>
        <w:pStyle w:val="CommentText"/>
      </w:pPr>
      <w:r>
        <w:rPr>
          <w:rStyle w:val="CommentReference"/>
        </w:rPr>
        <w:annotationRef/>
      </w:r>
      <w:r>
        <w:t>Point to sections of the paper for these statements.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0FD2D1" w15:done="1"/>
  <w15:commentEx w15:paraId="0C019924" w15:done="0"/>
  <w15:commentEx w15:paraId="3200ACD7" w15:done="0"/>
  <w15:commentEx w15:paraId="64DB45A9" w15:done="0"/>
  <w15:commentEx w15:paraId="5249AE0E" w15:done="1"/>
  <w15:commentEx w15:paraId="59E2AAC1" w15:done="0"/>
  <w15:commentEx w15:paraId="48CE04F8" w15:done="0"/>
  <w15:commentEx w15:paraId="1891CEC4"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0FD2D1" w16cid:durableId="20C4CD74"/>
  <w16cid:commentId w16cid:paraId="0C019924" w16cid:durableId="20C4CE2D"/>
  <w16cid:commentId w16cid:paraId="3200ACD7" w16cid:durableId="20C4CE5D"/>
  <w16cid:commentId w16cid:paraId="64DB45A9" w16cid:durableId="20C4CE62"/>
  <w16cid:commentId w16cid:paraId="5249AE0E" w16cid:durableId="20C4CE81"/>
  <w16cid:commentId w16cid:paraId="59E2AAC1" w16cid:durableId="20C4CF1B"/>
  <w16cid:commentId w16cid:paraId="48CE04F8" w16cid:durableId="20C4D070"/>
  <w16cid:commentId w16cid:paraId="1891CEC4" w16cid:durableId="20C4D09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lison Theobold">
    <w15:presenceInfo w15:providerId="Windows Live" w15:userId="4d985426ea851d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3A3"/>
    <w:rsid w:val="0000696C"/>
    <w:rsid w:val="00010F81"/>
    <w:rsid w:val="000138C6"/>
    <w:rsid w:val="00014C0A"/>
    <w:rsid w:val="00032ED3"/>
    <w:rsid w:val="000349A4"/>
    <w:rsid w:val="00076D4A"/>
    <w:rsid w:val="00087901"/>
    <w:rsid w:val="000B0011"/>
    <w:rsid w:val="000C20BC"/>
    <w:rsid w:val="000C2A7A"/>
    <w:rsid w:val="000D4266"/>
    <w:rsid w:val="000D4D4E"/>
    <w:rsid w:val="000F4C9B"/>
    <w:rsid w:val="00105027"/>
    <w:rsid w:val="001052B1"/>
    <w:rsid w:val="001143A3"/>
    <w:rsid w:val="00114AE2"/>
    <w:rsid w:val="00123DF7"/>
    <w:rsid w:val="0012776D"/>
    <w:rsid w:val="0013095E"/>
    <w:rsid w:val="00131966"/>
    <w:rsid w:val="001415D7"/>
    <w:rsid w:val="00152528"/>
    <w:rsid w:val="00155217"/>
    <w:rsid w:val="001713B8"/>
    <w:rsid w:val="001A6D84"/>
    <w:rsid w:val="001C0D2F"/>
    <w:rsid w:val="001C455B"/>
    <w:rsid w:val="001C73A0"/>
    <w:rsid w:val="001E2E46"/>
    <w:rsid w:val="001E3559"/>
    <w:rsid w:val="001E61BB"/>
    <w:rsid w:val="001F7516"/>
    <w:rsid w:val="00204B93"/>
    <w:rsid w:val="0024276E"/>
    <w:rsid w:val="002602D4"/>
    <w:rsid w:val="00262C76"/>
    <w:rsid w:val="00280F98"/>
    <w:rsid w:val="00282023"/>
    <w:rsid w:val="00287C00"/>
    <w:rsid w:val="002936F9"/>
    <w:rsid w:val="00295198"/>
    <w:rsid w:val="002A404C"/>
    <w:rsid w:val="002A7CED"/>
    <w:rsid w:val="002C757D"/>
    <w:rsid w:val="002E2CE5"/>
    <w:rsid w:val="0031119F"/>
    <w:rsid w:val="0031122D"/>
    <w:rsid w:val="00320ADC"/>
    <w:rsid w:val="00335F4F"/>
    <w:rsid w:val="00341CEC"/>
    <w:rsid w:val="00351234"/>
    <w:rsid w:val="00353E9A"/>
    <w:rsid w:val="0035437D"/>
    <w:rsid w:val="00366D8D"/>
    <w:rsid w:val="0037158E"/>
    <w:rsid w:val="00376AAF"/>
    <w:rsid w:val="00380B8B"/>
    <w:rsid w:val="00395EEF"/>
    <w:rsid w:val="003C168D"/>
    <w:rsid w:val="003C285F"/>
    <w:rsid w:val="003E4DFB"/>
    <w:rsid w:val="003E66E8"/>
    <w:rsid w:val="003F0F01"/>
    <w:rsid w:val="003F6E83"/>
    <w:rsid w:val="004165BE"/>
    <w:rsid w:val="00421802"/>
    <w:rsid w:val="00434342"/>
    <w:rsid w:val="004403AE"/>
    <w:rsid w:val="00441659"/>
    <w:rsid w:val="004641F8"/>
    <w:rsid w:val="004958B5"/>
    <w:rsid w:val="004A508C"/>
    <w:rsid w:val="004C0942"/>
    <w:rsid w:val="004C2F9D"/>
    <w:rsid w:val="004D3D3C"/>
    <w:rsid w:val="004E06C8"/>
    <w:rsid w:val="004E7C42"/>
    <w:rsid w:val="00500F2A"/>
    <w:rsid w:val="005379D1"/>
    <w:rsid w:val="00544086"/>
    <w:rsid w:val="005566E3"/>
    <w:rsid w:val="00560ADB"/>
    <w:rsid w:val="00575DC1"/>
    <w:rsid w:val="0058519D"/>
    <w:rsid w:val="00594D9D"/>
    <w:rsid w:val="005962DC"/>
    <w:rsid w:val="005A3E5E"/>
    <w:rsid w:val="005B1550"/>
    <w:rsid w:val="005C4F01"/>
    <w:rsid w:val="005C6C0F"/>
    <w:rsid w:val="005D2D15"/>
    <w:rsid w:val="005D37B7"/>
    <w:rsid w:val="005D7409"/>
    <w:rsid w:val="005F4B19"/>
    <w:rsid w:val="005F4E42"/>
    <w:rsid w:val="00623CD1"/>
    <w:rsid w:val="00636D3C"/>
    <w:rsid w:val="00637AF1"/>
    <w:rsid w:val="00641352"/>
    <w:rsid w:val="00641DE9"/>
    <w:rsid w:val="00650EC8"/>
    <w:rsid w:val="00674B33"/>
    <w:rsid w:val="006908CA"/>
    <w:rsid w:val="006951E3"/>
    <w:rsid w:val="0069724E"/>
    <w:rsid w:val="006B1C2E"/>
    <w:rsid w:val="006E4DEC"/>
    <w:rsid w:val="006E7C1E"/>
    <w:rsid w:val="00722676"/>
    <w:rsid w:val="0073637D"/>
    <w:rsid w:val="00762851"/>
    <w:rsid w:val="007645FF"/>
    <w:rsid w:val="00772AF9"/>
    <w:rsid w:val="0079458D"/>
    <w:rsid w:val="007A3132"/>
    <w:rsid w:val="007B1461"/>
    <w:rsid w:val="007B1742"/>
    <w:rsid w:val="007B41AB"/>
    <w:rsid w:val="007F03E2"/>
    <w:rsid w:val="007F52EA"/>
    <w:rsid w:val="00836F27"/>
    <w:rsid w:val="00843B0D"/>
    <w:rsid w:val="00846A63"/>
    <w:rsid w:val="00870397"/>
    <w:rsid w:val="008929E6"/>
    <w:rsid w:val="008C3C50"/>
    <w:rsid w:val="008E04A3"/>
    <w:rsid w:val="008E6238"/>
    <w:rsid w:val="008E6849"/>
    <w:rsid w:val="008E7665"/>
    <w:rsid w:val="008E7E43"/>
    <w:rsid w:val="00903C35"/>
    <w:rsid w:val="00904191"/>
    <w:rsid w:val="00951D82"/>
    <w:rsid w:val="0095490F"/>
    <w:rsid w:val="00964580"/>
    <w:rsid w:val="00975308"/>
    <w:rsid w:val="00977279"/>
    <w:rsid w:val="00977969"/>
    <w:rsid w:val="0099528D"/>
    <w:rsid w:val="009964E9"/>
    <w:rsid w:val="009C24CA"/>
    <w:rsid w:val="009D39A3"/>
    <w:rsid w:val="009F2AA4"/>
    <w:rsid w:val="009F5375"/>
    <w:rsid w:val="00A016F8"/>
    <w:rsid w:val="00A26928"/>
    <w:rsid w:val="00A36531"/>
    <w:rsid w:val="00A47E67"/>
    <w:rsid w:val="00A85A7B"/>
    <w:rsid w:val="00A9479B"/>
    <w:rsid w:val="00AB24AB"/>
    <w:rsid w:val="00AD20DE"/>
    <w:rsid w:val="00AD50B3"/>
    <w:rsid w:val="00AD6130"/>
    <w:rsid w:val="00AE0F86"/>
    <w:rsid w:val="00AE6039"/>
    <w:rsid w:val="00B115CB"/>
    <w:rsid w:val="00B23B0A"/>
    <w:rsid w:val="00B24A0B"/>
    <w:rsid w:val="00B4018D"/>
    <w:rsid w:val="00B62518"/>
    <w:rsid w:val="00B95664"/>
    <w:rsid w:val="00B97C26"/>
    <w:rsid w:val="00BB598C"/>
    <w:rsid w:val="00BC473A"/>
    <w:rsid w:val="00BC74E6"/>
    <w:rsid w:val="00BF70CF"/>
    <w:rsid w:val="00C101E2"/>
    <w:rsid w:val="00C145AB"/>
    <w:rsid w:val="00C15362"/>
    <w:rsid w:val="00C15C13"/>
    <w:rsid w:val="00C21291"/>
    <w:rsid w:val="00C368F3"/>
    <w:rsid w:val="00C43413"/>
    <w:rsid w:val="00C550C4"/>
    <w:rsid w:val="00C567C7"/>
    <w:rsid w:val="00C572E7"/>
    <w:rsid w:val="00C63526"/>
    <w:rsid w:val="00C65A91"/>
    <w:rsid w:val="00C73130"/>
    <w:rsid w:val="00C75E83"/>
    <w:rsid w:val="00C81130"/>
    <w:rsid w:val="00C826B6"/>
    <w:rsid w:val="00CA0306"/>
    <w:rsid w:val="00CB72E7"/>
    <w:rsid w:val="00CE0FBC"/>
    <w:rsid w:val="00CE5551"/>
    <w:rsid w:val="00CE6E5F"/>
    <w:rsid w:val="00CE771A"/>
    <w:rsid w:val="00CF0509"/>
    <w:rsid w:val="00CF33E3"/>
    <w:rsid w:val="00D13820"/>
    <w:rsid w:val="00D13EDC"/>
    <w:rsid w:val="00D17470"/>
    <w:rsid w:val="00D435BF"/>
    <w:rsid w:val="00D44DC1"/>
    <w:rsid w:val="00D50E89"/>
    <w:rsid w:val="00D82287"/>
    <w:rsid w:val="00DA289B"/>
    <w:rsid w:val="00DA5EC2"/>
    <w:rsid w:val="00DB0BA5"/>
    <w:rsid w:val="00DC52E3"/>
    <w:rsid w:val="00DD20C7"/>
    <w:rsid w:val="00DD7A5F"/>
    <w:rsid w:val="00E00BE0"/>
    <w:rsid w:val="00E06E0F"/>
    <w:rsid w:val="00E10D8D"/>
    <w:rsid w:val="00E14C23"/>
    <w:rsid w:val="00E33B02"/>
    <w:rsid w:val="00E42CA0"/>
    <w:rsid w:val="00E43C58"/>
    <w:rsid w:val="00E51DC9"/>
    <w:rsid w:val="00E60C4D"/>
    <w:rsid w:val="00E67862"/>
    <w:rsid w:val="00E7540E"/>
    <w:rsid w:val="00E8130F"/>
    <w:rsid w:val="00E95BBF"/>
    <w:rsid w:val="00E969D5"/>
    <w:rsid w:val="00EA1183"/>
    <w:rsid w:val="00ED2F63"/>
    <w:rsid w:val="00EE6B99"/>
    <w:rsid w:val="00EF5591"/>
    <w:rsid w:val="00F062A9"/>
    <w:rsid w:val="00F26B77"/>
    <w:rsid w:val="00F275C5"/>
    <w:rsid w:val="00F41A5A"/>
    <w:rsid w:val="00F80EDF"/>
    <w:rsid w:val="00F85524"/>
    <w:rsid w:val="00FA1B40"/>
    <w:rsid w:val="00FB40B4"/>
    <w:rsid w:val="00FB5D5B"/>
    <w:rsid w:val="00FC515B"/>
    <w:rsid w:val="00FD0F6E"/>
    <w:rsid w:val="00FD2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F0985"/>
  <w15:chartTrackingRefBased/>
  <w15:docId w15:val="{94079712-2894-444B-A1E1-ADC098152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rsid w:val="004958B5"/>
    <w:pPr>
      <w:spacing w:after="0" w:line="240" w:lineRule="auto"/>
      <w:jc w:val="center"/>
    </w:pPr>
    <w:rPr>
      <w:rFonts w:ascii="Times New Roman" w:eastAsia="Times" w:hAnsi="Times New Roman" w:cs="Times New Roman"/>
      <w:b/>
      <w:caps/>
      <w:noProof/>
      <w:sz w:val="28"/>
      <w:szCs w:val="20"/>
    </w:rPr>
  </w:style>
  <w:style w:type="paragraph" w:styleId="BalloonText">
    <w:name w:val="Balloon Text"/>
    <w:basedOn w:val="Normal"/>
    <w:link w:val="BalloonTextChar"/>
    <w:uiPriority w:val="99"/>
    <w:semiHidden/>
    <w:unhideWhenUsed/>
    <w:rsid w:val="00EF559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F5591"/>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EF5591"/>
    <w:rPr>
      <w:sz w:val="16"/>
      <w:szCs w:val="16"/>
    </w:rPr>
  </w:style>
  <w:style w:type="paragraph" w:styleId="CommentText">
    <w:name w:val="annotation text"/>
    <w:basedOn w:val="Normal"/>
    <w:link w:val="CommentTextChar"/>
    <w:uiPriority w:val="99"/>
    <w:semiHidden/>
    <w:unhideWhenUsed/>
    <w:rsid w:val="00EF5591"/>
    <w:pPr>
      <w:spacing w:line="240" w:lineRule="auto"/>
    </w:pPr>
    <w:rPr>
      <w:sz w:val="20"/>
      <w:szCs w:val="20"/>
    </w:rPr>
  </w:style>
  <w:style w:type="character" w:customStyle="1" w:styleId="CommentTextChar">
    <w:name w:val="Comment Text Char"/>
    <w:basedOn w:val="DefaultParagraphFont"/>
    <w:link w:val="CommentText"/>
    <w:uiPriority w:val="99"/>
    <w:semiHidden/>
    <w:rsid w:val="00EF5591"/>
    <w:rPr>
      <w:sz w:val="20"/>
      <w:szCs w:val="20"/>
    </w:rPr>
  </w:style>
  <w:style w:type="paragraph" w:styleId="CommentSubject">
    <w:name w:val="annotation subject"/>
    <w:basedOn w:val="CommentText"/>
    <w:next w:val="CommentText"/>
    <w:link w:val="CommentSubjectChar"/>
    <w:uiPriority w:val="99"/>
    <w:semiHidden/>
    <w:unhideWhenUsed/>
    <w:rsid w:val="00EF5591"/>
    <w:rPr>
      <w:b/>
      <w:bCs/>
    </w:rPr>
  </w:style>
  <w:style w:type="character" w:customStyle="1" w:styleId="CommentSubjectChar">
    <w:name w:val="Comment Subject Char"/>
    <w:basedOn w:val="CommentTextChar"/>
    <w:link w:val="CommentSubject"/>
    <w:uiPriority w:val="99"/>
    <w:semiHidden/>
    <w:rsid w:val="00EF5591"/>
    <w:rPr>
      <w:b/>
      <w:bCs/>
      <w:sz w:val="20"/>
      <w:szCs w:val="20"/>
    </w:rPr>
  </w:style>
  <w:style w:type="character" w:styleId="LineNumber">
    <w:name w:val="line number"/>
    <w:basedOn w:val="DefaultParagraphFont"/>
    <w:uiPriority w:val="99"/>
    <w:semiHidden/>
    <w:unhideWhenUsed/>
    <w:rsid w:val="008E04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11</Pages>
  <Words>5224</Words>
  <Characters>29782</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Theobold</dc:creator>
  <cp:keywords/>
  <dc:description/>
  <cp:lastModifiedBy>Allison Theobold</cp:lastModifiedBy>
  <cp:revision>30</cp:revision>
  <cp:lastPrinted>2019-06-24T21:12:00Z</cp:lastPrinted>
  <dcterms:created xsi:type="dcterms:W3CDTF">2019-07-02T15:52:00Z</dcterms:created>
  <dcterms:modified xsi:type="dcterms:W3CDTF">2019-07-02T18:56:00Z</dcterms:modified>
</cp:coreProperties>
</file>
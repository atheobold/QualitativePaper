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A14D8" w14:textId="3F7E8B40" w:rsidR="00E960B0" w:rsidRDefault="001077BA" w:rsidP="00C56424">
      <w:pPr>
        <w:pStyle w:val="Body"/>
        <w:jc w:val="center"/>
        <w:rPr>
          <w:b/>
          <w:caps/>
          <w:sz w:val="28"/>
        </w:rPr>
      </w:pPr>
      <w:commentRangeStart w:id="0"/>
      <w:r>
        <w:rPr>
          <w:b/>
          <w:caps/>
          <w:sz w:val="28"/>
        </w:rPr>
        <w:t>Environmental</w:t>
      </w:r>
      <w:commentRangeEnd w:id="0"/>
      <w:r>
        <w:rPr>
          <w:rStyle w:val="CommentReference"/>
        </w:rPr>
        <w:commentReference w:id="0"/>
      </w:r>
      <w:r>
        <w:rPr>
          <w:b/>
          <w:caps/>
          <w:sz w:val="28"/>
        </w:rPr>
        <w:t xml:space="preserve"> </w:t>
      </w:r>
      <w:r w:rsidR="00E110F0">
        <w:rPr>
          <w:b/>
          <w:caps/>
          <w:sz w:val="28"/>
        </w:rPr>
        <w:t>Science Graduate Student Strategies for Acquisition of Statistical Computing Skills</w:t>
      </w:r>
    </w:p>
    <w:p w14:paraId="3F3E79E9" w14:textId="77777777" w:rsidR="00E97F14" w:rsidRDefault="00E97F14">
      <w:pPr>
        <w:pStyle w:val="Body"/>
      </w:pPr>
    </w:p>
    <w:p w14:paraId="5AD7B882" w14:textId="073A1D32" w:rsidR="00E97F14" w:rsidRDefault="00E97F14" w:rsidP="004E0231">
      <w:pPr>
        <w:pStyle w:val="AuthorAffiliation"/>
        <w:outlineLvl w:val="0"/>
        <w:rPr>
          <w:i w:val="0"/>
          <w:caps/>
        </w:rPr>
      </w:pPr>
      <w:commentRangeStart w:id="1"/>
      <w:commentRangeStart w:id="2"/>
      <w:r w:rsidRPr="00E97F14">
        <w:rPr>
          <w:i w:val="0"/>
          <w:caps/>
        </w:rPr>
        <w:t>Allison Theobold</w:t>
      </w:r>
    </w:p>
    <w:p w14:paraId="20CE3D67" w14:textId="77777777" w:rsidR="00E960B0" w:rsidRDefault="00E97F14" w:rsidP="004E0231">
      <w:pPr>
        <w:pStyle w:val="AuthorAffiliation"/>
        <w:outlineLvl w:val="0"/>
      </w:pPr>
      <w:r>
        <w:t>Montana State University</w:t>
      </w:r>
    </w:p>
    <w:p w14:paraId="23165AA8" w14:textId="77777777" w:rsidR="00E960B0" w:rsidRDefault="00E97F14" w:rsidP="004E0231">
      <w:pPr>
        <w:pStyle w:val="AuthorEmail"/>
        <w:outlineLvl w:val="0"/>
      </w:pPr>
      <w:r>
        <w:t>allisontheobold@montana.edu</w:t>
      </w:r>
    </w:p>
    <w:p w14:paraId="2BA0A863" w14:textId="77777777" w:rsidR="00E960B0" w:rsidRDefault="00E960B0">
      <w:pPr>
        <w:pStyle w:val="Body"/>
      </w:pPr>
    </w:p>
    <w:p w14:paraId="4D68B122" w14:textId="77777777" w:rsidR="00E97F14" w:rsidRDefault="00E97F14" w:rsidP="004E0231">
      <w:pPr>
        <w:pStyle w:val="AuthorAffiliation"/>
        <w:outlineLvl w:val="0"/>
      </w:pPr>
      <w:r w:rsidRPr="00E97F14">
        <w:rPr>
          <w:i w:val="0"/>
          <w:caps/>
        </w:rPr>
        <w:t>Stacey Hancock</w:t>
      </w:r>
      <w:r>
        <w:t xml:space="preserve"> </w:t>
      </w:r>
    </w:p>
    <w:p w14:paraId="44605705" w14:textId="77777777" w:rsidR="00E960B0" w:rsidRDefault="00E97F14" w:rsidP="004E0231">
      <w:pPr>
        <w:pStyle w:val="AuthorAffiliation"/>
        <w:outlineLvl w:val="0"/>
      </w:pPr>
      <w:r>
        <w:t>Montana State University</w:t>
      </w:r>
    </w:p>
    <w:p w14:paraId="3EF72359" w14:textId="77777777" w:rsidR="00E960B0" w:rsidRDefault="00E97F14" w:rsidP="004E0231">
      <w:pPr>
        <w:pStyle w:val="AuthorEmail"/>
        <w:outlineLvl w:val="0"/>
      </w:pPr>
      <w:r>
        <w:t>s</w:t>
      </w:r>
      <w:r w:rsidR="0021584F">
        <w:t>tacey.</w:t>
      </w:r>
      <w:r>
        <w:t>hancock@montana.edu</w:t>
      </w:r>
      <w:commentRangeEnd w:id="1"/>
      <w:r w:rsidR="00F84A22">
        <w:rPr>
          <w:rStyle w:val="CommentReference"/>
          <w:i w:val="0"/>
        </w:rPr>
        <w:commentReference w:id="1"/>
      </w:r>
      <w:commentRangeEnd w:id="2"/>
      <w:r w:rsidR="00AC1207">
        <w:rPr>
          <w:rStyle w:val="CommentReference"/>
          <w:i w:val="0"/>
        </w:rPr>
        <w:commentReference w:id="2"/>
      </w:r>
    </w:p>
    <w:p w14:paraId="2A13E094" w14:textId="77777777" w:rsidR="00E960B0" w:rsidRDefault="00E960B0">
      <w:pPr>
        <w:pStyle w:val="Body"/>
      </w:pPr>
    </w:p>
    <w:p w14:paraId="579B6009" w14:textId="77777777" w:rsidR="00E960B0" w:rsidRDefault="00F166F5" w:rsidP="004E0231">
      <w:pPr>
        <w:pStyle w:val="AbstractTitle"/>
        <w:outlineLvl w:val="0"/>
      </w:pPr>
      <w:commentRangeStart w:id="3"/>
      <w:commentRangeStart w:id="4"/>
      <w:r>
        <w:t>ABSTRACT</w:t>
      </w:r>
      <w:commentRangeEnd w:id="3"/>
      <w:r w:rsidR="0021584F">
        <w:rPr>
          <w:rStyle w:val="CommentReference"/>
          <w:b w:val="0"/>
          <w:caps w:val="0"/>
        </w:rPr>
        <w:commentReference w:id="3"/>
      </w:r>
      <w:commentRangeEnd w:id="4"/>
      <w:r w:rsidR="00650E64">
        <w:rPr>
          <w:rStyle w:val="CommentReference"/>
          <w:b w:val="0"/>
          <w:caps w:val="0"/>
        </w:rPr>
        <w:commentReference w:id="4"/>
      </w:r>
    </w:p>
    <w:p w14:paraId="7EC0240A" w14:textId="77777777" w:rsidR="00E960B0" w:rsidRDefault="00E960B0">
      <w:pPr>
        <w:pStyle w:val="Body"/>
      </w:pPr>
    </w:p>
    <w:p w14:paraId="2C338D9E" w14:textId="5E59FD50" w:rsidR="00E960B0" w:rsidRDefault="00733642" w:rsidP="006869A6">
      <w:pPr>
        <w:pStyle w:val="AbstractBody"/>
        <w:ind w:firstLine="0"/>
        <w:rPr>
          <w:b/>
        </w:rPr>
      </w:pPr>
      <w:commentRangeStart w:id="5"/>
      <w:del w:id="6" w:author="allisontheobold" w:date="2018-05-31T13:12:00Z">
        <w:r w:rsidDel="00284FC7">
          <w:delText>Many</w:delText>
        </w:r>
        <w:commentRangeEnd w:id="5"/>
        <w:r w:rsidR="006645BE" w:rsidDel="00284FC7">
          <w:rPr>
            <w:rStyle w:val="CommentReference"/>
            <w:i w:val="0"/>
          </w:rPr>
          <w:commentReference w:id="5"/>
        </w:r>
      </w:del>
      <w:del w:id="7" w:author="allisontheobold" w:date="2018-05-31T13:06:00Z">
        <w:r w:rsidDel="00D539D3">
          <w:delText xml:space="preserve"> </w:delText>
        </w:r>
      </w:del>
      <w:del w:id="8" w:author="allisontheobold" w:date="2018-05-31T13:12:00Z">
        <w:r w:rsidDel="00284FC7">
          <w:delText xml:space="preserve">disciplines require statistics courses </w:delText>
        </w:r>
        <w:r w:rsidR="00E110F0" w:rsidDel="00284FC7">
          <w:delText>in</w:delText>
        </w:r>
        <w:r w:rsidDel="00284FC7">
          <w:delText xml:space="preserve"> their </w:delText>
        </w:r>
        <w:r w:rsidR="00E110F0" w:rsidDel="00284FC7">
          <w:delText xml:space="preserve">graduate </w:delText>
        </w:r>
        <w:r w:rsidDel="00284FC7">
          <w:delText>degree program</w:delText>
        </w:r>
        <w:r w:rsidR="00E110F0" w:rsidDel="00284FC7">
          <w:delText>s</w:delText>
        </w:r>
        <w:r w:rsidDel="00284FC7">
          <w:delText>.</w:delText>
        </w:r>
      </w:del>
      <w:ins w:id="9" w:author="allisontheobold" w:date="2018-05-31T13:10:00Z">
        <w:r w:rsidR="007E3873">
          <w:t>Curren</w:t>
        </w:r>
      </w:ins>
      <w:ins w:id="10" w:author="allisontheobold" w:date="2018-05-31T13:11:00Z">
        <w:r w:rsidR="007E3873">
          <w:t xml:space="preserve">t </w:t>
        </w:r>
      </w:ins>
      <w:del w:id="11" w:author="allisontheobold" w:date="2018-05-31T13:10:00Z">
        <w:r w:rsidDel="007E3873">
          <w:delText xml:space="preserve"> Often</w:delText>
        </w:r>
      </w:del>
      <w:del w:id="12" w:author="allisontheobold" w:date="2018-05-31T13:11:00Z">
        <w:r w:rsidDel="007E3873">
          <w:delText xml:space="preserve">, </w:delText>
        </w:r>
      </w:del>
      <w:del w:id="13" w:author="allisontheobold" w:date="2018-05-31T13:10:00Z">
        <w:r w:rsidDel="007E3873">
          <w:delText>the</w:delText>
        </w:r>
      </w:del>
      <w:ins w:id="14" w:author="allisontheobold" w:date="2018-05-31T13:08:00Z">
        <w:r w:rsidR="00D733CB">
          <w:t xml:space="preserve">research perfomed </w:t>
        </w:r>
      </w:ins>
      <w:ins w:id="15" w:author="allisontheobold" w:date="2018-05-31T13:10:00Z">
        <w:r w:rsidR="007E3873">
          <w:t xml:space="preserve">in </w:t>
        </w:r>
      </w:ins>
      <w:ins w:id="16" w:author="allisontheobold" w:date="2018-05-31T13:11:00Z">
        <w:r w:rsidR="007E3873">
          <w:t xml:space="preserve">scientific disciplines requires </w:t>
        </w:r>
      </w:ins>
      <w:del w:id="17" w:author="allisontheobold" w:date="2018-05-31T13:08:00Z">
        <w:r w:rsidDel="00D733CB">
          <w:delText>se</w:delText>
        </w:r>
      </w:del>
      <w:del w:id="18" w:author="allisontheobold" w:date="2018-05-31T13:09:00Z">
        <w:r w:rsidDel="00D733CB">
          <w:delText xml:space="preserve"> courses </w:delText>
        </w:r>
      </w:del>
      <w:del w:id="19" w:author="allisontheobold" w:date="2018-05-31T13:11:00Z">
        <w:r w:rsidRPr="00733642" w:rsidDel="007E3873">
          <w:delText>involve</w:delText>
        </w:r>
        <w:r w:rsidDel="007E3873">
          <w:delText xml:space="preserve"> </w:delText>
        </w:r>
      </w:del>
      <w:r>
        <w:t xml:space="preserve">a substantial amount of </w:t>
      </w:r>
      <w:ins w:id="20" w:author="allisontheobold" w:date="2018-06-21T08:30:00Z">
        <w:r w:rsidR="00AE7725">
          <w:t xml:space="preserve">computer </w:t>
        </w:r>
      </w:ins>
      <w:r w:rsidR="00572C5F">
        <w:t xml:space="preserve">programming and </w:t>
      </w:r>
      <w:r w:rsidR="00E110F0">
        <w:t xml:space="preserve">statistical </w:t>
      </w:r>
      <w:r>
        <w:t>computing</w:t>
      </w:r>
      <w:r w:rsidR="003948DD">
        <w:t xml:space="preserve">, but </w:t>
      </w:r>
      <w:ins w:id="21" w:author="allisontheobold" w:date="2018-05-31T13:11:00Z">
        <w:r w:rsidR="00213D47">
          <w:t xml:space="preserve">graduate </w:t>
        </w:r>
      </w:ins>
      <w:r w:rsidR="003948DD">
        <w:t>students typically lack these integral skills</w:t>
      </w:r>
      <w:ins w:id="22" w:author="allisontheobold" w:date="2018-05-31T13:12:00Z">
        <w:r w:rsidR="00284FC7">
          <w:t>. However, m</w:t>
        </w:r>
        <w:commentRangeStart w:id="23"/>
        <w:r w:rsidR="00284FC7">
          <w:t>any</w:t>
        </w:r>
        <w:commentRangeEnd w:id="23"/>
        <w:r w:rsidR="00284FC7">
          <w:rPr>
            <w:rStyle w:val="CommentReference"/>
            <w:i w:val="0"/>
          </w:rPr>
          <w:commentReference w:id="23"/>
        </w:r>
        <w:r w:rsidR="00284FC7">
          <w:t xml:space="preserve"> scientific disciplines require statistics courses in their graduate degree programs.</w:t>
        </w:r>
      </w:ins>
      <w:del w:id="24" w:author="allisontheobold" w:date="2018-05-31T13:12:00Z">
        <w:r w:rsidDel="00284FC7">
          <w:delText>.</w:delText>
        </w:r>
      </w:del>
      <w:ins w:id="25" w:author="allisontheobold" w:date="2018-05-31T13:12:00Z">
        <w:r w:rsidR="00284FC7">
          <w:t xml:space="preserve"> </w:t>
        </w:r>
      </w:ins>
      <w:del w:id="26" w:author="allisontheobold" w:date="2018-05-31T13:12:00Z">
        <w:r w:rsidDel="00284FC7">
          <w:delText xml:space="preserve"> </w:delText>
        </w:r>
      </w:del>
      <w:r w:rsidR="00E97F14" w:rsidRPr="00E97F14">
        <w:t xml:space="preserve">This study </w:t>
      </w:r>
      <w:r w:rsidR="003709CC">
        <w:t>examines</w:t>
      </w:r>
      <w:r w:rsidR="003709CC" w:rsidRPr="00E97F14">
        <w:t xml:space="preserve"> </w:t>
      </w:r>
      <w:r w:rsidR="00E97F14" w:rsidRPr="00E97F14">
        <w:t xml:space="preserve">the experiences of </w:t>
      </w:r>
      <w:ins w:id="27" w:author="allisontheobold" w:date="2018-05-31T12:54:00Z">
        <w:r w:rsidR="00347280">
          <w:t xml:space="preserve">environmental </w:t>
        </w:r>
      </w:ins>
      <w:r w:rsidR="00F84A22">
        <w:t xml:space="preserve">science </w:t>
      </w:r>
      <w:r w:rsidR="00E97F14" w:rsidRPr="00E97F14">
        <w:t xml:space="preserve">graduate </w:t>
      </w:r>
      <w:r w:rsidRPr="00E97F14">
        <w:t>students</w:t>
      </w:r>
      <w:r>
        <w:t xml:space="preserve"> </w:t>
      </w:r>
      <w:r w:rsidR="00E97F14" w:rsidRPr="00E97F14">
        <w:t>in acquiring computational knowledge</w:t>
      </w:r>
      <w:r w:rsidR="003709CC">
        <w:t xml:space="preserve"> and skills</w:t>
      </w:r>
      <w:r>
        <w:t xml:space="preserve"> </w:t>
      </w:r>
      <w:r w:rsidR="003709CC">
        <w:t>in the context</w:t>
      </w:r>
      <w:r>
        <w:t xml:space="preserve"> of a methods of data analysis sequence</w:t>
      </w:r>
      <w:r w:rsidR="00E97F14" w:rsidRPr="00E97F14">
        <w:t>, and the factors that foster or inhibit learning</w:t>
      </w:r>
      <w:r w:rsidR="003709CC">
        <w:t xml:space="preserve">. </w:t>
      </w:r>
      <w:r w:rsidR="00F84A22">
        <w:t>I</w:t>
      </w:r>
      <w:r w:rsidR="003709CC">
        <w:t>n-depth i</w:t>
      </w:r>
      <w:r w:rsidR="00E97F14" w:rsidRPr="00E97F14">
        <w:t xml:space="preserve">nterviews revealed three different themes </w:t>
      </w:r>
      <w:r w:rsidR="003709CC">
        <w:t>in</w:t>
      </w:r>
      <w:r w:rsidR="003709CC" w:rsidRPr="00E97F14">
        <w:t xml:space="preserve"> </w:t>
      </w:r>
      <w:r w:rsidR="00BE20C5">
        <w:t xml:space="preserve">how </w:t>
      </w:r>
      <w:r w:rsidR="00E97F14" w:rsidRPr="00E97F14">
        <w:t>student</w:t>
      </w:r>
      <w:r w:rsidR="00BE20C5">
        <w:t>s acquired</w:t>
      </w:r>
      <w:r w:rsidR="00E97F14" w:rsidRPr="00E97F14">
        <w:t xml:space="preserve"> computational knowledge</w:t>
      </w:r>
      <w:r w:rsidR="00F84A22">
        <w:t>: peer support, a single “</w:t>
      </w:r>
      <w:r w:rsidR="00BA4DA1">
        <w:t>consultant</w:t>
      </w:r>
      <w:r w:rsidR="00F84A22">
        <w:t xml:space="preserve">” graduate student or </w:t>
      </w:r>
      <w:ins w:id="28" w:author="allisontheobold" w:date="2018-05-31T12:56:00Z">
        <w:r w:rsidR="00025BB1">
          <w:t>staff</w:t>
        </w:r>
      </w:ins>
      <w:del w:id="29" w:author="allisontheobold" w:date="2018-05-31T12:56:00Z">
        <w:r w:rsidR="00F84A22" w:rsidDel="00025BB1">
          <w:delText>faculty</w:delText>
        </w:r>
      </w:del>
      <w:r w:rsidR="00F84A22">
        <w:t xml:space="preserve"> member, and independent research experiences. </w:t>
      </w:r>
      <w:r w:rsidR="00E97F14" w:rsidRPr="00E97F14">
        <w:t xml:space="preserve">These themes provide rich descriptions of </w:t>
      </w:r>
      <w:r w:rsidR="003709CC">
        <w:t xml:space="preserve">graduate student </w:t>
      </w:r>
      <w:r w:rsidR="00E97F14" w:rsidRPr="00E97F14">
        <w:t xml:space="preserve">experiences </w:t>
      </w:r>
      <w:r w:rsidR="003709CC">
        <w:t>that</w:t>
      </w:r>
      <w:r w:rsidR="003709CC" w:rsidRPr="00E97F14">
        <w:t xml:space="preserve"> </w:t>
      </w:r>
      <w:r w:rsidR="00E97F14" w:rsidRPr="00E97F14">
        <w:t xml:space="preserve">better inform how both instruction and learning could be improved, </w:t>
      </w:r>
      <w:r w:rsidR="003B79F2">
        <w:t>with</w:t>
      </w:r>
      <w:ins w:id="30" w:author="allisontheobold" w:date="2018-05-31T12:59:00Z">
        <w:r w:rsidR="001404E9">
          <w:t xml:space="preserve"> </w:t>
        </w:r>
      </w:ins>
      <w:del w:id="31" w:author="allisontheobold" w:date="2018-05-31T12:59:00Z">
        <w:r w:rsidR="003B79F2" w:rsidDel="001404E9">
          <w:delText xml:space="preserve"> </w:delText>
        </w:r>
      </w:del>
      <w:r w:rsidR="003B79F2">
        <w:t xml:space="preserve">emphasis on applying these </w:t>
      </w:r>
      <w:ins w:id="32" w:author="allisontheobold" w:date="2018-05-31T12:58:00Z">
        <w:r w:rsidR="00057975">
          <w:t xml:space="preserve">computational </w:t>
        </w:r>
      </w:ins>
      <w:r w:rsidR="003B79F2">
        <w:t>skills</w:t>
      </w:r>
      <w:ins w:id="33" w:author="allisontheobold" w:date="2018-05-31T12:59:00Z">
        <w:r w:rsidR="00057975">
          <w:t xml:space="preserve"> immediately</w:t>
        </w:r>
      </w:ins>
      <w:r w:rsidR="00540144">
        <w:t xml:space="preserve"> in their own research</w:t>
      </w:r>
      <w:r w:rsidR="00E97F14" w:rsidRPr="00E97F14">
        <w:t>.</w:t>
      </w:r>
    </w:p>
    <w:p w14:paraId="50CCB526" w14:textId="77777777" w:rsidR="00E960B0" w:rsidRDefault="00E960B0">
      <w:pPr>
        <w:pStyle w:val="Body"/>
      </w:pPr>
    </w:p>
    <w:p w14:paraId="584E48F9" w14:textId="77777777" w:rsidR="00E960B0" w:rsidRDefault="00F166F5">
      <w:pPr>
        <w:pStyle w:val="KeywordsTitle"/>
        <w:rPr>
          <w:b w:val="0"/>
        </w:rPr>
      </w:pPr>
      <w:r>
        <w:t>Keywords:</w:t>
      </w:r>
      <w:r>
        <w:rPr>
          <w:rFonts w:ascii="Arial" w:hAnsi="Arial"/>
          <w:i w:val="0"/>
          <w:sz w:val="24"/>
        </w:rPr>
        <w:t xml:space="preserve"> </w:t>
      </w:r>
      <w:commentRangeStart w:id="34"/>
      <w:commentRangeStart w:id="35"/>
      <w:r>
        <w:rPr>
          <w:b w:val="0"/>
        </w:rPr>
        <w:t>Statistics education re</w:t>
      </w:r>
      <w:r w:rsidR="00ED3EAA">
        <w:rPr>
          <w:b w:val="0"/>
        </w:rPr>
        <w:t>search</w:t>
      </w:r>
      <w:commentRangeEnd w:id="34"/>
      <w:r w:rsidR="00733642">
        <w:rPr>
          <w:rStyle w:val="CommentReference"/>
          <w:b w:val="0"/>
          <w:i w:val="0"/>
        </w:rPr>
        <w:commentReference w:id="34"/>
      </w:r>
      <w:commentRangeEnd w:id="35"/>
      <w:r w:rsidR="00AE2380">
        <w:rPr>
          <w:rStyle w:val="CommentReference"/>
          <w:b w:val="0"/>
          <w:i w:val="0"/>
        </w:rPr>
        <w:commentReference w:id="35"/>
      </w:r>
      <w:r w:rsidR="00ED3EAA">
        <w:rPr>
          <w:b w:val="0"/>
        </w:rPr>
        <w:t xml:space="preserve">; </w:t>
      </w:r>
      <w:r w:rsidR="00733642">
        <w:rPr>
          <w:b w:val="0"/>
        </w:rPr>
        <w:t xml:space="preserve">Statistical computing; </w:t>
      </w:r>
      <w:r w:rsidR="00ED3EAA">
        <w:rPr>
          <w:b w:val="0"/>
        </w:rPr>
        <w:t>Computational thinking</w:t>
      </w:r>
      <w:r>
        <w:rPr>
          <w:b w:val="0"/>
        </w:rPr>
        <w:t xml:space="preserve">; </w:t>
      </w:r>
      <w:commentRangeStart w:id="36"/>
      <w:commentRangeStart w:id="37"/>
      <w:r w:rsidR="00ED3EAA">
        <w:rPr>
          <w:b w:val="0"/>
        </w:rPr>
        <w:t>CS</w:t>
      </w:r>
      <w:commentRangeEnd w:id="36"/>
      <w:r w:rsidR="00733642">
        <w:rPr>
          <w:rStyle w:val="CommentReference"/>
          <w:b w:val="0"/>
          <w:i w:val="0"/>
        </w:rPr>
        <w:commentReference w:id="36"/>
      </w:r>
      <w:commentRangeEnd w:id="37"/>
      <w:r w:rsidR="00830A32">
        <w:rPr>
          <w:rStyle w:val="CommentReference"/>
          <w:b w:val="0"/>
          <w:i w:val="0"/>
        </w:rPr>
        <w:commentReference w:id="37"/>
      </w:r>
      <w:r w:rsidR="00ED3EAA">
        <w:rPr>
          <w:b w:val="0"/>
        </w:rPr>
        <w:t xml:space="preserve"> for scientists; Computer science education</w:t>
      </w:r>
    </w:p>
    <w:p w14:paraId="4E524DF3" w14:textId="77777777" w:rsidR="00ED3EAA" w:rsidRPr="00ED3EAA" w:rsidRDefault="00ED3EAA" w:rsidP="00ED3EAA">
      <w:pPr>
        <w:pStyle w:val="Body"/>
      </w:pPr>
    </w:p>
    <w:p w14:paraId="468546C8" w14:textId="77777777" w:rsidR="00E960B0" w:rsidRDefault="00D4349A" w:rsidP="00D4349A">
      <w:pPr>
        <w:pStyle w:val="SectionHeading"/>
      </w:pPr>
      <w:r w:rsidRPr="00D4349A">
        <w:t>Introduction</w:t>
      </w:r>
    </w:p>
    <w:p w14:paraId="01F948E4" w14:textId="77777777" w:rsidR="00E960B0" w:rsidRDefault="00E960B0" w:rsidP="00D86F41">
      <w:pPr>
        <w:pStyle w:val="Body"/>
        <w:ind w:firstLine="0"/>
      </w:pPr>
    </w:p>
    <w:p w14:paraId="536E0B53" w14:textId="72B1E8FA" w:rsidR="00B043BF" w:rsidRDefault="004E0231" w:rsidP="00B043BF">
      <w:pPr>
        <w:pStyle w:val="Body"/>
      </w:pPr>
      <w:r>
        <w:t>With the increased focus on data-intensive research, statistical c</w:t>
      </w:r>
      <w:r w:rsidR="00B043BF">
        <w:t xml:space="preserve">omputing has become foundational in </w:t>
      </w:r>
      <w:r w:rsidR="0094080A">
        <w:t xml:space="preserve">many science </w:t>
      </w:r>
      <w:r w:rsidR="00B043BF">
        <w:t>fields</w:t>
      </w:r>
      <w:r w:rsidR="003422EB">
        <w:t>;</w:t>
      </w:r>
      <w:r w:rsidR="00B043BF">
        <w:t xml:space="preserve"> however, the gap between education </w:t>
      </w:r>
      <w:r w:rsidR="003422EB">
        <w:t xml:space="preserve">in the sciences </w:t>
      </w:r>
      <w:r w:rsidR="00B043BF">
        <w:t>and computation has become more evident</w:t>
      </w:r>
      <w:r w:rsidR="0094080A">
        <w:t>, particularly in the environmental and life sciences</w:t>
      </w:r>
      <w:r w:rsidR="00B043BF">
        <w:t xml:space="preserve">. With the growth in computational power, the complexity of </w:t>
      </w:r>
      <w:r w:rsidR="0094080A">
        <w:t>scientific</w:t>
      </w:r>
      <w:r w:rsidR="00B043BF">
        <w:t xml:space="preserve"> models has followed, multiplying the computational, mathematical, and statistical expectations of researchers' abilities. Because of the importance of computational knowledge and abilities, some universities have started to require </w:t>
      </w:r>
      <w:r w:rsidR="004D2423">
        <w:t xml:space="preserve">undergraduate </w:t>
      </w:r>
      <w:r>
        <w:t>s</w:t>
      </w:r>
      <w:r w:rsidR="00B043BF">
        <w:t>cience students to enroll in an i</w:t>
      </w:r>
      <w:r w:rsidR="008A4A2D">
        <w:t>ntroductory programming course (</w:t>
      </w:r>
      <w:r w:rsidR="00FD3713">
        <w:t>Rubinstein &amp; Chor</w:t>
      </w:r>
      <w:r w:rsidR="008A4A2D">
        <w:t xml:space="preserve">, </w:t>
      </w:r>
      <w:r w:rsidR="003C3C64">
        <w:t>2014</w:t>
      </w:r>
      <w:r w:rsidR="008A4A2D">
        <w:t>)</w:t>
      </w:r>
      <w:r w:rsidR="00B043BF">
        <w:t>, while others are providing</w:t>
      </w:r>
      <w:ins w:id="38" w:author="allisontheobold" w:date="2018-05-29T09:45:00Z">
        <w:r w:rsidR="00781EA0">
          <w:t xml:space="preserve"> graduate students with</w:t>
        </w:r>
      </w:ins>
      <w:r w:rsidR="00B043BF">
        <w:t xml:space="preserve"> computing bootc</w:t>
      </w:r>
      <w:r w:rsidR="003C3C64">
        <w:t>amps for quantitative methods (</w:t>
      </w:r>
      <w:r w:rsidR="000414CE" w:rsidRPr="00AA526C">
        <w:rPr>
          <w:szCs w:val="22"/>
        </w:rPr>
        <w:t>Stefan, Gutlerner,</w:t>
      </w:r>
      <w:r w:rsidR="000414CE">
        <w:rPr>
          <w:szCs w:val="22"/>
        </w:rPr>
        <w:t xml:space="preserve"> </w:t>
      </w:r>
      <w:r w:rsidR="000414CE" w:rsidRPr="00AA526C">
        <w:rPr>
          <w:szCs w:val="22"/>
        </w:rPr>
        <w:t>Born,</w:t>
      </w:r>
      <w:r w:rsidR="000414CE">
        <w:rPr>
          <w:szCs w:val="22"/>
        </w:rPr>
        <w:t xml:space="preserve"> </w:t>
      </w:r>
      <w:r w:rsidR="000414CE" w:rsidRPr="00AA526C">
        <w:rPr>
          <w:szCs w:val="22"/>
        </w:rPr>
        <w:t>&amp; Springer,</w:t>
      </w:r>
      <w:r w:rsidR="000414CE">
        <w:rPr>
          <w:szCs w:val="22"/>
        </w:rPr>
        <w:t xml:space="preserve"> </w:t>
      </w:r>
      <w:r w:rsidR="008C7587">
        <w:t>2015)</w:t>
      </w:r>
      <w:ins w:id="39" w:author="allisontheobold" w:date="2018-06-25T11:04:00Z">
        <w:r w:rsidR="00B44F7D">
          <w:t xml:space="preserve"> or requiring graduate level statistics coursework</w:t>
        </w:r>
      </w:ins>
      <w:ins w:id="40" w:author="allisontheobold" w:date="2018-06-25T11:05:00Z">
        <w:r w:rsidR="004F470B">
          <w:t xml:space="preserve"> for degree completion</w:t>
        </w:r>
      </w:ins>
      <w:r w:rsidR="00B043BF">
        <w:t xml:space="preserve">. </w:t>
      </w:r>
      <w:r w:rsidR="0094080A">
        <w:t xml:space="preserve">However, little is known on </w:t>
      </w:r>
      <w:del w:id="41" w:author="allisontheobold" w:date="2018-06-25T11:08:00Z">
        <w:r w:rsidR="0094080A" w:rsidDel="005D6666">
          <w:delText xml:space="preserve">how and </w:delText>
        </w:r>
      </w:del>
      <w:r w:rsidR="0094080A">
        <w:t>where</w:t>
      </w:r>
      <w:ins w:id="42" w:author="allisontheobold" w:date="2018-06-25T11:08:00Z">
        <w:r w:rsidR="005D6666">
          <w:t xml:space="preserve"> and how</w:t>
        </w:r>
      </w:ins>
      <w:r w:rsidR="0094080A">
        <w:t xml:space="preserve"> </w:t>
      </w:r>
      <w:ins w:id="43" w:author="allisontheobold" w:date="2018-05-29T09:46:00Z">
        <w:r w:rsidR="00781EA0">
          <w:t>graduate</w:t>
        </w:r>
      </w:ins>
      <w:del w:id="44" w:author="allisontheobold" w:date="2018-05-29T09:46:00Z">
        <w:r w:rsidR="0094080A" w:rsidDel="00781EA0">
          <w:delText>these</w:delText>
        </w:r>
      </w:del>
      <w:r w:rsidR="0094080A">
        <w:t xml:space="preserve"> students are acquiring the</w:t>
      </w:r>
      <w:ins w:id="45" w:author="allisontheobold" w:date="2018-06-25T11:05:00Z">
        <w:r w:rsidR="00FD659B">
          <w:t xml:space="preserve"> </w:t>
        </w:r>
      </w:ins>
      <w:ins w:id="46" w:author="allisontheobold" w:date="2018-06-25T11:07:00Z">
        <w:r w:rsidR="006E5A7A">
          <w:t>computational knowledge necessary to implement statistical analyses</w:t>
        </w:r>
      </w:ins>
      <w:ins w:id="47" w:author="allisontheobold" w:date="2018-06-25T11:08:00Z">
        <w:r w:rsidR="003F23A4">
          <w:t xml:space="preserve"> in their field</w:t>
        </w:r>
      </w:ins>
      <w:ins w:id="48" w:author="allisontheobold" w:date="2018-06-25T11:07:00Z">
        <w:r w:rsidR="006E5A7A">
          <w:t xml:space="preserve">. </w:t>
        </w:r>
      </w:ins>
      <w:del w:id="49" w:author="allisontheobold" w:date="2018-06-25T11:05:00Z">
        <w:r w:rsidR="0094080A" w:rsidDel="00FD659B">
          <w:delText xml:space="preserve">ir </w:delText>
        </w:r>
      </w:del>
      <w:del w:id="50" w:author="allisontheobold" w:date="2018-06-25T11:06:00Z">
        <w:r w:rsidR="0094080A" w:rsidDel="00FD659B">
          <w:delText>statistical computational skills.</w:delText>
        </w:r>
      </w:del>
      <w:del w:id="51" w:author="allisontheobold" w:date="2018-06-25T11:07:00Z">
        <w:r w:rsidR="00B043BF" w:rsidDel="006E5A7A">
          <w:delText xml:space="preserve"> </w:delText>
        </w:r>
      </w:del>
    </w:p>
    <w:p w14:paraId="60863966" w14:textId="0A01B464" w:rsidR="0094080A" w:rsidRDefault="0094080A" w:rsidP="0094080A">
      <w:pPr>
        <w:pStyle w:val="Body"/>
        <w:rPr>
          <w:ins w:id="52" w:author="allisontheobold" w:date="2018-06-25T11:06:00Z"/>
        </w:rPr>
      </w:pPr>
      <w:r>
        <w:t xml:space="preserve">The intention of this study is to describe and understand what factors impact how environmental science graduate students gain computational knowledge and the ability to reason through </w:t>
      </w:r>
      <w:ins w:id="53" w:author="allisontheobold" w:date="2018-06-21T08:35:00Z">
        <w:r w:rsidR="00D550B9">
          <w:t xml:space="preserve">applications of </w:t>
        </w:r>
      </w:ins>
      <w:r>
        <w:t>statistical</w:t>
      </w:r>
      <w:ins w:id="54" w:author="allisontheobold" w:date="2018-06-21T08:35:00Z">
        <w:r w:rsidR="00D550B9">
          <w:t xml:space="preserve"> </w:t>
        </w:r>
      </w:ins>
      <w:del w:id="55" w:author="allisontheobold" w:date="2018-06-21T08:35:00Z">
        <w:r w:rsidDel="00D550B9">
          <w:delText xml:space="preserve"> and </w:delText>
        </w:r>
      </w:del>
      <w:r>
        <w:t>comput</w:t>
      </w:r>
      <w:ins w:id="56" w:author="allisontheobold" w:date="2018-06-21T08:35:00Z">
        <w:r w:rsidR="00D550B9">
          <w:t xml:space="preserve">ing </w:t>
        </w:r>
      </w:ins>
      <w:del w:id="57" w:author="allisontheobold" w:date="2018-06-21T08:35:00Z">
        <w:r w:rsidDel="00D550B9">
          <w:delText xml:space="preserve">ational applications </w:delText>
        </w:r>
      </w:del>
      <w:r>
        <w:t xml:space="preserve">in their disciplines. </w:t>
      </w:r>
      <w:r w:rsidR="00017F2C">
        <w:t>Here we address these</w:t>
      </w:r>
      <w:r>
        <w:t xml:space="preserve"> </w:t>
      </w:r>
      <w:commentRangeStart w:id="58"/>
      <w:r>
        <w:t>primary research questions</w:t>
      </w:r>
      <w:commentRangeEnd w:id="58"/>
      <w:r>
        <w:rPr>
          <w:rStyle w:val="CommentReference"/>
        </w:rPr>
        <w:commentReference w:id="58"/>
      </w:r>
      <w:r>
        <w:t xml:space="preserve">: </w:t>
      </w:r>
    </w:p>
    <w:p w14:paraId="7E722171" w14:textId="77777777" w:rsidR="003319E5" w:rsidRDefault="003319E5" w:rsidP="0094080A">
      <w:pPr>
        <w:pStyle w:val="Body"/>
      </w:pPr>
    </w:p>
    <w:p w14:paraId="1854F439" w14:textId="096B26D2" w:rsidR="0094080A" w:rsidRDefault="0094080A" w:rsidP="0094080A">
      <w:pPr>
        <w:pStyle w:val="Body"/>
        <w:numPr>
          <w:ilvl w:val="0"/>
          <w:numId w:val="10"/>
        </w:numPr>
      </w:pPr>
      <w:r>
        <w:lastRenderedPageBreak/>
        <w:t>Wh</w:t>
      </w:r>
      <w:ins w:id="59" w:author="allisontheobold" w:date="2018-06-25T11:06:00Z">
        <w:r w:rsidR="003319E5">
          <w:t xml:space="preserve">ere </w:t>
        </w:r>
        <w:r w:rsidR="00893EEA">
          <w:t xml:space="preserve">do </w:t>
        </w:r>
      </w:ins>
      <w:del w:id="60" w:author="allisontheobold" w:date="2018-06-25T11:06:00Z">
        <w:r w:rsidDel="003319E5">
          <w:delText>at factors (e.g.</w:delText>
        </w:r>
      </w:del>
      <w:del w:id="61" w:author="allisontheobold" w:date="2018-05-31T13:00:00Z">
        <w:r w:rsidDel="00564214">
          <w:delText xml:space="preserve">, attitude, </w:delText>
        </w:r>
      </w:del>
      <w:del w:id="62" w:author="allisontheobold" w:date="2018-06-25T11:06:00Z">
        <w:r w:rsidDel="003319E5">
          <w:delText xml:space="preserve">background, course content) impact how </w:delText>
        </w:r>
      </w:del>
      <w:r>
        <w:t xml:space="preserve">graduate environmental science students gain </w:t>
      </w:r>
      <w:ins w:id="63" w:author="allisontheobold" w:date="2018-05-31T12:30:00Z">
        <w:r w:rsidR="004370EF">
          <w:t xml:space="preserve">the </w:t>
        </w:r>
      </w:ins>
      <w:r>
        <w:t xml:space="preserve">computational knowledge </w:t>
      </w:r>
      <w:ins w:id="64" w:author="allisontheobold" w:date="2018-05-31T12:30:00Z">
        <w:r w:rsidR="00F14B25">
          <w:t xml:space="preserve">necessary to implement statistical analyses for applications in their </w:t>
        </w:r>
      </w:ins>
      <w:del w:id="65" w:author="allisontheobold" w:date="2018-05-31T12:30:00Z">
        <w:r w:rsidDel="00F14B25">
          <w:delText xml:space="preserve">and the ability to reason through computational applications in their </w:delText>
        </w:r>
      </w:del>
      <w:r>
        <w:t>disciplines?</w:t>
      </w:r>
    </w:p>
    <w:p w14:paraId="0E29E3FC" w14:textId="13B6D272" w:rsidR="0094080A" w:rsidRDefault="0094080A">
      <w:pPr>
        <w:pStyle w:val="Body"/>
        <w:numPr>
          <w:ilvl w:val="0"/>
          <w:numId w:val="10"/>
        </w:numPr>
        <w:rPr>
          <w:ins w:id="66" w:author="allisontheobold" w:date="2018-06-25T11:04:00Z"/>
        </w:rPr>
        <w:pPrChange w:id="67" w:author="allisontheobold" w:date="2018-06-25T11:04:00Z">
          <w:pPr>
            <w:pStyle w:val="Body"/>
            <w:ind w:left="720" w:hanging="380"/>
          </w:pPr>
        </w:pPrChange>
      </w:pPr>
      <w:del w:id="68" w:author="allisontheobold" w:date="2018-06-25T11:04:00Z">
        <w:r w:rsidDel="00B44F7D">
          <w:delText xml:space="preserve">2. </w:delText>
        </w:r>
        <w:r w:rsidDel="00B44F7D">
          <w:tab/>
        </w:r>
      </w:del>
      <w:r>
        <w:t>How do</w:t>
      </w:r>
      <w:ins w:id="69" w:author="allisontheobold" w:date="2018-06-25T11:10:00Z">
        <w:r w:rsidR="00FC2F6B">
          <w:t xml:space="preserve"> student</w:t>
        </w:r>
      </w:ins>
      <w:del w:id="70" w:author="allisontheobold" w:date="2018-06-25T11:10:00Z">
        <w:r w:rsidDel="00FC2F6B">
          <w:delText xml:space="preserve"> </w:delText>
        </w:r>
      </w:del>
      <w:ins w:id="71" w:author="allisontheobold" w:date="2018-06-25T11:09:00Z">
        <w:r w:rsidR="002B6D81">
          <w:t xml:space="preserve"> backgrounds differ in the impacts </w:t>
        </w:r>
      </w:ins>
      <w:ins w:id="72" w:author="allisontheobold" w:date="2018-07-02T12:21:00Z">
        <w:r w:rsidR="00CF32CC">
          <w:t xml:space="preserve">of </w:t>
        </w:r>
      </w:ins>
      <w:r>
        <w:t xml:space="preserve">these factors </w:t>
      </w:r>
      <w:ins w:id="73" w:author="allisontheobold" w:date="2018-06-25T11:09:00Z">
        <w:r w:rsidR="002B6D81">
          <w:t xml:space="preserve">on </w:t>
        </w:r>
      </w:ins>
      <w:r>
        <w:t>inhibit</w:t>
      </w:r>
      <w:ins w:id="74" w:author="allisontheobold" w:date="2018-06-25T11:10:00Z">
        <w:r w:rsidR="002B6D81">
          <w:t>ing</w:t>
        </w:r>
      </w:ins>
      <w:r>
        <w:t xml:space="preserve"> or foster</w:t>
      </w:r>
      <w:ins w:id="75" w:author="allisontheobold" w:date="2018-06-25T11:10:00Z">
        <w:r w:rsidR="002B6D81">
          <w:t>ing</w:t>
        </w:r>
      </w:ins>
      <w:r>
        <w:t xml:space="preserve"> students' computational understandings and abilities</w:t>
      </w:r>
      <w:del w:id="76" w:author="allisontheobold" w:date="2018-06-25T11:10:00Z">
        <w:r w:rsidDel="002B6D81">
          <w:delText xml:space="preserve"> across different backgrounds</w:delText>
        </w:r>
      </w:del>
      <w:r>
        <w:t>?</w:t>
      </w:r>
    </w:p>
    <w:p w14:paraId="3D356152" w14:textId="77777777" w:rsidR="00B44F7D" w:rsidRDefault="00B44F7D">
      <w:pPr>
        <w:pStyle w:val="Body"/>
        <w:ind w:firstLine="0"/>
        <w:pPrChange w:id="77" w:author="allisontheobold" w:date="2018-06-25T11:04:00Z">
          <w:pPr>
            <w:pStyle w:val="Body"/>
            <w:ind w:left="720" w:hanging="380"/>
          </w:pPr>
        </w:pPrChange>
      </w:pPr>
    </w:p>
    <w:p w14:paraId="341F68C2" w14:textId="4D392235" w:rsidR="004A0276" w:rsidDel="0086716C" w:rsidRDefault="00DC05B0" w:rsidP="00597F00">
      <w:pPr>
        <w:pStyle w:val="Body"/>
        <w:rPr>
          <w:del w:id="78" w:author="allisontheobold" w:date="2018-05-31T13:25:00Z"/>
        </w:rPr>
      </w:pPr>
      <w:r>
        <w:t xml:space="preserve">The subjects of this study </w:t>
      </w:r>
      <w:ins w:id="79" w:author="allisontheobold" w:date="2018-07-02T13:55:00Z">
        <w:r w:rsidR="00A531D3">
          <w:t>we</w:t>
        </w:r>
      </w:ins>
      <w:del w:id="80" w:author="allisontheobold" w:date="2018-07-02T13:55:00Z">
        <w:r w:rsidDel="00A531D3">
          <w:delText>a</w:delText>
        </w:r>
      </w:del>
      <w:r>
        <w:t>re</w:t>
      </w:r>
      <w:r w:rsidR="00B043BF">
        <w:t xml:space="preserve"> graduate students enrolled at a </w:t>
      </w:r>
      <w:commentRangeStart w:id="81"/>
      <w:commentRangeStart w:id="82"/>
      <w:r w:rsidR="00B043BF">
        <w:t>mid-size university in the Rocky Mountains</w:t>
      </w:r>
      <w:commentRangeEnd w:id="81"/>
      <w:r w:rsidR="0094080A">
        <w:rPr>
          <w:rStyle w:val="CommentReference"/>
        </w:rPr>
        <w:commentReference w:id="81"/>
      </w:r>
      <w:commentRangeEnd w:id="82"/>
      <w:r w:rsidR="00801503">
        <w:rPr>
          <w:rStyle w:val="CommentReference"/>
        </w:rPr>
        <w:commentReference w:id="82"/>
      </w:r>
      <w:r w:rsidR="00B043BF">
        <w:t xml:space="preserve">, where </w:t>
      </w:r>
      <w:r>
        <w:t xml:space="preserve">the two-semester graduate statistics sequence </w:t>
      </w:r>
      <w:r w:rsidR="00B043BF">
        <w:t xml:space="preserve">Methods of Data Analysis I and II </w:t>
      </w:r>
      <w:r w:rsidR="00822926">
        <w:t xml:space="preserve">is </w:t>
      </w:r>
      <w:r w:rsidR="00B043BF">
        <w:t>required</w:t>
      </w:r>
      <w:ins w:id="83" w:author="allisontheobold" w:date="2018-06-25T11:11:00Z">
        <w:r w:rsidR="00DF6227">
          <w:t xml:space="preserve"> or highly recommended</w:t>
        </w:r>
      </w:ins>
      <w:r w:rsidR="00B043BF">
        <w:t xml:space="preserve"> for the completion of a </w:t>
      </w:r>
      <w:r w:rsidR="001B66AF">
        <w:t>master’s</w:t>
      </w:r>
      <w:r w:rsidR="00B043BF">
        <w:t xml:space="preserve"> degree in many </w:t>
      </w:r>
      <w:r>
        <w:t>e</w:t>
      </w:r>
      <w:r w:rsidR="00B043BF">
        <w:t xml:space="preserve">nvironmental </w:t>
      </w:r>
      <w:r>
        <w:t>s</w:t>
      </w:r>
      <w:r w:rsidR="00B043BF">
        <w:t xml:space="preserve">cience fields such as Ecology, Land Resources </w:t>
      </w:r>
      <w:r>
        <w:t xml:space="preserve">and </w:t>
      </w:r>
      <w:r w:rsidR="00B043BF">
        <w:t>Environmental Sciences, Animal and Range Scie</w:t>
      </w:r>
      <w:r w:rsidR="00453A89">
        <w:t xml:space="preserve">nces, </w:t>
      </w:r>
      <w:r>
        <w:t xml:space="preserve">and </w:t>
      </w:r>
      <w:r w:rsidR="00453A89">
        <w:t>Plant Sciences.</w:t>
      </w:r>
      <w:r w:rsidR="003B592F">
        <w:t xml:space="preserve"> </w:t>
      </w:r>
      <w:ins w:id="84" w:author="allisontheobold" w:date="2018-06-25T11:12:00Z">
        <w:r w:rsidR="005B0E28">
          <w:t xml:space="preserve">However, this </w:t>
        </w:r>
      </w:ins>
      <w:del w:id="85" w:author="allisontheobold" w:date="2018-06-25T11:12:00Z">
        <w:r w:rsidR="0094080A" w:rsidDel="005B0E28">
          <w:delText>This t</w:delText>
        </w:r>
      </w:del>
      <w:ins w:id="86" w:author="allisontheobold" w:date="2018-06-25T11:12:00Z">
        <w:r w:rsidR="005B0E28">
          <w:t>t</w:t>
        </w:r>
      </w:ins>
      <w:r w:rsidR="0094080A">
        <w:t>erminal statistics sequence</w:t>
      </w:r>
      <w:ins w:id="87" w:author="allisontheobold" w:date="2018-06-25T11:12:00Z">
        <w:r w:rsidR="005B0E28">
          <w:t xml:space="preserve"> </w:t>
        </w:r>
        <w:r w:rsidR="00364A26">
          <w:t>often serves as the sole computational course</w:t>
        </w:r>
      </w:ins>
      <w:ins w:id="88" w:author="allisontheobold" w:date="2018-06-25T11:13:00Z">
        <w:r w:rsidR="00364A26">
          <w:t xml:space="preserve">, and thus indirectly </w:t>
        </w:r>
      </w:ins>
      <w:del w:id="89" w:author="allisontheobold" w:date="2018-06-25T11:13:00Z">
        <w:r w:rsidR="0094080A" w:rsidDel="00364A26">
          <w:delText xml:space="preserve"> aims to </w:delText>
        </w:r>
      </w:del>
      <w:r w:rsidR="0094080A">
        <w:t>prepare</w:t>
      </w:r>
      <w:ins w:id="90" w:author="allisontheobold" w:date="2018-06-25T11:13:00Z">
        <w:r w:rsidR="00364A26">
          <w:t>s</w:t>
        </w:r>
      </w:ins>
      <w:r w:rsidR="0094080A">
        <w:t xml:space="preserve"> graduate students for the statistical </w:t>
      </w:r>
      <w:commentRangeStart w:id="91"/>
      <w:r w:rsidR="0094080A">
        <w:t xml:space="preserve">and computational </w:t>
      </w:r>
      <w:commentRangeEnd w:id="91"/>
      <w:r w:rsidR="006046D4">
        <w:rPr>
          <w:rStyle w:val="CommentReference"/>
        </w:rPr>
        <w:commentReference w:id="91"/>
      </w:r>
      <w:r w:rsidR="0094080A">
        <w:t>problems they may face as researchers and practitioners. Though the term “environmental science” refers to a specific discipline in the literature, in this paper w</w:t>
      </w:r>
      <w:r w:rsidR="00822926">
        <w:t xml:space="preserve">e will refer to </w:t>
      </w:r>
      <w:r w:rsidR="0094080A">
        <w:t>the</w:t>
      </w:r>
      <w:r w:rsidR="00822926">
        <w:t xml:space="preserve"> </w:t>
      </w:r>
      <w:r w:rsidR="0060585A">
        <w:t xml:space="preserve">large assortment of fields </w:t>
      </w:r>
      <w:r w:rsidR="00822926">
        <w:t xml:space="preserve">the </w:t>
      </w:r>
      <w:r w:rsidR="0094080A">
        <w:t xml:space="preserve">Methods of Data Analysis </w:t>
      </w:r>
      <w:r w:rsidR="00822926">
        <w:t xml:space="preserve">course </w:t>
      </w:r>
      <w:r w:rsidR="0060585A">
        <w:t>sequence</w:t>
      </w:r>
      <w:r w:rsidR="003B592F">
        <w:t xml:space="preserve"> service</w:t>
      </w:r>
      <w:r w:rsidR="0060585A">
        <w:t>s</w:t>
      </w:r>
      <w:r w:rsidR="003B592F">
        <w:t xml:space="preserve"> </w:t>
      </w:r>
      <w:r w:rsidR="00822926">
        <w:t>as</w:t>
      </w:r>
      <w:r w:rsidR="003B592F">
        <w:t xml:space="preserve"> </w:t>
      </w:r>
      <w:r w:rsidR="00822926">
        <w:t>“environmental science</w:t>
      </w:r>
      <w:r w:rsidR="003B592F">
        <w:t>.</w:t>
      </w:r>
      <w:r w:rsidR="00822926">
        <w:t>”</w:t>
      </w:r>
      <w:r w:rsidR="00B043BF">
        <w:t xml:space="preserve"> In examining the experiences </w:t>
      </w:r>
      <w:r w:rsidR="004A0276">
        <w:t>e</w:t>
      </w:r>
      <w:r w:rsidR="00B043BF">
        <w:t xml:space="preserve">nvironmental </w:t>
      </w:r>
      <w:r w:rsidR="004A0276">
        <w:t>s</w:t>
      </w:r>
      <w:r w:rsidR="00B043BF">
        <w:t xml:space="preserve">cience graduate students face when acquiring computational skills, the present study seeks to capture a more in-depth understanding of the successes and shortfalls these students </w:t>
      </w:r>
      <w:r w:rsidR="00017F2C" w:rsidRPr="00017F2C">
        <w:t>face</w:t>
      </w:r>
      <w:r w:rsidR="00B043BF">
        <w:t xml:space="preserve"> when procuring computational knowledge and </w:t>
      </w:r>
      <w:commentRangeStart w:id="92"/>
      <w:commentRangeStart w:id="93"/>
      <w:commentRangeStart w:id="94"/>
      <w:r w:rsidR="00B043BF">
        <w:t>skills</w:t>
      </w:r>
      <w:commentRangeEnd w:id="92"/>
      <w:r w:rsidR="00DF678B">
        <w:rPr>
          <w:rStyle w:val="CommentReference"/>
        </w:rPr>
        <w:commentReference w:id="92"/>
      </w:r>
      <w:commentRangeEnd w:id="93"/>
      <w:r w:rsidR="007637AE">
        <w:rPr>
          <w:rStyle w:val="CommentReference"/>
        </w:rPr>
        <w:commentReference w:id="93"/>
      </w:r>
      <w:commentRangeEnd w:id="94"/>
      <w:r w:rsidR="007637AE">
        <w:rPr>
          <w:rStyle w:val="CommentReference"/>
        </w:rPr>
        <w:commentReference w:id="94"/>
      </w:r>
      <w:r w:rsidR="00B043BF">
        <w:t xml:space="preserve">. </w:t>
      </w:r>
    </w:p>
    <w:p w14:paraId="270CC507" w14:textId="404BA4DC" w:rsidR="0086716C" w:rsidRDefault="0086716C">
      <w:pPr>
        <w:pStyle w:val="Body"/>
        <w:ind w:firstLine="0"/>
        <w:rPr>
          <w:ins w:id="95" w:author="allisontheobold" w:date="2018-07-02T12:51:00Z"/>
        </w:rPr>
        <w:pPrChange w:id="96" w:author="allisontheobold" w:date="2018-05-31T13:25:00Z">
          <w:pPr>
            <w:pStyle w:val="Body"/>
          </w:pPr>
        </w:pPrChange>
      </w:pPr>
    </w:p>
    <w:p w14:paraId="0E2D8481" w14:textId="40C7392C" w:rsidR="00DB256F" w:rsidRDefault="0086716C">
      <w:pPr>
        <w:pStyle w:val="Body"/>
        <w:ind w:firstLine="0"/>
        <w:rPr>
          <w:ins w:id="97" w:author="allisontheobold" w:date="2018-07-02T13:20:00Z"/>
        </w:rPr>
        <w:pPrChange w:id="98" w:author="allisontheobold" w:date="2018-05-31T13:25:00Z">
          <w:pPr>
            <w:pStyle w:val="Body"/>
          </w:pPr>
        </w:pPrChange>
      </w:pPr>
      <w:ins w:id="99" w:author="allisontheobold" w:date="2018-07-02T12:51:00Z">
        <w:r>
          <w:tab/>
        </w:r>
      </w:ins>
      <w:ins w:id="100" w:author="allisontheobold" w:date="2018-07-02T13:08:00Z">
        <w:r w:rsidR="00DB256F">
          <w:t>We begin by describing the areas of research</w:t>
        </w:r>
      </w:ins>
      <w:ins w:id="101" w:author="allisontheobold" w:date="2018-07-02T13:21:00Z">
        <w:r w:rsidR="006E3C65">
          <w:t xml:space="preserve"> literature</w:t>
        </w:r>
      </w:ins>
      <w:ins w:id="102" w:author="allisontheobold" w:date="2018-07-02T13:08:00Z">
        <w:r w:rsidR="00DB256F">
          <w:t xml:space="preserve"> that specifically address </w:t>
        </w:r>
      </w:ins>
      <w:ins w:id="103" w:author="allisontheobold" w:date="2018-07-02T13:09:00Z">
        <w:r w:rsidR="002B67E9">
          <w:t xml:space="preserve">the computational training of undergraduate and graduate students in the life sciences. </w:t>
        </w:r>
      </w:ins>
      <w:ins w:id="104" w:author="allisontheobold" w:date="2018-07-02T13:11:00Z">
        <w:r w:rsidR="00423CCD">
          <w:t xml:space="preserve">We then describe </w:t>
        </w:r>
      </w:ins>
      <w:ins w:id="105" w:author="allisontheobold" w:date="2018-07-02T13:57:00Z">
        <w:r w:rsidR="00A531D3">
          <w:t>the</w:t>
        </w:r>
      </w:ins>
      <w:ins w:id="106" w:author="allisontheobold" w:date="2018-07-02T13:13:00Z">
        <w:r w:rsidR="00742433">
          <w:t xml:space="preserve"> qualitative study </w:t>
        </w:r>
      </w:ins>
      <w:ins w:id="107" w:author="allisontheobold" w:date="2018-07-02T13:21:00Z">
        <w:r w:rsidR="00095C72">
          <w:t xml:space="preserve">implemented </w:t>
        </w:r>
      </w:ins>
      <w:ins w:id="108" w:author="allisontheobold" w:date="2018-07-02T13:13:00Z">
        <w:r w:rsidR="00742433">
          <w:t>to explore where graduate</w:t>
        </w:r>
      </w:ins>
      <w:ins w:id="109" w:author="allisontheobold" w:date="2018-07-02T13:14:00Z">
        <w:r w:rsidR="00742433">
          <w:t xml:space="preserve"> environmental science </w:t>
        </w:r>
      </w:ins>
      <w:ins w:id="110" w:author="allisontheobold" w:date="2018-07-02T13:13:00Z">
        <w:r w:rsidR="00742433">
          <w:t>students</w:t>
        </w:r>
      </w:ins>
      <w:ins w:id="111" w:author="allisontheobold" w:date="2018-07-02T13:14:00Z">
        <w:r w:rsidR="00742433">
          <w:t xml:space="preserve"> acquire the skills necessary to complete statistical computing </w:t>
        </w:r>
      </w:ins>
      <w:ins w:id="112" w:author="allisontheobold" w:date="2018-07-02T13:22:00Z">
        <w:r w:rsidR="00095C72">
          <w:t xml:space="preserve">applications </w:t>
        </w:r>
      </w:ins>
      <w:ins w:id="113" w:author="allisontheobold" w:date="2018-07-02T13:14:00Z">
        <w:r w:rsidR="00742433">
          <w:t>in their field.</w:t>
        </w:r>
      </w:ins>
      <w:ins w:id="114" w:author="allisontheobold" w:date="2018-07-02T13:15:00Z">
        <w:r w:rsidR="008F1F6F">
          <w:t xml:space="preserve"> The results presented reveal </w:t>
        </w:r>
      </w:ins>
      <w:ins w:id="115" w:author="allisontheobold" w:date="2018-07-02T13:18:00Z">
        <w:r w:rsidR="008F1F6F">
          <w:t xml:space="preserve">the </w:t>
        </w:r>
      </w:ins>
      <w:ins w:id="116" w:author="allisontheobold" w:date="2018-07-02T13:17:00Z">
        <w:r w:rsidR="008F1F6F">
          <w:t>prevailing</w:t>
        </w:r>
      </w:ins>
      <w:ins w:id="117" w:author="allisontheobold" w:date="2018-07-02T13:16:00Z">
        <w:r w:rsidR="008F1F6F">
          <w:t xml:space="preserve"> resources these students employ when faced with computational pro</w:t>
        </w:r>
      </w:ins>
      <w:ins w:id="118" w:author="allisontheobold" w:date="2018-07-02T13:17:00Z">
        <w:r w:rsidR="008F1F6F">
          <w:t>blems beyond their understanding</w:t>
        </w:r>
      </w:ins>
      <w:ins w:id="119" w:author="allisontheobold" w:date="2018-07-02T13:18:00Z">
        <w:r w:rsidR="008F1F6F">
          <w:t>, as well as</w:t>
        </w:r>
      </w:ins>
      <w:ins w:id="120" w:author="allisontheobold" w:date="2018-07-02T13:23:00Z">
        <w:r w:rsidR="005845DC">
          <w:t xml:space="preserve">, </w:t>
        </w:r>
      </w:ins>
      <w:ins w:id="121" w:author="allisontheobold" w:date="2018-07-02T13:18:00Z">
        <w:r w:rsidR="008F1F6F">
          <w:t xml:space="preserve">articulate the </w:t>
        </w:r>
      </w:ins>
      <w:ins w:id="122" w:author="allisontheobold" w:date="2018-07-02T13:19:00Z">
        <w:r w:rsidR="009A6828">
          <w:t xml:space="preserve">path </w:t>
        </w:r>
      </w:ins>
      <w:ins w:id="123" w:author="allisontheobold" w:date="2018-07-02T13:23:00Z">
        <w:r w:rsidR="005845DC">
          <w:t>students</w:t>
        </w:r>
      </w:ins>
      <w:ins w:id="124" w:author="allisontheobold" w:date="2018-07-02T13:19:00Z">
        <w:r w:rsidR="009A6828">
          <w:t xml:space="preserve"> follow when seeking computational assistance. </w:t>
        </w:r>
      </w:ins>
    </w:p>
    <w:p w14:paraId="6524C432" w14:textId="70EC52AB" w:rsidR="00247491" w:rsidRDefault="00247491">
      <w:pPr>
        <w:pStyle w:val="Body"/>
        <w:ind w:firstLine="0"/>
        <w:pPrChange w:id="125" w:author="allisontheobold" w:date="2018-05-31T13:25:00Z">
          <w:pPr>
            <w:pStyle w:val="Body"/>
          </w:pPr>
        </w:pPrChange>
      </w:pPr>
    </w:p>
    <w:p w14:paraId="4E87967E" w14:textId="638164FD" w:rsidR="00E960B0" w:rsidRDefault="005C79DD" w:rsidP="005C79DD">
      <w:pPr>
        <w:pStyle w:val="SectionHeading"/>
      </w:pPr>
      <w:r w:rsidRPr="005C79DD">
        <w:t xml:space="preserve">Computing and </w:t>
      </w:r>
      <w:commentRangeStart w:id="126"/>
      <w:r w:rsidRPr="005C79DD">
        <w:t xml:space="preserve">the </w:t>
      </w:r>
      <w:ins w:id="127" w:author="allisontheobold" w:date="2018-05-29T09:49:00Z">
        <w:r w:rsidR="00801503">
          <w:t xml:space="preserve">environmental </w:t>
        </w:r>
        <w:commentRangeEnd w:id="126"/>
        <w:r w:rsidR="00801503">
          <w:rPr>
            <w:rStyle w:val="CommentReference"/>
            <w:b w:val="0"/>
            <w:caps w:val="0"/>
          </w:rPr>
          <w:commentReference w:id="126"/>
        </w:r>
      </w:ins>
      <w:r w:rsidRPr="005C79DD">
        <w:t>Sciences</w:t>
      </w:r>
    </w:p>
    <w:p w14:paraId="42A541EE" w14:textId="77777777" w:rsidR="00E960B0" w:rsidRDefault="00E960B0">
      <w:pPr>
        <w:pStyle w:val="Body"/>
      </w:pPr>
    </w:p>
    <w:p w14:paraId="58DF1F5A" w14:textId="3B49ADB5" w:rsidR="00CB4F0B" w:rsidRDefault="00CB4F0B" w:rsidP="00CB4F0B">
      <w:pPr>
        <w:pStyle w:val="Body"/>
      </w:pPr>
      <w:r w:rsidRPr="00CB4F0B">
        <w:t xml:space="preserve">Research in computational abilities of </w:t>
      </w:r>
      <w:r w:rsidR="00F66BC1">
        <w:t>e</w:t>
      </w:r>
      <w:r w:rsidRPr="00CB4F0B">
        <w:t xml:space="preserve">nvironmental </w:t>
      </w:r>
      <w:r w:rsidR="00F66BC1">
        <w:t>s</w:t>
      </w:r>
      <w:r w:rsidRPr="00CB4F0B">
        <w:t>cience majors is in its infancy, with only a handful of institutions performing research that specifically addresses the computation</w:t>
      </w:r>
      <w:r w:rsidR="00F66BC1">
        <w:t>al</w:t>
      </w:r>
      <w:r w:rsidRPr="00CB4F0B">
        <w:t xml:space="preserve"> training necessary to prepare students for careers post undergraduate or graduate school. In this section</w:t>
      </w:r>
      <w:r w:rsidR="00F66BC1">
        <w:t>,</w:t>
      </w:r>
      <w:r w:rsidRPr="00CB4F0B">
        <w:t xml:space="preserve"> we discuss briefly three </w:t>
      </w:r>
      <w:r w:rsidR="00F66BC1">
        <w:t xml:space="preserve">areas of the research </w:t>
      </w:r>
      <w:r w:rsidRPr="00CB4F0B">
        <w:t xml:space="preserve">literature that informed this study. First, we review the literature on the foundational role computation has in </w:t>
      </w:r>
      <w:del w:id="128" w:author="allisontheobold" w:date="2018-06-25T11:13:00Z">
        <w:r w:rsidRPr="00CB4F0B" w:rsidDel="00752571">
          <w:delText>mathematics and t</w:delText>
        </w:r>
      </w:del>
      <w:ins w:id="129" w:author="allisontheobold" w:date="2018-06-25T11:13:00Z">
        <w:r w:rsidR="00752571">
          <w:t>t</w:t>
        </w:r>
      </w:ins>
      <w:r w:rsidRPr="00CB4F0B">
        <w:t>he sciences. We then discuss the research efforts on curriculum design for introductory computing courses for non-computer science students. Finally, we describe one institution</w:t>
      </w:r>
      <w:r w:rsidR="0060585A">
        <w:t>’</w:t>
      </w:r>
      <w:r w:rsidRPr="00CB4F0B">
        <w:t>s development and implementation of computational training for graduate students in the biological sciences.</w:t>
      </w:r>
    </w:p>
    <w:p w14:paraId="02C29C03" w14:textId="77777777" w:rsidR="00CB4F0B" w:rsidRDefault="00CB4F0B">
      <w:pPr>
        <w:pStyle w:val="Body"/>
      </w:pPr>
    </w:p>
    <w:p w14:paraId="7EE7CA2C" w14:textId="61D8DECF" w:rsidR="00E960B0" w:rsidRDefault="004500A4" w:rsidP="004A1CE7">
      <w:pPr>
        <w:pStyle w:val="SubSectionHeading"/>
      </w:pPr>
      <w:r>
        <w:t xml:space="preserve"> </w:t>
      </w:r>
      <w:r w:rsidRPr="004500A4">
        <w:t xml:space="preserve">Importance of Computing in </w:t>
      </w:r>
      <w:del w:id="130" w:author="allisontheobold" w:date="2018-06-25T11:13:00Z">
        <w:r w:rsidRPr="004500A4" w:rsidDel="00F45B36">
          <w:delText xml:space="preserve">Mathematics and </w:delText>
        </w:r>
      </w:del>
      <w:r w:rsidRPr="004500A4">
        <w:t>the Sciences</w:t>
      </w:r>
    </w:p>
    <w:p w14:paraId="1D43E4D6" w14:textId="77777777" w:rsidR="00E960B0" w:rsidRDefault="00E960B0">
      <w:pPr>
        <w:pStyle w:val="Body"/>
      </w:pPr>
    </w:p>
    <w:p w14:paraId="50AEB10B" w14:textId="525C5BA4" w:rsidR="00E960B0" w:rsidRDefault="004A1CE7">
      <w:pPr>
        <w:pStyle w:val="Body"/>
        <w:ind w:firstLine="0"/>
      </w:pPr>
      <w:r w:rsidRPr="004A1CE7">
        <w:t>Over the last decade</w:t>
      </w:r>
      <w:r w:rsidR="00A60FFC">
        <w:t>,</w:t>
      </w:r>
      <w:r w:rsidRPr="004A1CE7">
        <w:t xml:space="preserve"> the life </w:t>
      </w:r>
      <w:r w:rsidR="003C47D2">
        <w:t xml:space="preserve">and environmental </w:t>
      </w:r>
      <w:r w:rsidRPr="004A1CE7">
        <w:t>science fields have seen a rapid increase in the use of computation and analytical tools to model phenomena across many disciplines of inquiry. In some scientific fields, such as biology and chemistry, the recent ability to collect multitudes of data easily and quickly have made computational abilities vital to researchers and practitioners. Meanwhile, fields previously thought to be niche disciplines, such as computational and</w:t>
      </w:r>
      <w:r w:rsidR="00024337">
        <w:t xml:space="preserve"> mathematical biology, are now “</w:t>
      </w:r>
      <w:r w:rsidRPr="004A1CE7">
        <w:t>becoming an integral part of the practice of biolo</w:t>
      </w:r>
      <w:r w:rsidR="006B51D2">
        <w:t>gy across all fields” (Stefan</w:t>
      </w:r>
      <w:r w:rsidR="00C0127F">
        <w:t xml:space="preserve"> et al.</w:t>
      </w:r>
      <w:r w:rsidR="006B51D2">
        <w:t>, 2015</w:t>
      </w:r>
      <w:r w:rsidR="00083368">
        <w:t>. p. 2</w:t>
      </w:r>
      <w:r w:rsidR="006B51D2">
        <w:t>)</w:t>
      </w:r>
      <w:r w:rsidRPr="004A1CE7">
        <w:t>. Across a large sector of scientific domains</w:t>
      </w:r>
      <w:r w:rsidR="003C47D2">
        <w:t>,</w:t>
      </w:r>
      <w:r w:rsidRPr="004A1CE7">
        <w:t xml:space="preserve"> applications of mathematical and statistical techniques, such as Markov </w:t>
      </w:r>
      <w:r w:rsidRPr="004A1CE7">
        <w:lastRenderedPageBreak/>
        <w:t>Chain Monte Carlo, neural networks, and agglomerative hierarchical clustering, have become essential computational unders</w:t>
      </w:r>
      <w:r w:rsidR="0066102C">
        <w:t xml:space="preserve">tandings </w:t>
      </w:r>
      <w:ins w:id="131" w:author="allisontheobold" w:date="2018-06-21T08:47:00Z">
        <w:r w:rsidR="0025609C">
          <w:t>for</w:t>
        </w:r>
      </w:ins>
      <w:del w:id="132" w:author="allisontheobold" w:date="2018-06-21T08:47:00Z">
        <w:r w:rsidR="0066102C" w:rsidDel="0025609C">
          <w:delText>in</w:delText>
        </w:r>
      </w:del>
      <w:r w:rsidR="0066102C">
        <w:t xml:space="preserve"> field applications (W</w:t>
      </w:r>
      <w:r w:rsidRPr="004A1CE7">
        <w:t>eintrop</w:t>
      </w:r>
      <w:r w:rsidR="00897092">
        <w:t xml:space="preserve"> et al.</w:t>
      </w:r>
      <w:r w:rsidR="0066102C">
        <w:t xml:space="preserve">, </w:t>
      </w:r>
      <w:r w:rsidR="00897092">
        <w:t>2016</w:t>
      </w:r>
      <w:r w:rsidR="0066102C">
        <w:t>)</w:t>
      </w:r>
      <w:r w:rsidRPr="004A1CE7">
        <w:t xml:space="preserve">. With these advances </w:t>
      </w:r>
      <w:del w:id="133" w:author="allisontheobold" w:date="2018-06-25T11:14:00Z">
        <w:r w:rsidRPr="004A1CE7" w:rsidDel="004C3926">
          <w:delText xml:space="preserve">both </w:delText>
        </w:r>
      </w:del>
      <w:r w:rsidRPr="004A1CE7">
        <w:t>in data collection, visualization, analysis, and interpretation</w:t>
      </w:r>
      <w:r w:rsidR="00F97933">
        <w:t>,</w:t>
      </w:r>
      <w:r w:rsidRPr="004A1CE7">
        <w:t xml:space="preserve"> as well as computational power, analytical methods, and detailed computational models, scientific fields are undergoing a renaissance. These advances have, however, created a growing need for scientists to receive an appropriate education in computational methods and techniques. The need for computation in education for mathematics and</w:t>
      </w:r>
      <w:r w:rsidR="00226F1A">
        <w:t xml:space="preserve"> science is greater than ever (Fox &amp; </w:t>
      </w:r>
      <w:r w:rsidR="00637B15">
        <w:t>Ouellette</w:t>
      </w:r>
      <w:r w:rsidR="00226F1A">
        <w:t>, 2013)</w:t>
      </w:r>
      <w:r w:rsidR="00676321">
        <w:t>.</w:t>
      </w:r>
    </w:p>
    <w:p w14:paraId="58CAE1E4" w14:textId="77777777" w:rsidR="00352AE3" w:rsidRDefault="00352AE3">
      <w:pPr>
        <w:pStyle w:val="Body"/>
        <w:ind w:firstLine="0"/>
      </w:pPr>
    </w:p>
    <w:p w14:paraId="7A48BB12" w14:textId="77777777" w:rsidR="00E960B0" w:rsidRDefault="006869A6" w:rsidP="00412C3D">
      <w:pPr>
        <w:pStyle w:val="SubSectionHeading"/>
      </w:pPr>
      <w:r>
        <w:t xml:space="preserve"> </w:t>
      </w:r>
      <w:r w:rsidR="00412C3D" w:rsidRPr="00412C3D">
        <w:t>Computational Courses for Undergraduate Science Majors</w:t>
      </w:r>
    </w:p>
    <w:p w14:paraId="533D9A2C" w14:textId="77777777" w:rsidR="00E960B0" w:rsidRDefault="00E960B0">
      <w:pPr>
        <w:pStyle w:val="Body"/>
      </w:pPr>
    </w:p>
    <w:p w14:paraId="27B15CC1" w14:textId="03BB7D85" w:rsidR="00EB6E7E" w:rsidRDefault="00371465" w:rsidP="00EB6E7E">
      <w:pPr>
        <w:pStyle w:val="Body"/>
      </w:pPr>
      <w:r w:rsidRPr="00371465">
        <w:t>Multi-disciplinary efforts have been made at Purdue, Carnegie-Mellon, Harvey Mudd, Princet</w:t>
      </w:r>
      <w:r w:rsidR="00CF07A3">
        <w:t>on, and Winona State</w:t>
      </w:r>
      <w:r w:rsidR="00AA36E4">
        <w:t xml:space="preserve"> </w:t>
      </w:r>
      <w:r w:rsidR="00676321">
        <w:t xml:space="preserve">universities </w:t>
      </w:r>
      <w:r w:rsidRPr="00371465">
        <w:t xml:space="preserve">to create introductory computing courses with a focus on non-computer science </w:t>
      </w:r>
      <w:r w:rsidR="00EB6E7E">
        <w:t xml:space="preserve">undergraduate </w:t>
      </w:r>
      <w:r w:rsidRPr="00371465">
        <w:t>majors, in particular science students, in fields ranging from physics to chemistry to biology</w:t>
      </w:r>
      <w:r w:rsidR="00676321">
        <w:t xml:space="preserve"> (Cortina (</w:t>
      </w:r>
      <w:r w:rsidR="00676321" w:rsidRPr="00CF07A3">
        <w:t>2007</w:t>
      </w:r>
      <w:r w:rsidR="00676321">
        <w:t>); Sedgewich &amp; Wayne (2008); Sedgewich &amp; Wayne (2015);</w:t>
      </w:r>
      <w:r w:rsidR="00676321" w:rsidRPr="00CF07A3">
        <w:t xml:space="preserve"> Wilson</w:t>
      </w:r>
      <w:r w:rsidR="00676321">
        <w:t xml:space="preserve"> et al. (2008); </w:t>
      </w:r>
      <w:r w:rsidR="00676321" w:rsidRPr="00CF07A3">
        <w:t>Wing</w:t>
      </w:r>
      <w:r w:rsidR="00676321">
        <w:t xml:space="preserve"> </w:t>
      </w:r>
      <w:r w:rsidR="00676321" w:rsidRPr="00CF07A3">
        <w:t>(2006)</w:t>
      </w:r>
      <w:r w:rsidR="00676321">
        <w:t>)</w:t>
      </w:r>
      <w:r w:rsidRPr="00371465">
        <w:t xml:space="preserve">. These courses </w:t>
      </w:r>
      <w:ins w:id="134" w:author="allisontheobold" w:date="2018-07-02T14:03:00Z">
        <w:r w:rsidR="00594247">
          <w:t>we</w:t>
        </w:r>
      </w:ins>
      <w:del w:id="135" w:author="allisontheobold" w:date="2018-07-02T14:03:00Z">
        <w:r w:rsidRPr="00371465" w:rsidDel="00594247">
          <w:delText>a</w:delText>
        </w:r>
      </w:del>
      <w:r w:rsidRPr="00371465">
        <w:t xml:space="preserve">re produced in collaboration with science faculty, and </w:t>
      </w:r>
      <w:ins w:id="136" w:author="allisontheobold" w:date="2018-07-02T14:03:00Z">
        <w:r w:rsidR="007A0DDC">
          <w:t>a</w:t>
        </w:r>
      </w:ins>
      <w:del w:id="137" w:author="allisontheobold" w:date="2018-07-02T14:03:00Z">
        <w:r w:rsidRPr="00371465" w:rsidDel="007A0DDC">
          <w:delText>a</w:delText>
        </w:r>
      </w:del>
      <w:r w:rsidRPr="00371465">
        <w:t>re intended to begin each student</w:t>
      </w:r>
      <w:r w:rsidR="00E02A2C">
        <w:t>’</w:t>
      </w:r>
      <w:r w:rsidRPr="00371465">
        <w:t xml:space="preserve">s journey into computing. Students </w:t>
      </w:r>
      <w:ins w:id="138" w:author="allisontheobold" w:date="2018-07-02T14:03:00Z">
        <w:r w:rsidR="007A0DDC">
          <w:t>a</w:t>
        </w:r>
      </w:ins>
      <w:del w:id="139" w:author="allisontheobold" w:date="2018-07-02T14:03:00Z">
        <w:r w:rsidRPr="00371465" w:rsidDel="007A0DDC">
          <w:delText>a</w:delText>
        </w:r>
      </w:del>
      <w:r w:rsidRPr="00371465">
        <w:t>re presented examples in a familiar language that allows them to focus on the foundational principles o</w:t>
      </w:r>
      <w:r w:rsidR="004C2C85">
        <w:t>f each computational problem</w:t>
      </w:r>
      <w:r w:rsidR="00010F38">
        <w:t xml:space="preserve"> </w:t>
      </w:r>
      <w:r w:rsidR="004C2C85">
        <w:t>(</w:t>
      </w:r>
      <w:r w:rsidR="00EB0B09" w:rsidRPr="00EB0B09">
        <w:t>Hambrusc</w:t>
      </w:r>
      <w:r w:rsidR="00EB0B09">
        <w:t>h et al.</w:t>
      </w:r>
      <w:r w:rsidR="004C2C85">
        <w:t>, 2009)</w:t>
      </w:r>
      <w:r w:rsidR="00010F38">
        <w:t>.</w:t>
      </w:r>
      <w:r w:rsidRPr="00371465">
        <w:t xml:space="preserve"> </w:t>
      </w:r>
    </w:p>
    <w:p w14:paraId="7D5074E7" w14:textId="576AADE2" w:rsidR="00E960B0" w:rsidRDefault="00371465" w:rsidP="00EB6E7E">
      <w:pPr>
        <w:pStyle w:val="Body"/>
      </w:pPr>
      <w:r w:rsidRPr="00371465">
        <w:t xml:space="preserve">The research on undergraduate level computing courses directly relates to the computational abilities of graduate level science researchers, as these students have most likely graduated from an undergraduate science program with </w:t>
      </w:r>
      <w:ins w:id="140" w:author="allisontheobold" w:date="2018-05-29T09:53:00Z">
        <w:r w:rsidR="00801503">
          <w:t xml:space="preserve">little to </w:t>
        </w:r>
      </w:ins>
      <w:r w:rsidRPr="00371465">
        <w:t xml:space="preserve">no computational training. The concepts emphasized in the courses developed at Purdue, and elsewhere, can be used to inform </w:t>
      </w:r>
      <w:r w:rsidR="00EB6E7E">
        <w:t>the e</w:t>
      </w:r>
      <w:r w:rsidR="00EB6E7E" w:rsidRPr="00371465">
        <w:t xml:space="preserve">nvironmental </w:t>
      </w:r>
      <w:r w:rsidR="00EB6E7E">
        <w:t>s</w:t>
      </w:r>
      <w:r w:rsidRPr="00371465">
        <w:t>cience</w:t>
      </w:r>
      <w:r w:rsidR="00EB6E7E">
        <w:t>s</w:t>
      </w:r>
      <w:r w:rsidRPr="00371465">
        <w:t xml:space="preserve"> and Statistics departments as to what computational skills other scientific disciplines, such as physics, biology, and chemistry, believe to be the most important for students to grasp.</w:t>
      </w:r>
    </w:p>
    <w:p w14:paraId="12A1C9D7" w14:textId="77777777" w:rsidR="00E960B0" w:rsidRDefault="00E960B0" w:rsidP="008D3684">
      <w:pPr>
        <w:pStyle w:val="Body"/>
        <w:ind w:firstLine="0"/>
      </w:pPr>
    </w:p>
    <w:p w14:paraId="63C903C3" w14:textId="77777777" w:rsidR="00387BE1" w:rsidRDefault="00387BE1" w:rsidP="00387BE1">
      <w:pPr>
        <w:pStyle w:val="SubSectionHeading"/>
      </w:pPr>
      <w:r>
        <w:t xml:space="preserve"> Computational Training for graduate science majors </w:t>
      </w:r>
    </w:p>
    <w:p w14:paraId="36CC56DF" w14:textId="77777777" w:rsidR="00387BE1" w:rsidRDefault="00387BE1" w:rsidP="00C56424">
      <w:pPr>
        <w:pStyle w:val="Body"/>
        <w:ind w:firstLine="0"/>
      </w:pPr>
    </w:p>
    <w:p w14:paraId="013239E2" w14:textId="43AAAC84" w:rsidR="00AE4FED" w:rsidRDefault="00F26CED" w:rsidP="00F26CED">
      <w:pPr>
        <w:pStyle w:val="Body"/>
        <w:rPr>
          <w:ins w:id="141" w:author="allisontheobold" w:date="2018-06-25T11:14:00Z"/>
        </w:rPr>
      </w:pPr>
      <w:r>
        <w:t>Researchers in the Department of Biological and Biomedical Sciences at Harvard have developed an intensive course that introduce</w:t>
      </w:r>
      <w:r w:rsidR="00AA0E44">
        <w:t>s</w:t>
      </w:r>
      <w:r>
        <w:t xml:space="preserve"> graduate students to the "fundamentals of programming, statistics, and image and data analysis through </w:t>
      </w:r>
      <w:r w:rsidR="00AB6DFB">
        <w:t>the use of</w:t>
      </w:r>
      <w:r w:rsidR="002A3F93">
        <w:t xml:space="preserve"> MATLAB</w:t>
      </w:r>
      <w:r w:rsidR="00AB6DFB">
        <w:t xml:space="preserve">" </w:t>
      </w:r>
      <w:r w:rsidR="002A3F93">
        <w:t xml:space="preserve">(Stefan et al., 2015. p. 2). </w:t>
      </w:r>
      <w:r>
        <w:t>Th</w:t>
      </w:r>
      <w:r w:rsidR="00AA0E44">
        <w:t>is</w:t>
      </w:r>
      <w:r>
        <w:t xml:space="preserve"> course </w:t>
      </w:r>
      <w:r w:rsidR="00AA0E44">
        <w:t>is</w:t>
      </w:r>
      <w:r>
        <w:t xml:space="preserve"> framed not only with the goal of students developing programming skills, but also emphasizing students learning how to algorithmically reason through a computational problem</w:t>
      </w:r>
      <w:ins w:id="142" w:author="allisontheobold" w:date="2018-07-02T12:32:00Z">
        <w:r w:rsidR="00DF42DC">
          <w:t>, and developing statistical understandings</w:t>
        </w:r>
      </w:ins>
      <w:r>
        <w:t>. The structure of the 50-hour course dedicates the first two days to an introduction to programming using MATLAB, where students learn a variety of topics, including creating variables, performing basic variable operations, indexing, logicals, functions, conditionals, and loops.</w:t>
      </w:r>
      <w:ins w:id="143" w:author="allisontheobold" w:date="2018-07-02T12:32:00Z">
        <w:r w:rsidR="00634848">
          <w:t xml:space="preserve"> Day 3 is d</w:t>
        </w:r>
      </w:ins>
      <w:ins w:id="144" w:author="allisontheobold" w:date="2018-07-02T14:07:00Z">
        <w:r w:rsidR="00634848">
          <w:t>e</w:t>
        </w:r>
      </w:ins>
      <w:ins w:id="145" w:author="allisontheobold" w:date="2018-07-02T12:32:00Z">
        <w:r w:rsidR="0018296A">
          <w:t>dicated to</w:t>
        </w:r>
      </w:ins>
      <w:ins w:id="146" w:author="allisontheobold" w:date="2018-07-02T12:33:00Z">
        <w:r w:rsidR="0018296A">
          <w:t xml:space="preserve"> developing statistical understanding</w:t>
        </w:r>
      </w:ins>
      <w:ins w:id="147" w:author="allisontheobold" w:date="2018-07-02T14:07:00Z">
        <w:r w:rsidR="000415EF">
          <w:t>s</w:t>
        </w:r>
      </w:ins>
      <w:ins w:id="148" w:author="allisontheobold" w:date="2018-07-02T12:33:00Z">
        <w:r w:rsidR="0018296A">
          <w:t xml:space="preserve">, including </w:t>
        </w:r>
      </w:ins>
      <w:ins w:id="149" w:author="allisontheobold" w:date="2018-07-02T12:35:00Z">
        <w:r w:rsidR="004F71BF">
          <w:t xml:space="preserve">probability </w:t>
        </w:r>
      </w:ins>
      <w:ins w:id="150" w:author="allisontheobold" w:date="2018-07-02T12:34:00Z">
        <w:r w:rsidR="0018296A">
          <w:t>distributions, hypothesis testing, p-value</w:t>
        </w:r>
      </w:ins>
      <w:ins w:id="151" w:author="allisontheobold" w:date="2018-07-02T14:07:00Z">
        <w:r w:rsidR="000415EF">
          <w:t>s</w:t>
        </w:r>
      </w:ins>
      <w:ins w:id="152" w:author="allisontheobold" w:date="2018-07-02T12:34:00Z">
        <w:r w:rsidR="0018296A">
          <w:t xml:space="preserve">, bootstrapping methods, and multiple testing. </w:t>
        </w:r>
      </w:ins>
      <w:del w:id="153" w:author="allisontheobold" w:date="2018-07-02T12:32:00Z">
        <w:r w:rsidDel="0018296A">
          <w:delText xml:space="preserve"> </w:delText>
        </w:r>
      </w:del>
      <w:r>
        <w:t xml:space="preserve">These courses are given twice a year, once prior to the start of the school year as new graduate students are attending orientation, and a second time for "students who realize the need for such </w:t>
      </w:r>
      <w:r w:rsidR="00C54ED0">
        <w:t>training later in their studies</w:t>
      </w:r>
      <w:r>
        <w:t>"</w:t>
      </w:r>
      <w:r w:rsidR="00C54ED0">
        <w:t xml:space="preserve"> (</w:t>
      </w:r>
      <w:r w:rsidR="0047472C" w:rsidRPr="0047472C">
        <w:t>Gutlerner</w:t>
      </w:r>
      <w:r w:rsidR="0047472C">
        <w:t xml:space="preserve"> &amp; </w:t>
      </w:r>
      <w:r w:rsidR="00CF113F">
        <w:t>Van Vactor</w:t>
      </w:r>
      <w:r w:rsidR="0047472C">
        <w:t>, 2013</w:t>
      </w:r>
      <w:r w:rsidR="00C54ED0">
        <w:t>).</w:t>
      </w:r>
      <w:r w:rsidR="00600375">
        <w:t xml:space="preserve"> </w:t>
      </w:r>
    </w:p>
    <w:p w14:paraId="582D8A6B" w14:textId="4DCC2E04" w:rsidR="00F26CED" w:rsidRDefault="00F26CED" w:rsidP="00F26CED">
      <w:pPr>
        <w:pStyle w:val="Body"/>
      </w:pPr>
      <w:r>
        <w:t>In introducing beginning graduate students to these concepts, researchers hope</w:t>
      </w:r>
      <w:ins w:id="154" w:author="allisontheobold" w:date="2018-07-02T14:09:00Z">
        <w:r w:rsidR="004C1CD1">
          <w:t>d</w:t>
        </w:r>
      </w:ins>
      <w:r>
        <w:t xml:space="preserve"> to lower the computational barrier for students taking courses, empower student</w:t>
      </w:r>
      <w:ins w:id="155" w:author="allisontheobold" w:date="2018-06-21T08:50:00Z">
        <w:r w:rsidR="007D0F1D">
          <w:t>s</w:t>
        </w:r>
      </w:ins>
      <w:r>
        <w:t xml:space="preserve"> to learn computational tools on their own, as well as allow other courses to "build upon this foundation and integrate quantitative methods throug</w:t>
      </w:r>
      <w:r w:rsidR="0043397C">
        <w:t xml:space="preserve">hout the curriculum" (Stefan et al., 2015. p. </w:t>
      </w:r>
      <w:commentRangeStart w:id="156"/>
      <w:commentRangeStart w:id="157"/>
      <w:r w:rsidR="0043397C">
        <w:t>2</w:t>
      </w:r>
      <w:commentRangeEnd w:id="156"/>
      <w:r w:rsidR="005F6965">
        <w:rPr>
          <w:rStyle w:val="CommentReference"/>
        </w:rPr>
        <w:commentReference w:id="156"/>
      </w:r>
      <w:commentRangeEnd w:id="157"/>
      <w:r w:rsidR="00273C0A">
        <w:rPr>
          <w:rStyle w:val="CommentReference"/>
        </w:rPr>
        <w:commentReference w:id="157"/>
      </w:r>
      <w:r w:rsidR="0043397C">
        <w:t>)</w:t>
      </w:r>
      <w:r>
        <w:t>.</w:t>
      </w:r>
      <w:ins w:id="158" w:author="allisontheobold" w:date="2018-05-31T12:17:00Z">
        <w:r w:rsidR="003C7887">
          <w:t xml:space="preserve"> Survey results from the last five </w:t>
        </w:r>
      </w:ins>
      <w:ins w:id="159" w:author="allisontheobold" w:date="2018-05-31T12:18:00Z">
        <w:r w:rsidR="0088265A">
          <w:t xml:space="preserve">course offerings (Spring 2012 to Spring 2014) </w:t>
        </w:r>
        <w:r w:rsidR="0088265A">
          <w:lastRenderedPageBreak/>
          <w:t>indicate</w:t>
        </w:r>
      </w:ins>
      <w:ins w:id="160" w:author="allisontheobold" w:date="2018-07-02T14:09:00Z">
        <w:r w:rsidR="004C1CD1">
          <w:t>d</w:t>
        </w:r>
      </w:ins>
      <w:ins w:id="161" w:author="allisontheobold" w:date="2018-05-31T12:18:00Z">
        <w:r w:rsidR="0088265A">
          <w:t xml:space="preserve"> that </w:t>
        </w:r>
      </w:ins>
      <w:ins w:id="162" w:author="allisontheobold" w:date="2018-05-31T12:19:00Z">
        <w:r w:rsidR="0088265A">
          <w:t>“</w:t>
        </w:r>
      </w:ins>
      <w:ins w:id="163" w:author="allisontheobold" w:date="2018-05-31T12:18:00Z">
        <w:r w:rsidR="0088265A">
          <w:t xml:space="preserve">students report significant gains in their </w:t>
        </w:r>
      </w:ins>
      <w:ins w:id="164" w:author="allisontheobold" w:date="2018-05-31T12:19:00Z">
        <w:r w:rsidR="0088265A">
          <w:t>self-assessed programming ability</w:t>
        </w:r>
      </w:ins>
      <w:ins w:id="165" w:author="allisontheobold" w:date="2018-05-31T12:21:00Z">
        <w:r w:rsidR="0088265A">
          <w:t>,</w:t>
        </w:r>
      </w:ins>
      <w:ins w:id="166" w:author="allisontheobold" w:date="2018-05-31T12:19:00Z">
        <w:r w:rsidR="0088265A">
          <w:t>”</w:t>
        </w:r>
      </w:ins>
      <w:ins w:id="167" w:author="allisontheobold" w:date="2018-05-31T12:21:00Z">
        <w:r w:rsidR="0088265A">
          <w:t xml:space="preserve"> </w:t>
        </w:r>
      </w:ins>
      <w:ins w:id="168" w:author="allisontheobold" w:date="2018-05-31T12:19:00Z">
        <w:r w:rsidR="0088265A">
          <w:t>w</w:t>
        </w:r>
      </w:ins>
      <w:ins w:id="169" w:author="allisontheobold" w:date="2018-05-31T12:20:00Z">
        <w:r w:rsidR="0088265A">
          <w:t>ith students reporting that some of the concepts “around statistics [are the] most challenging</w:t>
        </w:r>
      </w:ins>
      <w:ins w:id="170" w:author="allisontheobold" w:date="2018-06-21T08:51:00Z">
        <w:r w:rsidR="005E7DD1">
          <w:t>”</w:t>
        </w:r>
      </w:ins>
      <w:ins w:id="171" w:author="allisontheobold" w:date="2018-05-31T12:21:00Z">
        <w:r w:rsidR="0088265A">
          <w:t xml:space="preserve"> (Stefan et al., 2015. p. 8)</w:t>
        </w:r>
      </w:ins>
      <w:ins w:id="172" w:author="allisontheobold" w:date="2018-05-31T12:19:00Z">
        <w:r w:rsidR="0088265A">
          <w:t>.</w:t>
        </w:r>
      </w:ins>
      <w:ins w:id="173" w:author="allisontheobold" w:date="2018-05-31T12:21:00Z">
        <w:r w:rsidR="0088265A">
          <w:t xml:space="preserve"> </w:t>
        </w:r>
      </w:ins>
      <w:ins w:id="174" w:author="allisontheobold" w:date="2018-05-31T12:22:00Z">
        <w:r w:rsidR="00D96543">
          <w:t>These surveys also indicate</w:t>
        </w:r>
      </w:ins>
      <w:ins w:id="175" w:author="allisontheobold" w:date="2018-07-02T14:09:00Z">
        <w:r w:rsidR="004C1CD1">
          <w:t>d</w:t>
        </w:r>
      </w:ins>
      <w:ins w:id="176" w:author="allisontheobold" w:date="2018-05-31T12:22:00Z">
        <w:r w:rsidR="00D96543">
          <w:t xml:space="preserve"> that</w:t>
        </w:r>
      </w:ins>
      <w:ins w:id="177" w:author="allisontheobold" w:date="2018-05-31T12:26:00Z">
        <w:r w:rsidR="00273C0A">
          <w:t xml:space="preserve">, </w:t>
        </w:r>
      </w:ins>
      <w:ins w:id="178" w:author="allisontheobold" w:date="2018-05-31T12:25:00Z">
        <w:r w:rsidR="00273C0A">
          <w:t xml:space="preserve">following completion of the course, </w:t>
        </w:r>
      </w:ins>
      <w:ins w:id="179" w:author="allisontheobold" w:date="2018-05-31T12:22:00Z">
        <w:r w:rsidR="00D96543">
          <w:t>students believe</w:t>
        </w:r>
      </w:ins>
      <w:ins w:id="180" w:author="allisontheobold" w:date="2018-07-02T14:09:00Z">
        <w:r w:rsidR="004C1CD1">
          <w:t>d</w:t>
        </w:r>
      </w:ins>
      <w:ins w:id="181" w:author="allisontheobold" w:date="2018-05-31T12:22:00Z">
        <w:r w:rsidR="004C1CD1">
          <w:t xml:space="preserve"> they ha</w:t>
        </w:r>
      </w:ins>
      <w:ins w:id="182" w:author="allisontheobold" w:date="2018-07-02T14:09:00Z">
        <w:r w:rsidR="004C1CD1">
          <w:t>d</w:t>
        </w:r>
      </w:ins>
      <w:ins w:id="183" w:author="allisontheobold" w:date="2018-05-31T12:22:00Z">
        <w:r w:rsidR="00D96543">
          <w:t xml:space="preserve"> acquired practical </w:t>
        </w:r>
      </w:ins>
      <w:ins w:id="184" w:author="allisontheobold" w:date="2018-05-31T12:26:00Z">
        <w:r w:rsidR="00273C0A">
          <w:t xml:space="preserve">quantitative and computational </w:t>
        </w:r>
      </w:ins>
      <w:ins w:id="185" w:author="allisontheobold" w:date="2018-05-31T12:22:00Z">
        <w:r w:rsidR="004C1CD1">
          <w:t>skills that w</w:t>
        </w:r>
      </w:ins>
      <w:ins w:id="186" w:author="allisontheobold" w:date="2018-07-02T14:10:00Z">
        <w:r w:rsidR="004C1CD1">
          <w:t>ould</w:t>
        </w:r>
      </w:ins>
      <w:ins w:id="187" w:author="allisontheobold" w:date="2018-05-31T12:22:00Z">
        <w:r w:rsidR="00D96543">
          <w:t xml:space="preserve"> prepare</w:t>
        </w:r>
      </w:ins>
      <w:ins w:id="188" w:author="allisontheobold" w:date="2018-05-31T12:23:00Z">
        <w:r w:rsidR="00D96543">
          <w:t xml:space="preserve"> them</w:t>
        </w:r>
      </w:ins>
      <w:ins w:id="189" w:author="allisontheobold" w:date="2018-05-31T12:26:00Z">
        <w:r w:rsidR="00273C0A">
          <w:t xml:space="preserve"> for research in their field</w:t>
        </w:r>
      </w:ins>
      <w:ins w:id="190" w:author="allisontheobold" w:date="2018-05-31T12:23:00Z">
        <w:r w:rsidR="00D96543">
          <w:t>, recognize</w:t>
        </w:r>
      </w:ins>
      <w:ins w:id="191" w:author="allisontheobold" w:date="2018-07-02T14:10:00Z">
        <w:r w:rsidR="004C1CD1">
          <w:t>d</w:t>
        </w:r>
      </w:ins>
      <w:ins w:id="192" w:author="allisontheobold" w:date="2018-05-31T12:23:00Z">
        <w:r w:rsidR="00D96543">
          <w:t xml:space="preserve"> the </w:t>
        </w:r>
      </w:ins>
      <w:ins w:id="193" w:author="allisontheobold" w:date="2018-05-31T12:27:00Z">
        <w:r w:rsidR="00273C0A">
          <w:t>importance</w:t>
        </w:r>
      </w:ins>
      <w:ins w:id="194" w:author="allisontheobold" w:date="2018-05-31T12:23:00Z">
        <w:r w:rsidR="00D96543">
          <w:t xml:space="preserve"> of computational and qua</w:t>
        </w:r>
      </w:ins>
      <w:ins w:id="195" w:author="allisontheobold" w:date="2018-05-31T12:24:00Z">
        <w:r w:rsidR="00D96543">
          <w:t>ntita</w:t>
        </w:r>
        <w:r w:rsidR="004C1CD1">
          <w:t>tive methods in their field, fe</w:t>
        </w:r>
      </w:ins>
      <w:ins w:id="196" w:author="allisontheobold" w:date="2018-07-02T14:10:00Z">
        <w:r w:rsidR="004C1CD1">
          <w:t>lt</w:t>
        </w:r>
      </w:ins>
      <w:ins w:id="197" w:author="allisontheobold" w:date="2018-05-31T12:24:00Z">
        <w:r w:rsidR="00D96543">
          <w:t xml:space="preserve"> co</w:t>
        </w:r>
        <w:r w:rsidR="005B04DB">
          <w:t>nfident in the methods they ha</w:t>
        </w:r>
      </w:ins>
      <w:ins w:id="198" w:author="allisontheobold" w:date="2018-07-02T14:10:00Z">
        <w:r w:rsidR="005B04DB">
          <w:t>d</w:t>
        </w:r>
      </w:ins>
      <w:ins w:id="199" w:author="allisontheobold" w:date="2018-05-31T12:24:00Z">
        <w:r w:rsidR="00D96543">
          <w:t xml:space="preserve"> learned, and would recommend that other graduate studen</w:t>
        </w:r>
      </w:ins>
      <w:ins w:id="200" w:author="allisontheobold" w:date="2018-05-31T12:27:00Z">
        <w:r w:rsidR="001E5C1B">
          <w:t>t</w:t>
        </w:r>
      </w:ins>
      <w:ins w:id="201" w:author="allisontheobold" w:date="2018-05-31T12:24:00Z">
        <w:r w:rsidR="00D96543">
          <w:t xml:space="preserve">s learn these </w:t>
        </w:r>
        <w:r w:rsidR="00DB3632">
          <w:t xml:space="preserve">types of </w:t>
        </w:r>
        <w:r w:rsidR="00D96543">
          <w:t xml:space="preserve">methods. </w:t>
        </w:r>
      </w:ins>
      <w:ins w:id="202" w:author="allisontheobold" w:date="2018-05-31T12:19:00Z">
        <w:r w:rsidR="0088265A">
          <w:t xml:space="preserve">  </w:t>
        </w:r>
      </w:ins>
      <w:r>
        <w:t xml:space="preserve"> </w:t>
      </w:r>
    </w:p>
    <w:p w14:paraId="662409CE" w14:textId="684C1E99" w:rsidR="00E960B0" w:rsidRDefault="00F26CED" w:rsidP="00A05906">
      <w:pPr>
        <w:pStyle w:val="Body"/>
      </w:pPr>
      <w:r>
        <w:t xml:space="preserve">Graduate level terminal statistics courses, such as Methods of Data Analysis I and II, are taken by graduate </w:t>
      </w:r>
      <w:r w:rsidR="005F6965">
        <w:t>e</w:t>
      </w:r>
      <w:r>
        <w:t xml:space="preserve">nvironmental </w:t>
      </w:r>
      <w:r w:rsidR="005F6965">
        <w:t>s</w:t>
      </w:r>
      <w:r>
        <w:t xml:space="preserve">cience students across the country, potentially acting as the </w:t>
      </w:r>
      <w:commentRangeStart w:id="203"/>
      <w:del w:id="204" w:author="allisontheobold" w:date="2018-07-02T12:37:00Z">
        <w:r w:rsidDel="00616C1B">
          <w:delText>final</w:delText>
        </w:r>
        <w:commentRangeEnd w:id="203"/>
        <w:r w:rsidR="001B2756" w:rsidDel="00616C1B">
          <w:rPr>
            <w:rStyle w:val="CommentReference"/>
          </w:rPr>
          <w:commentReference w:id="203"/>
        </w:r>
      </w:del>
      <w:ins w:id="205" w:author="allisontheobold" w:date="2018-07-02T12:37:00Z">
        <w:r w:rsidR="00C10E5B">
          <w:t>sole</w:t>
        </w:r>
        <w:r w:rsidR="00616C1B">
          <w:t xml:space="preserve"> or </w:t>
        </w:r>
        <w:commentRangeStart w:id="206"/>
        <w:r w:rsidR="00616C1B">
          <w:t>final</w:t>
        </w:r>
        <w:commentRangeEnd w:id="206"/>
        <w:r w:rsidR="00616C1B">
          <w:rPr>
            <w:rStyle w:val="CommentReference"/>
          </w:rPr>
          <w:commentReference w:id="206"/>
        </w:r>
      </w:ins>
      <w:r>
        <w:t xml:space="preserve"> computational training students receive prior to performing independent research. </w:t>
      </w:r>
      <w:r w:rsidR="005F6965">
        <w:t>Examining</w:t>
      </w:r>
      <w:r>
        <w:t xml:space="preserve"> such courses provide</w:t>
      </w:r>
      <w:r w:rsidR="005F6965">
        <w:t>s</w:t>
      </w:r>
      <w:r>
        <w:t xml:space="preserve"> a natural extension of the research on computational </w:t>
      </w:r>
      <w:ins w:id="207" w:author="allisontheobold" w:date="2018-07-02T12:37:00Z">
        <w:r w:rsidR="00990AB3">
          <w:t xml:space="preserve">and statistical </w:t>
        </w:r>
      </w:ins>
      <w:r>
        <w:t xml:space="preserve">training </w:t>
      </w:r>
      <w:del w:id="208" w:author="allisontheobold" w:date="2018-07-02T12:38:00Z">
        <w:r w:rsidDel="00990AB3">
          <w:delText xml:space="preserve">and thinking </w:delText>
        </w:r>
      </w:del>
      <w:r>
        <w:t xml:space="preserve">of graduate students in the biological sciences, as both provide the computational training used by graduate students </w:t>
      </w:r>
      <w:ins w:id="209" w:author="allisontheobold" w:date="2018-06-21T08:54:00Z">
        <w:r w:rsidR="00005F37">
          <w:t xml:space="preserve">throughout their coursework and </w:t>
        </w:r>
      </w:ins>
      <w:r>
        <w:t xml:space="preserve">in their independent research. Environmental science students </w:t>
      </w:r>
      <w:ins w:id="210" w:author="allisontheobold" w:date="2018-07-02T12:38:00Z">
        <w:r w:rsidR="00990AB3">
          <w:t xml:space="preserve">experience </w:t>
        </w:r>
      </w:ins>
      <w:del w:id="211" w:author="allisontheobold" w:date="2018-07-02T12:38:00Z">
        <w:r w:rsidDel="00990AB3">
          <w:delText>have</w:delText>
        </w:r>
      </w:del>
      <w:r>
        <w:t xml:space="preserve"> similar computational burdens</w:t>
      </w:r>
      <w:ins w:id="212" w:author="allisontheobold" w:date="2018-07-02T14:11:00Z">
        <w:r w:rsidR="005B04DB">
          <w:t xml:space="preserve"> to students in the biological sciences</w:t>
        </w:r>
      </w:ins>
      <w:r>
        <w:t xml:space="preserve">, with computational expectations often being placed on them with little to no training. </w:t>
      </w:r>
      <w:del w:id="213" w:author="allisontheobold" w:date="2018-07-02T14:12:00Z">
        <w:r w:rsidDel="005B04DB">
          <w:delText>It is t</w:delText>
        </w:r>
      </w:del>
      <w:ins w:id="214" w:author="allisontheobold" w:date="2018-07-02T14:12:00Z">
        <w:r w:rsidR="005B04DB">
          <w:t>T</w:t>
        </w:r>
      </w:ins>
      <w:r>
        <w:t xml:space="preserve">he intention of this study </w:t>
      </w:r>
      <w:ins w:id="215" w:author="allisontheobold" w:date="2018-07-02T14:13:00Z">
        <w:r w:rsidR="005B04DB">
          <w:t xml:space="preserve">was </w:t>
        </w:r>
      </w:ins>
      <w:r>
        <w:t>to close th</w:t>
      </w:r>
      <w:r w:rsidR="005F6965">
        <w:t>is</w:t>
      </w:r>
      <w:r>
        <w:t xml:space="preserve"> gap in the research</w:t>
      </w:r>
      <w:r w:rsidR="005F6965">
        <w:t>,</w:t>
      </w:r>
      <w:r>
        <w:t xml:space="preserve"> and </w:t>
      </w:r>
      <w:r w:rsidR="005F6965">
        <w:t xml:space="preserve">to </w:t>
      </w:r>
      <w:r>
        <w:t xml:space="preserve">understand the resources </w:t>
      </w:r>
      <w:r w:rsidR="005F6965">
        <w:t>environmental s</w:t>
      </w:r>
      <w:r>
        <w:t xml:space="preserve">cience graduate students invoke when </w:t>
      </w:r>
      <w:r w:rsidR="005F6965">
        <w:t xml:space="preserve">learning and </w:t>
      </w:r>
      <w:r>
        <w:t xml:space="preserve">reasoning through </w:t>
      </w:r>
      <w:del w:id="216" w:author="allisontheobold" w:date="2018-07-02T12:39:00Z">
        <w:r w:rsidDel="00990AB3">
          <w:delText xml:space="preserve">computational </w:delText>
        </w:r>
      </w:del>
      <w:r>
        <w:t>applications</w:t>
      </w:r>
      <w:ins w:id="217" w:author="allisontheobold" w:date="2018-07-02T12:39:00Z">
        <w:r w:rsidR="00990AB3">
          <w:t xml:space="preserve"> o</w:t>
        </w:r>
        <w:r w:rsidR="00D47C5A">
          <w:t>f</w:t>
        </w:r>
        <w:r w:rsidR="00990AB3">
          <w:t xml:space="preserve"> statistical computing </w:t>
        </w:r>
      </w:ins>
      <w:del w:id="218" w:author="allisontheobold" w:date="2018-07-02T12:39:00Z">
        <w:r w:rsidDel="00990AB3">
          <w:delText xml:space="preserve"> relevant to</w:delText>
        </w:r>
      </w:del>
      <w:ins w:id="219" w:author="allisontheobold" w:date="2018-07-02T12:39:00Z">
        <w:r w:rsidR="00990AB3">
          <w:t>in</w:t>
        </w:r>
      </w:ins>
      <w:r>
        <w:t xml:space="preserve"> their field.</w:t>
      </w:r>
    </w:p>
    <w:p w14:paraId="0F990300" w14:textId="77777777" w:rsidR="00E960B0" w:rsidRDefault="00E960B0">
      <w:pPr>
        <w:pStyle w:val="Body"/>
      </w:pPr>
    </w:p>
    <w:p w14:paraId="7C14BE56" w14:textId="77777777" w:rsidR="00E960B0" w:rsidRDefault="0060630B" w:rsidP="0060630B">
      <w:pPr>
        <w:pStyle w:val="SectionHeading"/>
      </w:pPr>
      <w:r w:rsidRPr="0060630B">
        <w:t>Methodology</w:t>
      </w:r>
    </w:p>
    <w:p w14:paraId="42D6D0F1" w14:textId="77777777" w:rsidR="00CB4D36" w:rsidRDefault="00CB4D36" w:rsidP="00CB4D36">
      <w:pPr>
        <w:pStyle w:val="Body"/>
      </w:pPr>
    </w:p>
    <w:p w14:paraId="461A9660" w14:textId="71A0443E" w:rsidR="00CB4D36" w:rsidRDefault="00CB4D36" w:rsidP="00CB4D36">
      <w:pPr>
        <w:pStyle w:val="Body"/>
      </w:pPr>
      <w:r>
        <w:t xml:space="preserve">For this study, a pragmatic phenomenological approach </w:t>
      </w:r>
      <w:ins w:id="220" w:author="allisontheobold" w:date="2018-07-02T14:12:00Z">
        <w:r w:rsidR="005B04DB">
          <w:t>wa</w:t>
        </w:r>
      </w:ins>
      <w:del w:id="221" w:author="allisontheobold" w:date="2018-07-02T14:12:00Z">
        <w:r w:rsidDel="005B04DB">
          <w:delText>i</w:delText>
        </w:r>
      </w:del>
      <w:r>
        <w:t>s appropriate</w:t>
      </w:r>
      <w:r w:rsidR="00295B47">
        <w:t>,</w:t>
      </w:r>
      <w:r>
        <w:t xml:space="preserve"> as the intention </w:t>
      </w:r>
      <w:ins w:id="222" w:author="allisontheobold" w:date="2018-07-02T14:12:00Z">
        <w:r w:rsidR="005B04DB">
          <w:t>wa</w:t>
        </w:r>
      </w:ins>
      <w:del w:id="223" w:author="allisontheobold" w:date="2018-07-02T14:12:00Z">
        <w:r w:rsidDel="005B04DB">
          <w:delText>i</w:delText>
        </w:r>
      </w:del>
      <w:r>
        <w:t xml:space="preserve">s to understand and describe common experiences in computational thinking and abilities for </w:t>
      </w:r>
      <w:r w:rsidR="00295B47">
        <w:t>e</w:t>
      </w:r>
      <w:r>
        <w:t xml:space="preserve">nvironmental </w:t>
      </w:r>
      <w:r w:rsidR="00295B47">
        <w:t>s</w:t>
      </w:r>
      <w:r>
        <w:t xml:space="preserve">cience graduate students </w:t>
      </w:r>
      <w:r w:rsidR="00295B47">
        <w:t>whe</w:t>
      </w:r>
      <w:r>
        <w:t>n applying their computational skills and understandings to applications in their field. The focus of this study, on the actions taken by students in the process of computationally reasoning through an application, len</w:t>
      </w:r>
      <w:ins w:id="224" w:author="allisontheobold" w:date="2018-07-02T14:13:00Z">
        <w:r w:rsidR="00FB7A55">
          <w:t xml:space="preserve">t </w:t>
        </w:r>
      </w:ins>
      <w:del w:id="225" w:author="allisontheobold" w:date="2018-07-02T14:13:00Z">
        <w:r w:rsidDel="00FB7A55">
          <w:delText xml:space="preserve">ds </w:delText>
        </w:r>
      </w:del>
      <w:r>
        <w:t>itself naturally to a pragmatic framework. This framework allow</w:t>
      </w:r>
      <w:ins w:id="226" w:author="allisontheobold" w:date="2018-07-02T14:14:00Z">
        <w:r w:rsidR="003C440F">
          <w:t>ed</w:t>
        </w:r>
      </w:ins>
      <w:del w:id="227" w:author="allisontheobold" w:date="2018-07-02T14:14:00Z">
        <w:r w:rsidDel="003C440F">
          <w:delText>s</w:delText>
        </w:r>
      </w:del>
      <w:r>
        <w:t xml:space="preserve"> for a</w:t>
      </w:r>
      <w:r w:rsidR="00295B47">
        <w:t>n</w:t>
      </w:r>
      <w:r>
        <w:t xml:space="preserve"> </w:t>
      </w:r>
      <w:r w:rsidR="00295B47">
        <w:t xml:space="preserve">emphasis </w:t>
      </w:r>
      <w:r>
        <w:t xml:space="preserve">on the process of finding a working solution, allowing for varied solutions </w:t>
      </w:r>
      <w:r w:rsidR="0043397C">
        <w:t>rather than a single solution (Cr</w:t>
      </w:r>
      <w:r>
        <w:t>eswell</w:t>
      </w:r>
      <w:r w:rsidR="0043397C">
        <w:t>, 2013)</w:t>
      </w:r>
      <w:r>
        <w:t xml:space="preserve">.  </w:t>
      </w:r>
    </w:p>
    <w:p w14:paraId="0507BF24" w14:textId="59BBD61C" w:rsidR="00CB4D36" w:rsidRPr="00CB4D36" w:rsidRDefault="00295B47" w:rsidP="00CB4D36">
      <w:pPr>
        <w:pStyle w:val="Body"/>
      </w:pPr>
      <w:r>
        <w:t>W</w:t>
      </w:r>
      <w:r w:rsidR="00CB4D36">
        <w:t xml:space="preserve">e </w:t>
      </w:r>
      <w:r>
        <w:t>examine</w:t>
      </w:r>
      <w:ins w:id="228" w:author="allisontheobold" w:date="2018-07-02T14:14:00Z">
        <w:r w:rsidR="00281433">
          <w:t>d</w:t>
        </w:r>
      </w:ins>
      <w:r w:rsidR="00CB4D36">
        <w:t xml:space="preserve"> factors that impact</w:t>
      </w:r>
      <w:ins w:id="229" w:author="allisontheobold" w:date="2018-07-02T14:14:00Z">
        <w:r w:rsidR="00281433">
          <w:t>ed</w:t>
        </w:r>
      </w:ins>
      <w:r w:rsidR="00CB4D36">
        <w:t xml:space="preserve"> how </w:t>
      </w:r>
      <w:r>
        <w:t>e</w:t>
      </w:r>
      <w:r w:rsidR="00CB4D36">
        <w:t>nvironm</w:t>
      </w:r>
      <w:r w:rsidR="00C41021">
        <w:t xml:space="preserve">ental </w:t>
      </w:r>
      <w:r>
        <w:t>s</w:t>
      </w:r>
      <w:r w:rsidR="00C41021">
        <w:t>cience graduate students</w:t>
      </w:r>
      <w:r w:rsidR="00CB4D36">
        <w:t xml:space="preserve"> gain</w:t>
      </w:r>
      <w:ins w:id="230" w:author="allisontheobold" w:date="2018-07-02T14:14:00Z">
        <w:r w:rsidR="00281433">
          <w:t>ed</w:t>
        </w:r>
      </w:ins>
      <w:r w:rsidR="00CB4D36">
        <w:t xml:space="preserve"> computational knowledge and the ability to reason through applications in their disciplines. Unlike typical definitions of computational knowledge and abilities, which focus on a student's understanding and fluency of computer program</w:t>
      </w:r>
      <w:ins w:id="231" w:author="allisontheobold" w:date="2018-06-25T11:16:00Z">
        <w:r w:rsidR="00033EC0">
          <w:t>ming</w:t>
        </w:r>
      </w:ins>
      <w:r w:rsidR="00CB4D36">
        <w:t xml:space="preserve">, </w:t>
      </w:r>
      <w:r>
        <w:t xml:space="preserve">in our definition, </w:t>
      </w:r>
      <w:r w:rsidR="00CB4D36">
        <w:t>we chose to also include knowledge of data structures, the ability to reason through problems with a given set of tools, as well as knowledge of resources that could provide assistance in solving a pa</w:t>
      </w:r>
      <w:r w:rsidR="00B87C5F">
        <w:t>rticular problem</w:t>
      </w:r>
      <w:r w:rsidR="00CB4D36">
        <w:t>.</w:t>
      </w:r>
    </w:p>
    <w:p w14:paraId="153C6886" w14:textId="77777777" w:rsidR="00E960B0" w:rsidRDefault="00E960B0">
      <w:pPr>
        <w:pStyle w:val="Body"/>
        <w:ind w:firstLine="0"/>
      </w:pPr>
    </w:p>
    <w:p w14:paraId="4982A91B" w14:textId="77777777" w:rsidR="00E960B0" w:rsidRDefault="006869A6" w:rsidP="00163F41">
      <w:pPr>
        <w:pStyle w:val="SubSectionHeading"/>
      </w:pPr>
      <w:r>
        <w:t xml:space="preserve"> </w:t>
      </w:r>
      <w:r w:rsidR="00163F41" w:rsidRPr="00163F41">
        <w:t>Participants</w:t>
      </w:r>
    </w:p>
    <w:p w14:paraId="349E5523" w14:textId="77777777" w:rsidR="00E960B0" w:rsidRDefault="00E960B0">
      <w:pPr>
        <w:pStyle w:val="Body"/>
      </w:pPr>
    </w:p>
    <w:p w14:paraId="393501DF" w14:textId="556913FB" w:rsidR="002B7AAD" w:rsidRDefault="002B7AAD" w:rsidP="002B7AAD">
      <w:pPr>
        <w:pStyle w:val="Body"/>
      </w:pPr>
      <w:r>
        <w:t xml:space="preserve">Students were selected from the Methods of Data Analysis II course in spring of 2017. These students were sampled following their spring break, nearly halfway through the course. Only graduate students from </w:t>
      </w:r>
      <w:del w:id="232" w:author="allisontheobold" w:date="2018-07-02T14:15:00Z">
        <w:r w:rsidR="00A25A41" w:rsidDel="00AC690B">
          <w:delText xml:space="preserve">the </w:delText>
        </w:r>
      </w:del>
      <w:r w:rsidR="00A25A41">
        <w:t>e</w:t>
      </w:r>
      <w:r>
        <w:t xml:space="preserve">nvironmental </w:t>
      </w:r>
      <w:r w:rsidR="00A25A41">
        <w:t>s</w:t>
      </w:r>
      <w:r>
        <w:t xml:space="preserve">cience </w:t>
      </w:r>
      <w:r w:rsidR="00A25A41">
        <w:t xml:space="preserve">fields </w:t>
      </w:r>
      <w:del w:id="233" w:author="allisontheobold" w:date="2018-07-02T14:15:00Z">
        <w:r w:rsidR="00A25A41" w:rsidDel="00AC690B">
          <w:delText xml:space="preserve">mentioned previously </w:delText>
        </w:r>
      </w:del>
      <w:r>
        <w:t xml:space="preserve">were considered. These students were taking the course </w:t>
      </w:r>
      <w:commentRangeStart w:id="234"/>
      <w:del w:id="235" w:author="allisontheobold" w:date="2018-06-21T09:02:00Z">
        <w:r w:rsidDel="002F36BE">
          <w:delText xml:space="preserve">as a coursework requirement </w:delText>
        </w:r>
      </w:del>
      <w:r>
        <w:t>for</w:t>
      </w:r>
      <w:commentRangeEnd w:id="234"/>
      <w:r w:rsidR="00576611">
        <w:rPr>
          <w:rStyle w:val="CommentReference"/>
        </w:rPr>
        <w:commentReference w:id="234"/>
      </w:r>
      <w:r>
        <w:t xml:space="preserve"> their respective </w:t>
      </w:r>
      <w:r w:rsidR="001B66AF">
        <w:t>master’s</w:t>
      </w:r>
      <w:r w:rsidR="00932503">
        <w:t xml:space="preserve"> or </w:t>
      </w:r>
      <w:r w:rsidR="001B66AF">
        <w:t>d</w:t>
      </w:r>
      <w:r w:rsidR="00932503">
        <w:t>octoral</w:t>
      </w:r>
      <w:r>
        <w:t xml:space="preserve"> programs. </w:t>
      </w:r>
    </w:p>
    <w:p w14:paraId="41959FE7" w14:textId="119552C4" w:rsidR="002B7AAD" w:rsidRDefault="002B7AAD" w:rsidP="002B7AAD">
      <w:pPr>
        <w:pStyle w:val="Body"/>
      </w:pPr>
      <w:r>
        <w:t>Students were requested to complete a survey detailing their previous</w:t>
      </w:r>
      <w:r w:rsidR="00C41021">
        <w:t xml:space="preserve"> statistics and </w:t>
      </w:r>
      <w:r>
        <w:t xml:space="preserve"> computer science</w:t>
      </w:r>
      <w:r w:rsidR="00C41021">
        <w:t xml:space="preserve"> courses</w:t>
      </w:r>
      <w:r>
        <w:t>, describe the computer languages they were familiar with, and outline their independent r</w:t>
      </w:r>
      <w:r w:rsidR="00F20AE3">
        <w:t>esearch experience. A total of eight</w:t>
      </w:r>
      <w:r>
        <w:t xml:space="preserve"> graduate </w:t>
      </w:r>
      <w:r w:rsidR="001B6E13">
        <w:t>e</w:t>
      </w:r>
      <w:r>
        <w:t xml:space="preserve">nvironmental </w:t>
      </w:r>
      <w:r w:rsidR="001B6E13">
        <w:t>s</w:t>
      </w:r>
      <w:r>
        <w:t>cience students were enrolled in this course in the spring of 2017, all of w</w:t>
      </w:r>
      <w:r w:rsidR="00F20AE3">
        <w:t>hich completed the survey. All eight</w:t>
      </w:r>
      <w:r>
        <w:t xml:space="preserve"> of these students were </w:t>
      </w:r>
      <w:r w:rsidR="0038536D">
        <w:t xml:space="preserve">then </w:t>
      </w:r>
      <w:r w:rsidR="001B6E13">
        <w:t xml:space="preserve">asked </w:t>
      </w:r>
      <w:r>
        <w:t xml:space="preserve">to participate in </w:t>
      </w:r>
      <w:r w:rsidR="0038536D">
        <w:t xml:space="preserve">an in-depth </w:t>
      </w:r>
      <w:r w:rsidR="0038536D">
        <w:lastRenderedPageBreak/>
        <w:t>interview</w:t>
      </w:r>
      <w:r>
        <w:t xml:space="preserve">, of which five agreed. All of the students who agreed to </w:t>
      </w:r>
      <w:r w:rsidR="0038536D">
        <w:t xml:space="preserve">be interviewed </w:t>
      </w:r>
      <w:r>
        <w:t xml:space="preserve">identified as female, and </w:t>
      </w:r>
      <w:r w:rsidR="0038536D">
        <w:t xml:space="preserve">all </w:t>
      </w:r>
      <w:r>
        <w:t>exhibited the following characteristics</w:t>
      </w:r>
      <w:r w:rsidR="001B6E13">
        <w:t>:</w:t>
      </w:r>
      <w:r>
        <w:t xml:space="preserve"> </w:t>
      </w:r>
    </w:p>
    <w:p w14:paraId="24243D3B" w14:textId="5D8C577B" w:rsidR="002B7AAD" w:rsidRDefault="00D84C52" w:rsidP="002B7AAD">
      <w:pPr>
        <w:pStyle w:val="Body"/>
        <w:numPr>
          <w:ilvl w:val="0"/>
          <w:numId w:val="9"/>
        </w:numPr>
      </w:pPr>
      <w:ins w:id="236" w:author="allisontheobold" w:date="2018-06-21T09:04:00Z">
        <w:r>
          <w:t xml:space="preserve">had taken </w:t>
        </w:r>
      </w:ins>
      <w:del w:id="237" w:author="allisontheobold" w:date="2018-06-21T09:04:00Z">
        <w:r w:rsidR="001B6E13" w:rsidDel="00D84C52">
          <w:delText>took</w:delText>
        </w:r>
        <w:r w:rsidR="002B7AAD" w:rsidDel="00D84C52">
          <w:delText xml:space="preserve"> </w:delText>
        </w:r>
      </w:del>
      <w:r w:rsidR="002B7AAD">
        <w:t xml:space="preserve">Methods of Data Analysis I in the last </w:t>
      </w:r>
      <w:r w:rsidR="001B6E13">
        <w:t>two</w:t>
      </w:r>
      <w:r w:rsidR="002B7AAD">
        <w:t xml:space="preserve"> years,</w:t>
      </w:r>
    </w:p>
    <w:p w14:paraId="1D4DD1E2" w14:textId="2D8C4C2D" w:rsidR="002B7AAD" w:rsidRDefault="002B7AAD" w:rsidP="002B7AAD">
      <w:pPr>
        <w:pStyle w:val="Body"/>
        <w:numPr>
          <w:ilvl w:val="0"/>
          <w:numId w:val="9"/>
        </w:numPr>
      </w:pPr>
      <w:r>
        <w:t xml:space="preserve">had a variety of programming backgrounds, and </w:t>
      </w:r>
    </w:p>
    <w:p w14:paraId="4D798F96" w14:textId="7A53238D" w:rsidR="002B7AAD" w:rsidRDefault="002B7AAD" w:rsidP="002B7AAD">
      <w:pPr>
        <w:pStyle w:val="Body"/>
        <w:numPr>
          <w:ilvl w:val="0"/>
          <w:numId w:val="9"/>
        </w:numPr>
      </w:pPr>
      <w:r>
        <w:t xml:space="preserve">had a variety of levels of independent research experience.  </w:t>
      </w:r>
    </w:p>
    <w:p w14:paraId="4B864815" w14:textId="27DE9F59" w:rsidR="002B7AAD" w:rsidRDefault="001B6E13" w:rsidP="00C56424">
      <w:pPr>
        <w:pStyle w:val="Body"/>
        <w:ind w:firstLine="0"/>
      </w:pPr>
      <w:r>
        <w:t xml:space="preserve">Further details of the five participants are summarized in Table 1. </w:t>
      </w:r>
    </w:p>
    <w:p w14:paraId="3F58409D" w14:textId="77777777" w:rsidR="001B6E13" w:rsidRDefault="001B6E13" w:rsidP="002B7AAD">
      <w:pPr>
        <w:pStyle w:val="Body"/>
      </w:pPr>
    </w:p>
    <w:p w14:paraId="79881841" w14:textId="6D4AAAF0" w:rsidR="00CB01A2" w:rsidRDefault="00E86202" w:rsidP="00E86202">
      <w:pPr>
        <w:pStyle w:val="TableFigureHeading"/>
      </w:pPr>
      <w:r>
        <w:t xml:space="preserve">Table 1. </w:t>
      </w:r>
      <w:r w:rsidR="005272A9">
        <w:t xml:space="preserve">Academic </w:t>
      </w:r>
      <w:r w:rsidR="001B6E13">
        <w:t>d</w:t>
      </w:r>
      <w:r w:rsidR="005272A9">
        <w:t xml:space="preserve">emographics of </w:t>
      </w:r>
      <w:r w:rsidR="001B6E13">
        <w:t>p</w:t>
      </w:r>
      <w:r w:rsidR="00256C31">
        <w:t>articipants</w:t>
      </w:r>
      <w:r w:rsidR="001B6E13">
        <w:t>:</w:t>
      </w:r>
      <w:r w:rsidR="00256C31">
        <w:t xml:space="preserve"> degree seeking, program of study</w:t>
      </w:r>
      <w:r w:rsidR="00AF605F">
        <w:t>, academic year they took Methods of Data Analysis</w:t>
      </w:r>
      <w:r w:rsidR="001B6E13">
        <w:t xml:space="preserve"> (MDA)</w:t>
      </w:r>
      <w:r w:rsidR="00AF605F">
        <w:t xml:space="preserve"> I (Fall, Spring), number of </w:t>
      </w:r>
      <w:r w:rsidR="001B6E13">
        <w:t>s</w:t>
      </w:r>
      <w:r w:rsidR="00AF605F">
        <w:t xml:space="preserve">tatistics and </w:t>
      </w:r>
      <w:r w:rsidR="001B6E13">
        <w:t>c</w:t>
      </w:r>
      <w:r w:rsidR="00AF605F">
        <w:t xml:space="preserve">omputer </w:t>
      </w:r>
      <w:r w:rsidR="001B6E13">
        <w:t>s</w:t>
      </w:r>
      <w:r w:rsidR="00AF605F">
        <w:t>cienc</w:t>
      </w:r>
      <w:ins w:id="238" w:author="allisontheobold" w:date="2018-06-21T09:06:00Z">
        <w:r w:rsidR="009D411C">
          <w:t>e</w:t>
        </w:r>
      </w:ins>
      <w:del w:id="239" w:author="allisontheobold" w:date="2018-05-29T10:38:00Z">
        <w:r w:rsidR="00AF605F" w:rsidDel="00DA3891">
          <w:delText>e</w:delText>
        </w:r>
      </w:del>
      <w:ins w:id="240" w:author="allisontheobold" w:date="2018-05-29T10:38:00Z">
        <w:r w:rsidR="001E5290">
          <w:t xml:space="preserve"> (CS)</w:t>
        </w:r>
      </w:ins>
      <w:r w:rsidR="00AF605F">
        <w:t xml:space="preserve"> courses they have taken (undergraduate and graduate), </w:t>
      </w:r>
      <w:r w:rsidR="001B6E13">
        <w:t>programming</w:t>
      </w:r>
      <w:r w:rsidR="00AF605F">
        <w:t xml:space="preserve"> languages they are familiar with, and amount of independent research they ha</w:t>
      </w:r>
      <w:ins w:id="241" w:author="allisontheobold" w:date="2018-07-02T14:16:00Z">
        <w:r w:rsidR="00867BE3">
          <w:t>d</w:t>
        </w:r>
      </w:ins>
      <w:del w:id="242" w:author="allisontheobold" w:date="2018-07-02T14:16:00Z">
        <w:r w:rsidR="00AF605F" w:rsidDel="00867BE3">
          <w:delText>ve</w:delText>
        </w:r>
      </w:del>
      <w:r w:rsidR="00AF605F">
        <w:t xml:space="preserve"> completed. </w:t>
      </w:r>
    </w:p>
    <w:p w14:paraId="1F912A5D" w14:textId="6487CF7E" w:rsidR="00E86202" w:rsidRDefault="00AF605F" w:rsidP="00C56424">
      <w:pPr>
        <w:pStyle w:val="TableFigureHeading"/>
      </w:pPr>
      <w:r>
        <w:t xml:space="preserve"> </w:t>
      </w:r>
    </w:p>
    <w:tbl>
      <w:tblPr>
        <w:tblStyle w:val="TableGrid"/>
        <w:tblW w:w="864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810"/>
        <w:gridCol w:w="1440"/>
        <w:gridCol w:w="810"/>
        <w:gridCol w:w="900"/>
        <w:gridCol w:w="900"/>
        <w:gridCol w:w="1170"/>
        <w:gridCol w:w="1260"/>
      </w:tblGrid>
      <w:tr w:rsidR="00AA5C87" w14:paraId="02984670" w14:textId="77777777" w:rsidTr="00C56424">
        <w:tc>
          <w:tcPr>
            <w:tcW w:w="1350" w:type="dxa"/>
            <w:tcBorders>
              <w:top w:val="single" w:sz="4" w:space="0" w:color="auto"/>
              <w:bottom w:val="single" w:sz="4" w:space="0" w:color="auto"/>
            </w:tcBorders>
          </w:tcPr>
          <w:p w14:paraId="1F1307BB" w14:textId="77777777" w:rsidR="005F749E" w:rsidRPr="00B803AA" w:rsidRDefault="005F749E" w:rsidP="00B803AA">
            <w:pPr>
              <w:pStyle w:val="TableFigureBody"/>
              <w:rPr>
                <w:b/>
                <w:i/>
              </w:rPr>
            </w:pPr>
            <w:r w:rsidRPr="00B803AA">
              <w:rPr>
                <w:b/>
                <w:i/>
              </w:rPr>
              <w:t>Name (pseudonym)</w:t>
            </w:r>
          </w:p>
        </w:tc>
        <w:tc>
          <w:tcPr>
            <w:tcW w:w="810" w:type="dxa"/>
            <w:tcBorders>
              <w:top w:val="single" w:sz="4" w:space="0" w:color="auto"/>
              <w:bottom w:val="single" w:sz="4" w:space="0" w:color="auto"/>
            </w:tcBorders>
          </w:tcPr>
          <w:p w14:paraId="381C5186" w14:textId="77777777" w:rsidR="005F749E" w:rsidRPr="00B803AA" w:rsidRDefault="005F749E" w:rsidP="00B803AA">
            <w:pPr>
              <w:pStyle w:val="TableFigureBody"/>
              <w:rPr>
                <w:b/>
                <w:i/>
              </w:rPr>
            </w:pPr>
            <w:r w:rsidRPr="00B803AA">
              <w:rPr>
                <w:b/>
                <w:i/>
              </w:rPr>
              <w:t>Degree</w:t>
            </w:r>
          </w:p>
        </w:tc>
        <w:tc>
          <w:tcPr>
            <w:tcW w:w="1440" w:type="dxa"/>
            <w:tcBorders>
              <w:top w:val="single" w:sz="4" w:space="0" w:color="auto"/>
              <w:bottom w:val="single" w:sz="4" w:space="0" w:color="auto"/>
            </w:tcBorders>
          </w:tcPr>
          <w:p w14:paraId="31704B30" w14:textId="77777777" w:rsidR="005F749E" w:rsidRPr="00B803AA" w:rsidRDefault="005F749E" w:rsidP="00B803AA">
            <w:pPr>
              <w:pStyle w:val="TableFigureBody"/>
              <w:rPr>
                <w:b/>
                <w:i/>
              </w:rPr>
            </w:pPr>
            <w:r w:rsidRPr="00B803AA">
              <w:rPr>
                <w:b/>
                <w:i/>
              </w:rPr>
              <w:t>Program</w:t>
            </w:r>
          </w:p>
        </w:tc>
        <w:tc>
          <w:tcPr>
            <w:tcW w:w="810" w:type="dxa"/>
            <w:tcBorders>
              <w:top w:val="single" w:sz="4" w:space="0" w:color="auto"/>
              <w:bottom w:val="single" w:sz="4" w:space="0" w:color="auto"/>
            </w:tcBorders>
          </w:tcPr>
          <w:p w14:paraId="3C012B2F" w14:textId="51461329" w:rsidR="005F749E" w:rsidRPr="00B803AA" w:rsidRDefault="001B6E13" w:rsidP="00B803AA">
            <w:pPr>
              <w:pStyle w:val="TableFigureBody"/>
              <w:rPr>
                <w:b/>
                <w:i/>
              </w:rPr>
            </w:pPr>
            <w:r>
              <w:rPr>
                <w:b/>
                <w:i/>
              </w:rPr>
              <w:t xml:space="preserve">MDA I </w:t>
            </w:r>
          </w:p>
        </w:tc>
        <w:tc>
          <w:tcPr>
            <w:tcW w:w="900" w:type="dxa"/>
            <w:tcBorders>
              <w:top w:val="single" w:sz="4" w:space="0" w:color="auto"/>
              <w:bottom w:val="single" w:sz="4" w:space="0" w:color="auto"/>
            </w:tcBorders>
          </w:tcPr>
          <w:p w14:paraId="13E26D23" w14:textId="77777777" w:rsidR="005F749E" w:rsidRPr="00B803AA" w:rsidRDefault="005F749E" w:rsidP="00B803AA">
            <w:pPr>
              <w:pStyle w:val="TableFigureBody"/>
              <w:rPr>
                <w:b/>
                <w:i/>
              </w:rPr>
            </w:pPr>
            <w:r>
              <w:rPr>
                <w:b/>
                <w:i/>
              </w:rPr>
              <w:t>Stat Courses</w:t>
            </w:r>
          </w:p>
        </w:tc>
        <w:tc>
          <w:tcPr>
            <w:tcW w:w="900" w:type="dxa"/>
            <w:tcBorders>
              <w:top w:val="single" w:sz="4" w:space="0" w:color="auto"/>
              <w:bottom w:val="single" w:sz="4" w:space="0" w:color="auto"/>
            </w:tcBorders>
          </w:tcPr>
          <w:p w14:paraId="7081A0FE" w14:textId="77777777" w:rsidR="005F749E" w:rsidRPr="00B803AA" w:rsidRDefault="005F749E" w:rsidP="00B803AA">
            <w:pPr>
              <w:pStyle w:val="TableFigureBody"/>
              <w:rPr>
                <w:b/>
                <w:i/>
              </w:rPr>
            </w:pPr>
            <w:r>
              <w:rPr>
                <w:b/>
                <w:i/>
              </w:rPr>
              <w:t xml:space="preserve">CS Courses </w:t>
            </w:r>
          </w:p>
        </w:tc>
        <w:tc>
          <w:tcPr>
            <w:tcW w:w="1170" w:type="dxa"/>
            <w:tcBorders>
              <w:top w:val="single" w:sz="4" w:space="0" w:color="auto"/>
              <w:bottom w:val="single" w:sz="4" w:space="0" w:color="auto"/>
            </w:tcBorders>
          </w:tcPr>
          <w:p w14:paraId="380A22D7" w14:textId="77777777" w:rsidR="005F749E" w:rsidRDefault="005F749E" w:rsidP="00B803AA">
            <w:pPr>
              <w:pStyle w:val="TableFigureBody"/>
              <w:rPr>
                <w:b/>
                <w:i/>
              </w:rPr>
            </w:pPr>
            <w:r>
              <w:rPr>
                <w:b/>
                <w:i/>
              </w:rPr>
              <w:t>CS Languages</w:t>
            </w:r>
          </w:p>
        </w:tc>
        <w:tc>
          <w:tcPr>
            <w:tcW w:w="1260" w:type="dxa"/>
            <w:tcBorders>
              <w:top w:val="single" w:sz="4" w:space="0" w:color="auto"/>
              <w:bottom w:val="single" w:sz="4" w:space="0" w:color="auto"/>
            </w:tcBorders>
          </w:tcPr>
          <w:p w14:paraId="77E7619A" w14:textId="77777777" w:rsidR="005F749E" w:rsidRDefault="005F749E" w:rsidP="00B803AA">
            <w:pPr>
              <w:pStyle w:val="TableFigureBody"/>
              <w:rPr>
                <w:b/>
                <w:i/>
              </w:rPr>
            </w:pPr>
            <w:r>
              <w:rPr>
                <w:b/>
                <w:i/>
              </w:rPr>
              <w:t>Ind</w:t>
            </w:r>
            <w:r w:rsidR="00A34D2C">
              <w:rPr>
                <w:b/>
                <w:i/>
              </w:rPr>
              <w:t>ependent</w:t>
            </w:r>
            <w:r>
              <w:rPr>
                <w:b/>
                <w:i/>
              </w:rPr>
              <w:t xml:space="preserve"> Research</w:t>
            </w:r>
          </w:p>
        </w:tc>
      </w:tr>
      <w:tr w:rsidR="00AA5C87" w14:paraId="43E9BBAA" w14:textId="77777777" w:rsidTr="00C56424">
        <w:tc>
          <w:tcPr>
            <w:tcW w:w="1350" w:type="dxa"/>
            <w:tcBorders>
              <w:top w:val="single" w:sz="4" w:space="0" w:color="auto"/>
            </w:tcBorders>
          </w:tcPr>
          <w:p w14:paraId="26D2E2F9" w14:textId="77777777" w:rsidR="005F749E" w:rsidRPr="00B803AA" w:rsidRDefault="005F749E" w:rsidP="00B803AA">
            <w:pPr>
              <w:pStyle w:val="Body"/>
              <w:ind w:firstLine="0"/>
              <w:rPr>
                <w:sz w:val="20"/>
              </w:rPr>
            </w:pPr>
            <w:r w:rsidRPr="00B803AA">
              <w:rPr>
                <w:sz w:val="20"/>
              </w:rPr>
              <w:t>Beth</w:t>
            </w:r>
          </w:p>
        </w:tc>
        <w:tc>
          <w:tcPr>
            <w:tcW w:w="810" w:type="dxa"/>
            <w:tcBorders>
              <w:top w:val="single" w:sz="4" w:space="0" w:color="auto"/>
            </w:tcBorders>
          </w:tcPr>
          <w:p w14:paraId="035A2B5A" w14:textId="77777777" w:rsidR="005F749E" w:rsidRPr="00B803AA" w:rsidRDefault="005F749E" w:rsidP="00B803AA">
            <w:pPr>
              <w:pStyle w:val="Body"/>
              <w:ind w:firstLine="0"/>
              <w:rPr>
                <w:sz w:val="20"/>
              </w:rPr>
            </w:pPr>
            <w:r>
              <w:rPr>
                <w:sz w:val="20"/>
              </w:rPr>
              <w:t>MS</w:t>
            </w:r>
          </w:p>
        </w:tc>
        <w:tc>
          <w:tcPr>
            <w:tcW w:w="1440" w:type="dxa"/>
            <w:tcBorders>
              <w:top w:val="single" w:sz="4" w:space="0" w:color="auto"/>
            </w:tcBorders>
          </w:tcPr>
          <w:p w14:paraId="353DCB5A" w14:textId="77777777" w:rsidR="005F749E" w:rsidRPr="00B803AA" w:rsidRDefault="005F749E" w:rsidP="00B803AA">
            <w:pPr>
              <w:pStyle w:val="Body"/>
              <w:ind w:firstLine="0"/>
              <w:rPr>
                <w:sz w:val="20"/>
              </w:rPr>
            </w:pPr>
            <w:r>
              <w:rPr>
                <w:sz w:val="20"/>
              </w:rPr>
              <w:t>A</w:t>
            </w:r>
            <w:r w:rsidR="00256C31">
              <w:rPr>
                <w:sz w:val="20"/>
              </w:rPr>
              <w:t>nimal Range Science</w:t>
            </w:r>
          </w:p>
        </w:tc>
        <w:tc>
          <w:tcPr>
            <w:tcW w:w="810" w:type="dxa"/>
            <w:tcBorders>
              <w:top w:val="single" w:sz="4" w:space="0" w:color="auto"/>
            </w:tcBorders>
          </w:tcPr>
          <w:p w14:paraId="1EAF0341" w14:textId="77777777" w:rsidR="005F749E" w:rsidRDefault="004A3F6E" w:rsidP="00B803AA">
            <w:pPr>
              <w:pStyle w:val="Body"/>
              <w:ind w:firstLine="0"/>
              <w:rPr>
                <w:sz w:val="20"/>
              </w:rPr>
            </w:pPr>
            <w:r>
              <w:rPr>
                <w:sz w:val="20"/>
              </w:rPr>
              <w:t>F 2015</w:t>
            </w:r>
          </w:p>
        </w:tc>
        <w:tc>
          <w:tcPr>
            <w:tcW w:w="900" w:type="dxa"/>
            <w:tcBorders>
              <w:top w:val="single" w:sz="4" w:space="0" w:color="auto"/>
            </w:tcBorders>
          </w:tcPr>
          <w:p w14:paraId="3B1C99FF" w14:textId="77777777" w:rsidR="005F749E" w:rsidRDefault="004A3F6E" w:rsidP="00B803AA">
            <w:pPr>
              <w:pStyle w:val="Body"/>
              <w:ind w:firstLine="0"/>
              <w:rPr>
                <w:sz w:val="20"/>
              </w:rPr>
            </w:pPr>
            <w:r>
              <w:rPr>
                <w:sz w:val="20"/>
              </w:rPr>
              <w:t>4</w:t>
            </w:r>
          </w:p>
        </w:tc>
        <w:tc>
          <w:tcPr>
            <w:tcW w:w="900" w:type="dxa"/>
            <w:tcBorders>
              <w:top w:val="single" w:sz="4" w:space="0" w:color="auto"/>
            </w:tcBorders>
          </w:tcPr>
          <w:p w14:paraId="534CAD1E" w14:textId="77777777" w:rsidR="005F749E" w:rsidRDefault="004A3F6E" w:rsidP="00B803AA">
            <w:pPr>
              <w:pStyle w:val="Body"/>
              <w:ind w:firstLine="0"/>
              <w:rPr>
                <w:sz w:val="20"/>
              </w:rPr>
            </w:pPr>
            <w:r>
              <w:rPr>
                <w:sz w:val="20"/>
              </w:rPr>
              <w:t>0</w:t>
            </w:r>
          </w:p>
        </w:tc>
        <w:tc>
          <w:tcPr>
            <w:tcW w:w="1170" w:type="dxa"/>
            <w:tcBorders>
              <w:top w:val="single" w:sz="4" w:space="0" w:color="auto"/>
            </w:tcBorders>
          </w:tcPr>
          <w:p w14:paraId="3F9A3DCD" w14:textId="77777777" w:rsidR="005F749E" w:rsidRDefault="004A3F6E" w:rsidP="00B803AA">
            <w:pPr>
              <w:pStyle w:val="Body"/>
              <w:ind w:firstLine="0"/>
              <w:rPr>
                <w:sz w:val="20"/>
              </w:rPr>
            </w:pPr>
            <w:r>
              <w:rPr>
                <w:sz w:val="20"/>
              </w:rPr>
              <w:t>SQL</w:t>
            </w:r>
          </w:p>
        </w:tc>
        <w:tc>
          <w:tcPr>
            <w:tcW w:w="1260" w:type="dxa"/>
            <w:tcBorders>
              <w:top w:val="single" w:sz="4" w:space="0" w:color="auto"/>
            </w:tcBorders>
          </w:tcPr>
          <w:p w14:paraId="1B41BC83" w14:textId="77777777" w:rsidR="005F749E" w:rsidRDefault="004A3F6E" w:rsidP="00B803AA">
            <w:pPr>
              <w:pStyle w:val="Body"/>
              <w:ind w:firstLine="0"/>
              <w:rPr>
                <w:sz w:val="20"/>
              </w:rPr>
            </w:pPr>
            <w:r>
              <w:rPr>
                <w:sz w:val="20"/>
              </w:rPr>
              <w:t>Thesis</w:t>
            </w:r>
          </w:p>
        </w:tc>
      </w:tr>
      <w:tr w:rsidR="00AA5C87" w14:paraId="4A1B9EBF" w14:textId="77777777" w:rsidTr="00C56424">
        <w:tc>
          <w:tcPr>
            <w:tcW w:w="1350" w:type="dxa"/>
          </w:tcPr>
          <w:p w14:paraId="78D14CEF" w14:textId="77777777" w:rsidR="005F749E" w:rsidRPr="00B803AA" w:rsidRDefault="005F749E" w:rsidP="00B803AA">
            <w:pPr>
              <w:pStyle w:val="Body"/>
              <w:ind w:firstLine="0"/>
              <w:rPr>
                <w:sz w:val="20"/>
              </w:rPr>
            </w:pPr>
            <w:r w:rsidRPr="00B803AA">
              <w:rPr>
                <w:sz w:val="20"/>
              </w:rPr>
              <w:t>Catherine</w:t>
            </w:r>
          </w:p>
        </w:tc>
        <w:tc>
          <w:tcPr>
            <w:tcW w:w="810" w:type="dxa"/>
          </w:tcPr>
          <w:p w14:paraId="10816769" w14:textId="77777777" w:rsidR="005F749E" w:rsidRPr="00B803AA" w:rsidRDefault="005F749E" w:rsidP="00B803AA">
            <w:pPr>
              <w:pStyle w:val="Body"/>
              <w:ind w:firstLine="0"/>
              <w:rPr>
                <w:sz w:val="20"/>
              </w:rPr>
            </w:pPr>
            <w:r w:rsidRPr="00B803AA">
              <w:rPr>
                <w:sz w:val="20"/>
              </w:rPr>
              <w:t>M</w:t>
            </w:r>
            <w:r>
              <w:rPr>
                <w:sz w:val="20"/>
              </w:rPr>
              <w:t>S</w:t>
            </w:r>
          </w:p>
        </w:tc>
        <w:tc>
          <w:tcPr>
            <w:tcW w:w="1440" w:type="dxa"/>
          </w:tcPr>
          <w:p w14:paraId="4F68E0EA" w14:textId="77777777" w:rsidR="005F749E" w:rsidRPr="00B803AA" w:rsidRDefault="005F749E" w:rsidP="00B803AA">
            <w:pPr>
              <w:pStyle w:val="Body"/>
              <w:ind w:firstLine="0"/>
              <w:rPr>
                <w:sz w:val="20"/>
              </w:rPr>
            </w:pPr>
            <w:r>
              <w:rPr>
                <w:sz w:val="20"/>
              </w:rPr>
              <w:t>E</w:t>
            </w:r>
            <w:r w:rsidR="00256C31">
              <w:rPr>
                <w:sz w:val="20"/>
              </w:rPr>
              <w:t>nvironmental Science</w:t>
            </w:r>
          </w:p>
        </w:tc>
        <w:tc>
          <w:tcPr>
            <w:tcW w:w="810" w:type="dxa"/>
          </w:tcPr>
          <w:p w14:paraId="05894C93" w14:textId="77777777" w:rsidR="005F749E" w:rsidRDefault="004A3F6E" w:rsidP="00B803AA">
            <w:pPr>
              <w:pStyle w:val="Body"/>
              <w:ind w:firstLine="0"/>
              <w:rPr>
                <w:sz w:val="20"/>
              </w:rPr>
            </w:pPr>
            <w:r>
              <w:rPr>
                <w:sz w:val="20"/>
              </w:rPr>
              <w:t>F 2015</w:t>
            </w:r>
          </w:p>
        </w:tc>
        <w:tc>
          <w:tcPr>
            <w:tcW w:w="900" w:type="dxa"/>
          </w:tcPr>
          <w:p w14:paraId="7F4B5587" w14:textId="77777777" w:rsidR="005F749E" w:rsidRDefault="004A3F6E" w:rsidP="00B803AA">
            <w:pPr>
              <w:pStyle w:val="Body"/>
              <w:ind w:firstLine="0"/>
              <w:rPr>
                <w:sz w:val="20"/>
              </w:rPr>
            </w:pPr>
            <w:r>
              <w:rPr>
                <w:sz w:val="20"/>
              </w:rPr>
              <w:t>1</w:t>
            </w:r>
          </w:p>
        </w:tc>
        <w:tc>
          <w:tcPr>
            <w:tcW w:w="900" w:type="dxa"/>
          </w:tcPr>
          <w:p w14:paraId="081D09BE" w14:textId="77777777" w:rsidR="005F749E" w:rsidRDefault="004A3F6E" w:rsidP="00B803AA">
            <w:pPr>
              <w:pStyle w:val="Body"/>
              <w:ind w:firstLine="0"/>
              <w:rPr>
                <w:sz w:val="20"/>
              </w:rPr>
            </w:pPr>
            <w:r>
              <w:rPr>
                <w:sz w:val="20"/>
              </w:rPr>
              <w:t>0</w:t>
            </w:r>
          </w:p>
        </w:tc>
        <w:tc>
          <w:tcPr>
            <w:tcW w:w="1170" w:type="dxa"/>
          </w:tcPr>
          <w:p w14:paraId="5D0B6E80" w14:textId="77777777" w:rsidR="005F749E" w:rsidRDefault="004A3F6E" w:rsidP="00B803AA">
            <w:pPr>
              <w:pStyle w:val="Body"/>
              <w:ind w:firstLine="0"/>
              <w:rPr>
                <w:sz w:val="20"/>
              </w:rPr>
            </w:pPr>
            <w:r>
              <w:rPr>
                <w:sz w:val="20"/>
              </w:rPr>
              <w:t>SQL</w:t>
            </w:r>
          </w:p>
        </w:tc>
        <w:tc>
          <w:tcPr>
            <w:tcW w:w="1260" w:type="dxa"/>
          </w:tcPr>
          <w:p w14:paraId="1A9B1259" w14:textId="77777777" w:rsidR="005F749E" w:rsidRDefault="004A3F6E" w:rsidP="00B803AA">
            <w:pPr>
              <w:pStyle w:val="Body"/>
              <w:ind w:firstLine="0"/>
              <w:rPr>
                <w:sz w:val="20"/>
              </w:rPr>
            </w:pPr>
            <w:r>
              <w:rPr>
                <w:sz w:val="20"/>
              </w:rPr>
              <w:t>Thesis</w:t>
            </w:r>
          </w:p>
        </w:tc>
      </w:tr>
      <w:tr w:rsidR="00AA5C87" w14:paraId="7CD80628" w14:textId="77777777" w:rsidTr="00C56424">
        <w:tc>
          <w:tcPr>
            <w:tcW w:w="1350" w:type="dxa"/>
          </w:tcPr>
          <w:p w14:paraId="20A5EAFE" w14:textId="77777777" w:rsidR="005F749E" w:rsidRPr="00B803AA" w:rsidRDefault="005F749E" w:rsidP="00B803AA">
            <w:pPr>
              <w:pStyle w:val="Body"/>
              <w:ind w:firstLine="0"/>
              <w:rPr>
                <w:sz w:val="20"/>
              </w:rPr>
            </w:pPr>
            <w:r w:rsidRPr="00B803AA">
              <w:rPr>
                <w:sz w:val="20"/>
              </w:rPr>
              <w:t>Kelly</w:t>
            </w:r>
          </w:p>
        </w:tc>
        <w:tc>
          <w:tcPr>
            <w:tcW w:w="810" w:type="dxa"/>
          </w:tcPr>
          <w:p w14:paraId="1834D171" w14:textId="77777777" w:rsidR="005F749E" w:rsidRPr="00B803AA" w:rsidRDefault="005F749E" w:rsidP="00B803AA">
            <w:pPr>
              <w:pStyle w:val="Body"/>
              <w:ind w:firstLine="0"/>
              <w:rPr>
                <w:sz w:val="20"/>
              </w:rPr>
            </w:pPr>
            <w:r>
              <w:rPr>
                <w:sz w:val="20"/>
              </w:rPr>
              <w:t>MS</w:t>
            </w:r>
          </w:p>
        </w:tc>
        <w:tc>
          <w:tcPr>
            <w:tcW w:w="1440" w:type="dxa"/>
          </w:tcPr>
          <w:p w14:paraId="3D53943F" w14:textId="77777777" w:rsidR="005F749E" w:rsidRPr="00B803AA" w:rsidRDefault="005F749E" w:rsidP="00B803AA">
            <w:pPr>
              <w:pStyle w:val="Body"/>
              <w:ind w:firstLine="0"/>
              <w:rPr>
                <w:sz w:val="20"/>
              </w:rPr>
            </w:pPr>
            <w:r w:rsidRPr="00B803AA">
              <w:rPr>
                <w:sz w:val="20"/>
              </w:rPr>
              <w:t>E</w:t>
            </w:r>
            <w:r w:rsidR="00256C31">
              <w:rPr>
                <w:sz w:val="20"/>
              </w:rPr>
              <w:t>cology</w:t>
            </w:r>
          </w:p>
        </w:tc>
        <w:tc>
          <w:tcPr>
            <w:tcW w:w="810" w:type="dxa"/>
          </w:tcPr>
          <w:p w14:paraId="4A6B1791" w14:textId="77777777" w:rsidR="005F749E" w:rsidRPr="00B803AA" w:rsidRDefault="004A3F6E" w:rsidP="00B803AA">
            <w:pPr>
              <w:pStyle w:val="Body"/>
              <w:ind w:firstLine="0"/>
              <w:rPr>
                <w:sz w:val="20"/>
              </w:rPr>
            </w:pPr>
            <w:r>
              <w:rPr>
                <w:sz w:val="20"/>
              </w:rPr>
              <w:t>S 2016</w:t>
            </w:r>
          </w:p>
        </w:tc>
        <w:tc>
          <w:tcPr>
            <w:tcW w:w="900" w:type="dxa"/>
          </w:tcPr>
          <w:p w14:paraId="0973F7FC" w14:textId="77777777" w:rsidR="005F749E" w:rsidRPr="00B803AA" w:rsidRDefault="004A3F6E" w:rsidP="00B803AA">
            <w:pPr>
              <w:pStyle w:val="Body"/>
              <w:ind w:firstLine="0"/>
              <w:rPr>
                <w:sz w:val="20"/>
              </w:rPr>
            </w:pPr>
            <w:r>
              <w:rPr>
                <w:sz w:val="20"/>
              </w:rPr>
              <w:t>3</w:t>
            </w:r>
          </w:p>
        </w:tc>
        <w:tc>
          <w:tcPr>
            <w:tcW w:w="900" w:type="dxa"/>
          </w:tcPr>
          <w:p w14:paraId="40FD3E03" w14:textId="77777777" w:rsidR="005F749E" w:rsidRPr="00B803AA" w:rsidRDefault="004A3F6E" w:rsidP="00B803AA">
            <w:pPr>
              <w:pStyle w:val="Body"/>
              <w:ind w:firstLine="0"/>
              <w:rPr>
                <w:sz w:val="20"/>
              </w:rPr>
            </w:pPr>
            <w:r>
              <w:rPr>
                <w:sz w:val="20"/>
              </w:rPr>
              <w:t>1</w:t>
            </w:r>
          </w:p>
        </w:tc>
        <w:tc>
          <w:tcPr>
            <w:tcW w:w="1170" w:type="dxa"/>
          </w:tcPr>
          <w:p w14:paraId="4E40CD29" w14:textId="77777777" w:rsidR="005F749E" w:rsidRPr="00B803AA" w:rsidRDefault="004A3F6E" w:rsidP="00B803AA">
            <w:pPr>
              <w:pStyle w:val="Body"/>
              <w:ind w:firstLine="0"/>
              <w:rPr>
                <w:sz w:val="20"/>
              </w:rPr>
            </w:pPr>
            <w:r>
              <w:rPr>
                <w:sz w:val="20"/>
              </w:rPr>
              <w:t>SQL</w:t>
            </w:r>
          </w:p>
        </w:tc>
        <w:tc>
          <w:tcPr>
            <w:tcW w:w="1260" w:type="dxa"/>
          </w:tcPr>
          <w:p w14:paraId="270B7018" w14:textId="77777777" w:rsidR="005F749E" w:rsidRPr="00B803AA" w:rsidRDefault="004A3F6E" w:rsidP="00B803AA">
            <w:pPr>
              <w:pStyle w:val="Body"/>
              <w:ind w:firstLine="0"/>
              <w:rPr>
                <w:sz w:val="20"/>
              </w:rPr>
            </w:pPr>
            <w:r>
              <w:rPr>
                <w:sz w:val="20"/>
              </w:rPr>
              <w:t>Thesis</w:t>
            </w:r>
            <w:r w:rsidR="009F1DE5">
              <w:rPr>
                <w:sz w:val="20"/>
              </w:rPr>
              <w:br/>
            </w:r>
          </w:p>
        </w:tc>
      </w:tr>
      <w:tr w:rsidR="00AA5C87" w14:paraId="71D9E89C" w14:textId="77777777" w:rsidTr="00C56424">
        <w:tc>
          <w:tcPr>
            <w:tcW w:w="1350" w:type="dxa"/>
          </w:tcPr>
          <w:p w14:paraId="06712AA4" w14:textId="77777777" w:rsidR="005F749E" w:rsidRPr="00B803AA" w:rsidRDefault="005F749E" w:rsidP="00B803AA">
            <w:pPr>
              <w:pStyle w:val="Body"/>
              <w:ind w:firstLine="0"/>
              <w:rPr>
                <w:sz w:val="20"/>
              </w:rPr>
            </w:pPr>
            <w:r w:rsidRPr="00B803AA">
              <w:rPr>
                <w:sz w:val="20"/>
              </w:rPr>
              <w:t>Robin</w:t>
            </w:r>
          </w:p>
        </w:tc>
        <w:tc>
          <w:tcPr>
            <w:tcW w:w="810" w:type="dxa"/>
          </w:tcPr>
          <w:p w14:paraId="3E7D7DAA" w14:textId="77777777" w:rsidR="005F749E" w:rsidRPr="00B803AA" w:rsidRDefault="005F749E" w:rsidP="00B803AA">
            <w:pPr>
              <w:pStyle w:val="Body"/>
              <w:ind w:firstLine="0"/>
              <w:rPr>
                <w:sz w:val="20"/>
              </w:rPr>
            </w:pPr>
            <w:r>
              <w:rPr>
                <w:sz w:val="20"/>
              </w:rPr>
              <w:t>Ph</w:t>
            </w:r>
            <w:r w:rsidRPr="00B803AA">
              <w:rPr>
                <w:sz w:val="20"/>
              </w:rPr>
              <w:t>D</w:t>
            </w:r>
          </w:p>
        </w:tc>
        <w:tc>
          <w:tcPr>
            <w:tcW w:w="1440" w:type="dxa"/>
          </w:tcPr>
          <w:p w14:paraId="6F4AC36A" w14:textId="77777777" w:rsidR="005F749E" w:rsidRPr="00B803AA" w:rsidRDefault="005F749E" w:rsidP="00B803AA">
            <w:pPr>
              <w:pStyle w:val="Body"/>
              <w:ind w:firstLine="0"/>
              <w:rPr>
                <w:sz w:val="20"/>
              </w:rPr>
            </w:pPr>
            <w:r w:rsidRPr="00B803AA">
              <w:rPr>
                <w:sz w:val="20"/>
              </w:rPr>
              <w:t>E</w:t>
            </w:r>
            <w:r w:rsidR="00256C31">
              <w:rPr>
                <w:sz w:val="20"/>
              </w:rPr>
              <w:t>nvironmental Science</w:t>
            </w:r>
          </w:p>
        </w:tc>
        <w:tc>
          <w:tcPr>
            <w:tcW w:w="810" w:type="dxa"/>
          </w:tcPr>
          <w:p w14:paraId="22379F7D" w14:textId="77777777" w:rsidR="005F749E" w:rsidRPr="00B803AA" w:rsidRDefault="004A3F6E" w:rsidP="00B803AA">
            <w:pPr>
              <w:pStyle w:val="Body"/>
              <w:ind w:firstLine="0"/>
              <w:rPr>
                <w:sz w:val="20"/>
              </w:rPr>
            </w:pPr>
            <w:r>
              <w:rPr>
                <w:sz w:val="20"/>
              </w:rPr>
              <w:t>F 2015</w:t>
            </w:r>
          </w:p>
        </w:tc>
        <w:tc>
          <w:tcPr>
            <w:tcW w:w="900" w:type="dxa"/>
          </w:tcPr>
          <w:p w14:paraId="4AEE3A21" w14:textId="77777777" w:rsidR="005F749E" w:rsidRPr="00B803AA" w:rsidRDefault="004A3F6E" w:rsidP="00B803AA">
            <w:pPr>
              <w:pStyle w:val="Body"/>
              <w:ind w:firstLine="0"/>
              <w:rPr>
                <w:sz w:val="20"/>
              </w:rPr>
            </w:pPr>
            <w:r>
              <w:rPr>
                <w:sz w:val="20"/>
              </w:rPr>
              <w:t>2</w:t>
            </w:r>
          </w:p>
        </w:tc>
        <w:tc>
          <w:tcPr>
            <w:tcW w:w="900" w:type="dxa"/>
          </w:tcPr>
          <w:p w14:paraId="3038D4EA" w14:textId="77777777" w:rsidR="005F749E" w:rsidRPr="00B803AA" w:rsidRDefault="004A3F6E" w:rsidP="00B803AA">
            <w:pPr>
              <w:pStyle w:val="Body"/>
              <w:ind w:firstLine="0"/>
              <w:rPr>
                <w:sz w:val="20"/>
              </w:rPr>
            </w:pPr>
            <w:r>
              <w:rPr>
                <w:sz w:val="20"/>
              </w:rPr>
              <w:t>2</w:t>
            </w:r>
          </w:p>
        </w:tc>
        <w:tc>
          <w:tcPr>
            <w:tcW w:w="1170" w:type="dxa"/>
          </w:tcPr>
          <w:p w14:paraId="0F4CCF15" w14:textId="77777777" w:rsidR="005F749E" w:rsidRPr="00B803AA" w:rsidRDefault="004A3F6E" w:rsidP="00B803AA">
            <w:pPr>
              <w:pStyle w:val="Body"/>
              <w:ind w:firstLine="0"/>
              <w:rPr>
                <w:sz w:val="20"/>
              </w:rPr>
            </w:pPr>
            <w:r>
              <w:rPr>
                <w:sz w:val="20"/>
              </w:rPr>
              <w:t>Python, SQL</w:t>
            </w:r>
          </w:p>
        </w:tc>
        <w:tc>
          <w:tcPr>
            <w:tcW w:w="1260" w:type="dxa"/>
          </w:tcPr>
          <w:p w14:paraId="10B10357" w14:textId="0859E9DC" w:rsidR="005F749E" w:rsidRPr="00B803AA" w:rsidRDefault="00AF605F" w:rsidP="00C56424">
            <w:pPr>
              <w:pStyle w:val="Body"/>
              <w:ind w:firstLine="0"/>
              <w:jc w:val="left"/>
              <w:rPr>
                <w:sz w:val="20"/>
              </w:rPr>
            </w:pPr>
            <w:r>
              <w:rPr>
                <w:sz w:val="20"/>
              </w:rPr>
              <w:t>A</w:t>
            </w:r>
            <w:r w:rsidR="00A34D2C">
              <w:rPr>
                <w:sz w:val="20"/>
              </w:rPr>
              <w:t xml:space="preserve"> </w:t>
            </w:r>
            <w:r>
              <w:rPr>
                <w:sz w:val="20"/>
              </w:rPr>
              <w:t xml:space="preserve">few </w:t>
            </w:r>
            <w:r w:rsidR="00A7491A">
              <w:rPr>
                <w:sz w:val="20"/>
              </w:rPr>
              <w:t>p</w:t>
            </w:r>
            <w:r w:rsidR="004A3F6E">
              <w:rPr>
                <w:sz w:val="20"/>
              </w:rPr>
              <w:t>rojects</w:t>
            </w:r>
          </w:p>
        </w:tc>
      </w:tr>
      <w:tr w:rsidR="00AA5C87" w14:paraId="5654F4EF" w14:textId="77777777" w:rsidTr="00C56424">
        <w:tc>
          <w:tcPr>
            <w:tcW w:w="1350" w:type="dxa"/>
          </w:tcPr>
          <w:p w14:paraId="4FBD97DD" w14:textId="77777777" w:rsidR="005F749E" w:rsidRPr="00B803AA" w:rsidRDefault="005F749E" w:rsidP="00B803AA">
            <w:pPr>
              <w:pStyle w:val="Body"/>
              <w:ind w:firstLine="0"/>
              <w:rPr>
                <w:sz w:val="20"/>
              </w:rPr>
            </w:pPr>
            <w:r w:rsidRPr="00B803AA">
              <w:rPr>
                <w:sz w:val="20"/>
              </w:rPr>
              <w:t>Stephanie</w:t>
            </w:r>
          </w:p>
        </w:tc>
        <w:tc>
          <w:tcPr>
            <w:tcW w:w="810" w:type="dxa"/>
          </w:tcPr>
          <w:p w14:paraId="3777E868" w14:textId="77777777" w:rsidR="005F749E" w:rsidRPr="00B803AA" w:rsidRDefault="005F749E" w:rsidP="00B803AA">
            <w:pPr>
              <w:pStyle w:val="Body"/>
              <w:ind w:firstLine="0"/>
              <w:rPr>
                <w:sz w:val="20"/>
              </w:rPr>
            </w:pPr>
            <w:r>
              <w:rPr>
                <w:sz w:val="20"/>
              </w:rPr>
              <w:t>MS</w:t>
            </w:r>
          </w:p>
        </w:tc>
        <w:tc>
          <w:tcPr>
            <w:tcW w:w="1440" w:type="dxa"/>
          </w:tcPr>
          <w:p w14:paraId="0E1B9F92" w14:textId="77777777" w:rsidR="005F749E" w:rsidRPr="00B803AA" w:rsidRDefault="005F749E" w:rsidP="00B803AA">
            <w:pPr>
              <w:pStyle w:val="Body"/>
              <w:ind w:firstLine="0"/>
              <w:rPr>
                <w:sz w:val="20"/>
              </w:rPr>
            </w:pPr>
            <w:r w:rsidRPr="00B803AA">
              <w:rPr>
                <w:sz w:val="20"/>
              </w:rPr>
              <w:t>E</w:t>
            </w:r>
            <w:r w:rsidR="00256C31">
              <w:rPr>
                <w:sz w:val="20"/>
              </w:rPr>
              <w:t>nvironmental Science</w:t>
            </w:r>
          </w:p>
        </w:tc>
        <w:tc>
          <w:tcPr>
            <w:tcW w:w="810" w:type="dxa"/>
          </w:tcPr>
          <w:p w14:paraId="54C569F2" w14:textId="77777777" w:rsidR="005F749E" w:rsidRPr="00B803AA" w:rsidRDefault="004A3F6E" w:rsidP="00B803AA">
            <w:pPr>
              <w:pStyle w:val="Body"/>
              <w:ind w:firstLine="0"/>
              <w:rPr>
                <w:sz w:val="20"/>
              </w:rPr>
            </w:pPr>
            <w:r>
              <w:rPr>
                <w:sz w:val="20"/>
              </w:rPr>
              <w:t>F 2015</w:t>
            </w:r>
          </w:p>
        </w:tc>
        <w:tc>
          <w:tcPr>
            <w:tcW w:w="900" w:type="dxa"/>
          </w:tcPr>
          <w:p w14:paraId="347E54D0" w14:textId="77777777" w:rsidR="005F749E" w:rsidRPr="00B803AA" w:rsidRDefault="004A3F6E" w:rsidP="00B803AA">
            <w:pPr>
              <w:pStyle w:val="Body"/>
              <w:ind w:firstLine="0"/>
              <w:rPr>
                <w:sz w:val="20"/>
              </w:rPr>
            </w:pPr>
            <w:r>
              <w:rPr>
                <w:sz w:val="20"/>
              </w:rPr>
              <w:t>4</w:t>
            </w:r>
          </w:p>
        </w:tc>
        <w:tc>
          <w:tcPr>
            <w:tcW w:w="900" w:type="dxa"/>
          </w:tcPr>
          <w:p w14:paraId="6D88789D" w14:textId="77777777" w:rsidR="005F749E" w:rsidRPr="00B803AA" w:rsidRDefault="004A3F6E" w:rsidP="00B803AA">
            <w:pPr>
              <w:pStyle w:val="Body"/>
              <w:ind w:firstLine="0"/>
              <w:rPr>
                <w:sz w:val="20"/>
              </w:rPr>
            </w:pPr>
            <w:r>
              <w:rPr>
                <w:sz w:val="20"/>
              </w:rPr>
              <w:t>0</w:t>
            </w:r>
          </w:p>
        </w:tc>
        <w:tc>
          <w:tcPr>
            <w:tcW w:w="1170" w:type="dxa"/>
          </w:tcPr>
          <w:p w14:paraId="27882310" w14:textId="77777777" w:rsidR="005F749E" w:rsidRPr="00B803AA" w:rsidRDefault="004A3F6E" w:rsidP="00B803AA">
            <w:pPr>
              <w:pStyle w:val="Body"/>
              <w:ind w:firstLine="0"/>
              <w:rPr>
                <w:sz w:val="20"/>
              </w:rPr>
            </w:pPr>
            <w:r w:rsidRPr="004A3F6E">
              <w:rPr>
                <w:sz w:val="20"/>
              </w:rPr>
              <w:t>Python, Java</w:t>
            </w:r>
            <w:r>
              <w:rPr>
                <w:sz w:val="20"/>
              </w:rPr>
              <w:t xml:space="preserve">, </w:t>
            </w:r>
            <w:r w:rsidRPr="004A3F6E">
              <w:rPr>
                <w:sz w:val="20"/>
              </w:rPr>
              <w:t>SQL</w:t>
            </w:r>
          </w:p>
        </w:tc>
        <w:tc>
          <w:tcPr>
            <w:tcW w:w="1260" w:type="dxa"/>
          </w:tcPr>
          <w:p w14:paraId="2CB5D263" w14:textId="77777777" w:rsidR="005F749E" w:rsidRPr="00B803AA" w:rsidRDefault="009F1DE5" w:rsidP="00B803AA">
            <w:pPr>
              <w:pStyle w:val="Body"/>
              <w:ind w:firstLine="0"/>
              <w:rPr>
                <w:sz w:val="20"/>
              </w:rPr>
            </w:pPr>
            <w:r>
              <w:rPr>
                <w:sz w:val="20"/>
              </w:rPr>
              <w:br/>
            </w:r>
            <w:r w:rsidR="004A3F6E">
              <w:rPr>
                <w:sz w:val="20"/>
              </w:rPr>
              <w:t>Thesis</w:t>
            </w:r>
          </w:p>
        </w:tc>
      </w:tr>
    </w:tbl>
    <w:p w14:paraId="14454DEB" w14:textId="77777777" w:rsidR="00DB1547" w:rsidRDefault="00B803AA" w:rsidP="00B803AA">
      <w:pPr>
        <w:pStyle w:val="Body"/>
        <w:ind w:firstLine="0"/>
      </w:pPr>
      <w:r>
        <w:tab/>
      </w:r>
    </w:p>
    <w:p w14:paraId="41CAE2B9" w14:textId="77777777" w:rsidR="00A05906" w:rsidRDefault="00A05906" w:rsidP="002B7AAD">
      <w:pPr>
        <w:pStyle w:val="Body"/>
      </w:pPr>
    </w:p>
    <w:p w14:paraId="1F68AF72" w14:textId="77777777" w:rsidR="00A05906" w:rsidRDefault="00A05906" w:rsidP="00EF7BFA">
      <w:pPr>
        <w:pStyle w:val="Body"/>
        <w:ind w:firstLine="0"/>
      </w:pPr>
    </w:p>
    <w:p w14:paraId="0E1F72E5" w14:textId="77777777" w:rsidR="0039440A" w:rsidRDefault="0039440A" w:rsidP="0039440A">
      <w:pPr>
        <w:pStyle w:val="SectionHeading"/>
      </w:pPr>
      <w:r>
        <w:t>Data Collection</w:t>
      </w:r>
    </w:p>
    <w:p w14:paraId="678783CB" w14:textId="77777777" w:rsidR="0039440A" w:rsidRDefault="0039440A" w:rsidP="002B7AAD">
      <w:pPr>
        <w:pStyle w:val="Body"/>
      </w:pPr>
    </w:p>
    <w:p w14:paraId="7E04554D" w14:textId="34D8A87C" w:rsidR="0039440A" w:rsidRDefault="0039440A" w:rsidP="0038536D">
      <w:pPr>
        <w:pStyle w:val="Body"/>
      </w:pPr>
      <w:r>
        <w:t xml:space="preserve">Following the preliminary survey, students who agreed to be </w:t>
      </w:r>
      <w:commentRangeStart w:id="243"/>
      <w:r>
        <w:t>interviewed</w:t>
      </w:r>
      <w:commentRangeEnd w:id="243"/>
      <w:r w:rsidR="00D04CFB">
        <w:rPr>
          <w:rStyle w:val="CommentReference"/>
        </w:rPr>
        <w:commentReference w:id="243"/>
      </w:r>
      <w:r>
        <w:t xml:space="preserve"> were asked to describe their coursework, where and how they acquired their computational knowledge, and discuss their experiences in acquiring th</w:t>
      </w:r>
      <w:ins w:id="244" w:author="allisontheobold" w:date="2018-06-21T09:07:00Z">
        <w:r w:rsidR="00106E83">
          <w:t>ese understandings</w:t>
        </w:r>
      </w:ins>
      <w:del w:id="245" w:author="allisontheobold" w:date="2018-06-21T09:07:00Z">
        <w:r w:rsidDel="00106E83">
          <w:delText>is knowledge</w:delText>
        </w:r>
      </w:del>
      <w:r>
        <w:t>. This interview was modified from surveys administered by researchers investigating computational thinking at Harvard using Scratch, which provided a rich rubric of assessing students' experiences in perform</w:t>
      </w:r>
      <w:r w:rsidR="00387A1B">
        <w:t>ing computational applications (</w:t>
      </w:r>
      <w:r w:rsidR="00D04CFB">
        <w:t>“Interviewing Students,” n.d.</w:t>
      </w:r>
      <w:r w:rsidR="00387A1B">
        <w:t>)</w:t>
      </w:r>
      <w:r>
        <w:t>.</w:t>
      </w:r>
      <w:ins w:id="246" w:author="allisontheobold" w:date="2018-06-25T11:18:00Z">
        <w:r w:rsidR="0005593E">
          <w:t xml:space="preserve"> </w:t>
        </w:r>
      </w:ins>
      <w:del w:id="247" w:author="allisontheobold" w:date="2018-06-25T11:18:00Z">
        <w:r w:rsidDel="0005593E">
          <w:delText xml:space="preserve"> </w:delText>
        </w:r>
      </w:del>
      <w:ins w:id="248" w:author="allisontheobold" w:date="2018-06-25T11:17:00Z">
        <w:r w:rsidR="007656CB">
          <w:t>The full interview protocol is included as an Appendix.</w:t>
        </w:r>
      </w:ins>
    </w:p>
    <w:p w14:paraId="07495620" w14:textId="1CB5F26C" w:rsidR="00E960B0" w:rsidRDefault="0039440A" w:rsidP="0039440A">
      <w:pPr>
        <w:pStyle w:val="Body"/>
      </w:pPr>
      <w:r>
        <w:t xml:space="preserve">Following the interview, students were asked to </w:t>
      </w:r>
      <w:r w:rsidR="00C23394">
        <w:t xml:space="preserve">work through </w:t>
      </w:r>
      <w:r>
        <w:t xml:space="preserve">an ecological application of statistical computing. These problems assessed students' abilities to </w:t>
      </w:r>
      <w:ins w:id="249" w:author="allisontheobold" w:date="2018-06-21T09:08:00Z">
        <w:r w:rsidR="00F86C53">
          <w:t xml:space="preserve">reason through applications of statistical computing </w:t>
        </w:r>
      </w:ins>
      <w:del w:id="250" w:author="allisontheobold" w:date="2018-06-21T09:08:00Z">
        <w:r w:rsidDel="00F86C53">
          <w:delText>both statistically and computationally reason through applications, provide descriptions of how they computationally think through the problems</w:delText>
        </w:r>
      </w:del>
      <w:r>
        <w:t>, as well as outline</w:t>
      </w:r>
      <w:ins w:id="251" w:author="allisontheobold" w:date="2018-07-02T14:17:00Z">
        <w:r w:rsidR="008002EF">
          <w:t xml:space="preserve">d </w:t>
        </w:r>
      </w:ins>
      <w:del w:id="252" w:author="allisontheobold" w:date="2018-07-02T14:17:00Z">
        <w:r w:rsidDel="008002EF">
          <w:delText xml:space="preserve"> the </w:delText>
        </w:r>
      </w:del>
      <w:r>
        <w:t xml:space="preserve">any gaps noticeable in students' ability to transfer their computational knowledge to applications. Computational problems were developed in collaboration with </w:t>
      </w:r>
      <w:r w:rsidR="00C23394">
        <w:t>s</w:t>
      </w:r>
      <w:r>
        <w:t>tatistics faculty at the university</w:t>
      </w:r>
      <w:del w:id="253" w:author="allisontheobold" w:date="2018-06-25T11:17:00Z">
        <w:r w:rsidDel="002A0D84">
          <w:delText xml:space="preserve">, </w:delText>
        </w:r>
        <w:commentRangeStart w:id="254"/>
        <w:r w:rsidDel="002A0D84">
          <w:delText>using data from the Blackfoot River, collected by Montana Fish, Wildlife, and Parks in years 1989 to 2006</w:delText>
        </w:r>
        <w:commentRangeEnd w:id="254"/>
        <w:r w:rsidR="005738A6" w:rsidDel="002A0D84">
          <w:rPr>
            <w:rStyle w:val="CommentReference"/>
          </w:rPr>
          <w:commentReference w:id="254"/>
        </w:r>
      </w:del>
      <w:r>
        <w:t>. The analysis in this paper is based on the</w:t>
      </w:r>
      <w:ins w:id="255" w:author="allisontheobold" w:date="2018-05-29T10:42:00Z">
        <w:r w:rsidR="00183A7E">
          <w:t xml:space="preserve"> five</w:t>
        </w:r>
        <w:r w:rsidR="00F102A4">
          <w:t xml:space="preserve"> </w:t>
        </w:r>
      </w:ins>
      <w:del w:id="256" w:author="allisontheobold" w:date="2018-05-29T10:42:00Z">
        <w:r w:rsidDel="00183A7E">
          <w:delText xml:space="preserve"> </w:delText>
        </w:r>
        <w:commentRangeStart w:id="257"/>
        <w:commentRangeStart w:id="258"/>
        <w:r w:rsidDel="00183A7E">
          <w:delText xml:space="preserve">six </w:delText>
        </w:r>
      </w:del>
      <w:commentRangeEnd w:id="257"/>
      <w:r w:rsidR="00C23394">
        <w:rPr>
          <w:rStyle w:val="CommentReference"/>
        </w:rPr>
        <w:commentReference w:id="257"/>
      </w:r>
      <w:commentRangeEnd w:id="258"/>
      <w:r w:rsidR="00F102A4">
        <w:rPr>
          <w:rStyle w:val="CommentReference"/>
        </w:rPr>
        <w:commentReference w:id="258"/>
      </w:r>
      <w:r>
        <w:t>interviews</w:t>
      </w:r>
      <w:ins w:id="259" w:author="allisontheobold" w:date="2018-06-25T11:19:00Z">
        <w:r w:rsidR="00F6510D">
          <w:t xml:space="preserve"> on computational knowledge aquisition</w:t>
        </w:r>
      </w:ins>
      <w:r>
        <w:t>; students' abilities to reason through computational applications will be used in future analyses.</w:t>
      </w:r>
      <w:ins w:id="260" w:author="allisontheobold" w:date="2018-05-31T13:26:00Z">
        <w:r w:rsidR="00CC4477">
          <w:t xml:space="preserve"> </w:t>
        </w:r>
      </w:ins>
    </w:p>
    <w:p w14:paraId="2379B383" w14:textId="77777777" w:rsidR="0039440A" w:rsidRDefault="0039440A" w:rsidP="0039440A">
      <w:pPr>
        <w:pStyle w:val="Body"/>
      </w:pPr>
    </w:p>
    <w:p w14:paraId="0EE870AD" w14:textId="77777777" w:rsidR="0039440A" w:rsidRDefault="0039440A" w:rsidP="008751B0">
      <w:pPr>
        <w:pStyle w:val="SubSectionHeading"/>
      </w:pPr>
      <w:r>
        <w:t xml:space="preserve"> </w:t>
      </w:r>
      <w:r w:rsidR="008751B0" w:rsidRPr="008751B0">
        <w:t>Data Analysis</w:t>
      </w:r>
    </w:p>
    <w:p w14:paraId="06374649" w14:textId="77777777" w:rsidR="0039440A" w:rsidRDefault="0039440A" w:rsidP="0039440A">
      <w:pPr>
        <w:pStyle w:val="Body"/>
      </w:pPr>
    </w:p>
    <w:p w14:paraId="11902328" w14:textId="3A81E01C" w:rsidR="008751B0" w:rsidRDefault="008751B0" w:rsidP="001221C3">
      <w:pPr>
        <w:pStyle w:val="Body"/>
      </w:pPr>
      <w:r>
        <w:t xml:space="preserve">Interviews and survey responses for each participant were transcribed, with participants' names removed and pseudonyms given. The interviews were </w:t>
      </w:r>
      <w:commentRangeStart w:id="261"/>
      <w:del w:id="262" w:author="allisontheobold" w:date="2018-05-29T10:43:00Z">
        <w:r w:rsidDel="00892E82">
          <w:delText xml:space="preserve">analyzed </w:delText>
        </w:r>
      </w:del>
      <w:commentRangeEnd w:id="261"/>
      <w:r w:rsidR="00D90B54">
        <w:rPr>
          <w:rStyle w:val="CommentReference"/>
        </w:rPr>
        <w:commentReference w:id="261"/>
      </w:r>
      <w:ins w:id="263" w:author="allisontheobold" w:date="2018-06-21T09:21:00Z">
        <w:r w:rsidR="00F45559">
          <w:t xml:space="preserve">then </w:t>
        </w:r>
      </w:ins>
      <w:ins w:id="264" w:author="allisontheobold" w:date="2018-05-29T10:43:00Z">
        <w:r w:rsidR="00892E82">
          <w:t xml:space="preserve">open coded </w:t>
        </w:r>
      </w:ins>
      <w:r>
        <w:t xml:space="preserve">so as to </w:t>
      </w:r>
      <w:del w:id="265" w:author="allisontheobold" w:date="2018-06-21T09:22:00Z">
        <w:r w:rsidDel="005A12B1">
          <w:delText xml:space="preserve">describe </w:delText>
        </w:r>
      </w:del>
      <w:del w:id="266" w:author="allisontheobold" w:date="2018-06-21T09:24:00Z">
        <w:r w:rsidDel="004C5C65">
          <w:delText xml:space="preserve">the thought process of each student working through the application, </w:delText>
        </w:r>
      </w:del>
      <w:r>
        <w:t>describ</w:t>
      </w:r>
      <w:ins w:id="267" w:author="allisontheobold" w:date="2018-06-21T09:23:00Z">
        <w:r w:rsidR="000B4DA6">
          <w:t>e</w:t>
        </w:r>
      </w:ins>
      <w:del w:id="268" w:author="allisontheobold" w:date="2018-06-21T09:23:00Z">
        <w:r w:rsidDel="000B4DA6">
          <w:delText>ing</w:delText>
        </w:r>
      </w:del>
      <w:r>
        <w:t xml:space="preserve"> the </w:t>
      </w:r>
      <w:ins w:id="269" w:author="allisontheobold" w:date="2018-06-21T09:26:00Z">
        <w:r w:rsidR="00D31EBA">
          <w:t xml:space="preserve">statistical </w:t>
        </w:r>
      </w:ins>
      <w:ins w:id="270" w:author="allisontheobold" w:date="2018-06-21T09:27:00Z">
        <w:r w:rsidR="00D31EBA">
          <w:t xml:space="preserve">computing skills </w:t>
        </w:r>
      </w:ins>
      <w:del w:id="271" w:author="allisontheobold" w:date="2018-06-21T09:27:00Z">
        <w:r w:rsidDel="00D31EBA">
          <w:delText xml:space="preserve">concepts </w:delText>
        </w:r>
      </w:del>
      <w:r>
        <w:t>they used to complete each task</w:t>
      </w:r>
      <w:del w:id="272" w:author="allisontheobold" w:date="2018-06-21T09:24:00Z">
        <w:r w:rsidDel="00942E34">
          <w:delText xml:space="preserve">, why they believed these to be the correct concepts to use, </w:delText>
        </w:r>
      </w:del>
      <w:ins w:id="273" w:author="allisontheobold" w:date="2018-06-21T09:27:00Z">
        <w:r w:rsidR="005576CA">
          <w:t xml:space="preserve">, as well as where and how </w:t>
        </w:r>
      </w:ins>
      <w:del w:id="274" w:author="allisontheobold" w:date="2018-06-21T09:27:00Z">
        <w:r w:rsidDel="005576CA">
          <w:delText xml:space="preserve">and how </w:delText>
        </w:r>
      </w:del>
      <w:r>
        <w:t>they acquired their knowledge of these concepts.</w:t>
      </w:r>
      <w:ins w:id="275" w:author="allisontheobold" w:date="2018-06-21T09:27:00Z">
        <w:r w:rsidR="00697EF6">
          <w:t xml:space="preserve"> The </w:t>
        </w:r>
      </w:ins>
      <w:ins w:id="276" w:author="allisontheobold" w:date="2018-06-21T09:28:00Z">
        <w:r w:rsidR="00697EF6">
          <w:t xml:space="preserve">transcripts were read </w:t>
        </w:r>
        <w:r w:rsidR="00697EF6">
          <w:lastRenderedPageBreak/>
          <w:t xml:space="preserve">numerous times </w:t>
        </w:r>
      </w:ins>
      <w:ins w:id="277" w:author="allisontheobold" w:date="2018-06-21T09:29:00Z">
        <w:r w:rsidR="00697EF6">
          <w:t xml:space="preserve">in order to </w:t>
        </w:r>
      </w:ins>
      <w:ins w:id="278" w:author="allisontheobold" w:date="2018-06-21T09:32:00Z">
        <w:r w:rsidR="00C83C2D">
          <w:t xml:space="preserve">segment the data </w:t>
        </w:r>
      </w:ins>
      <w:ins w:id="279" w:author="allisontheobold" w:date="2018-06-21T09:37:00Z">
        <w:r w:rsidR="00187058">
          <w:t>and</w:t>
        </w:r>
      </w:ins>
      <w:ins w:id="280" w:author="allisontheobold" w:date="2018-06-21T09:32:00Z">
        <w:r w:rsidR="00C83C2D">
          <w:t xml:space="preserve"> </w:t>
        </w:r>
      </w:ins>
      <w:ins w:id="281" w:author="allisontheobold" w:date="2018-06-21T09:29:00Z">
        <w:r w:rsidR="00697EF6">
          <w:t>construct</w:t>
        </w:r>
      </w:ins>
      <w:ins w:id="282" w:author="allisontheobold" w:date="2018-06-21T09:37:00Z">
        <w:r w:rsidR="009C2143">
          <w:t xml:space="preserve"> </w:t>
        </w:r>
      </w:ins>
      <w:ins w:id="283" w:author="allisontheobold" w:date="2018-06-21T09:29:00Z">
        <w:r w:rsidR="00697EF6">
          <w:t xml:space="preserve">themes </w:t>
        </w:r>
      </w:ins>
      <w:del w:id="284" w:author="allisontheobold" w:date="2018-06-21T09:27:00Z">
        <w:r w:rsidDel="00697EF6">
          <w:delText xml:space="preserve"> </w:delText>
        </w:r>
      </w:del>
      <w:del w:id="285" w:author="allisontheobold" w:date="2018-06-21T09:34:00Z">
        <w:r w:rsidDel="00257E02">
          <w:delText xml:space="preserve">Themes </w:delText>
        </w:r>
      </w:del>
      <w:r>
        <w:t xml:space="preserve">specific to each individual's </w:t>
      </w:r>
      <w:ins w:id="286" w:author="allisontheobold" w:date="2018-06-21T09:14:00Z">
        <w:r w:rsidR="00A9480B">
          <w:t>acquisition of</w:t>
        </w:r>
      </w:ins>
      <w:ins w:id="287" w:author="allisontheobold" w:date="2018-06-21T09:37:00Z">
        <w:r w:rsidR="002B1A99">
          <w:t xml:space="preserve"> statist</w:t>
        </w:r>
      </w:ins>
      <w:ins w:id="288" w:author="allisontheobold" w:date="2018-06-21T09:38:00Z">
        <w:r w:rsidR="002B1A99">
          <w:t>ical computing</w:t>
        </w:r>
      </w:ins>
      <w:del w:id="289" w:author="allisontheobold" w:date="2018-06-21T09:38:00Z">
        <w:r w:rsidDel="002B1A99">
          <w:delText>computational</w:delText>
        </w:r>
      </w:del>
      <w:ins w:id="290" w:author="allisontheobold" w:date="2018-06-21T09:14:00Z">
        <w:r w:rsidR="00A9480B">
          <w:t xml:space="preserve"> skills</w:t>
        </w:r>
      </w:ins>
      <w:ins w:id="291" w:author="allisontheobold" w:date="2018-06-21T09:35:00Z">
        <w:r w:rsidR="00257E02">
          <w:t xml:space="preserve">. </w:t>
        </w:r>
      </w:ins>
      <w:del w:id="292" w:author="allisontheobold" w:date="2018-06-21T09:14:00Z">
        <w:r w:rsidDel="00A9480B">
          <w:delText xml:space="preserve"> thinking processes </w:delText>
        </w:r>
      </w:del>
      <w:del w:id="293" w:author="allisontheobold" w:date="2018-06-21T09:36:00Z">
        <w:r w:rsidDel="00257E02">
          <w:delText xml:space="preserve">were then described, including, but not limited to, synthesis of experiences, coursework, and learned skills. </w:delText>
        </w:r>
      </w:del>
      <w:r>
        <w:t xml:space="preserve">With these individual themes, we were able to compare commonalities that emerged across </w:t>
      </w:r>
      <w:ins w:id="294" w:author="allisontheobold" w:date="2018-06-21T09:15:00Z">
        <w:r w:rsidR="002A0C63">
          <w:t>participants</w:t>
        </w:r>
      </w:ins>
      <w:del w:id="295" w:author="allisontheobold" w:date="2018-06-21T09:15:00Z">
        <w:r w:rsidDel="002A0C63">
          <w:delText>individuals</w:delText>
        </w:r>
      </w:del>
      <w:r>
        <w:t xml:space="preserve">.       </w:t>
      </w:r>
    </w:p>
    <w:p w14:paraId="61A177B1" w14:textId="20C29A70" w:rsidR="008751B0" w:rsidRDefault="008751B0" w:rsidP="008751B0">
      <w:pPr>
        <w:pStyle w:val="Body"/>
      </w:pPr>
      <w:r>
        <w:t xml:space="preserve">Participants were provided with an itemized detail of how they completed the problem and the transcription of their </w:t>
      </w:r>
      <w:commentRangeStart w:id="296"/>
      <w:commentRangeStart w:id="297"/>
      <w:r>
        <w:t>interview</w:t>
      </w:r>
      <w:commentRangeEnd w:id="296"/>
      <w:r w:rsidR="006C3797">
        <w:rPr>
          <w:rStyle w:val="CommentReference"/>
        </w:rPr>
        <w:commentReference w:id="296"/>
      </w:r>
      <w:commentRangeEnd w:id="297"/>
      <w:r w:rsidR="0070288C">
        <w:rPr>
          <w:rStyle w:val="CommentReference"/>
        </w:rPr>
        <w:commentReference w:id="297"/>
      </w:r>
      <w:r>
        <w:t xml:space="preserve">. </w:t>
      </w:r>
      <w:ins w:id="298" w:author="allisontheobold" w:date="2018-06-21T09:12:00Z">
        <w:r w:rsidR="005738A6">
          <w:t>The in</w:t>
        </w:r>
      </w:ins>
      <w:del w:id="299" w:author="allisontheobold" w:date="2018-05-29T10:46:00Z">
        <w:r w:rsidDel="0070288C">
          <w:delText xml:space="preserve">This </w:delText>
        </w:r>
      </w:del>
      <w:ins w:id="300" w:author="allisontheobold" w:date="2018-06-21T09:12:00Z">
        <w:r w:rsidR="005738A6">
          <w:t>clusion of m</w:t>
        </w:r>
      </w:ins>
      <w:ins w:id="301" w:author="allisontheobold" w:date="2018-05-29T10:46:00Z">
        <w:r w:rsidR="0070288C">
          <w:t xml:space="preserve">ember checking </w:t>
        </w:r>
      </w:ins>
      <w:r>
        <w:t>allow</w:t>
      </w:r>
      <w:ins w:id="302" w:author="allisontheobold" w:date="2018-05-29T10:46:00Z">
        <w:r w:rsidR="0070288C">
          <w:t>s</w:t>
        </w:r>
      </w:ins>
      <w:del w:id="303" w:author="allisontheobold" w:date="2018-05-29T10:46:00Z">
        <w:r w:rsidDel="0070288C">
          <w:delText>ed</w:delText>
        </w:r>
      </w:del>
      <w:r>
        <w:t xml:space="preserve"> participants to check for accuracy of </w:t>
      </w:r>
      <w:ins w:id="304" w:author="allisontheobold" w:date="2018-06-21T09:12:00Z">
        <w:r w:rsidR="004B7B1C">
          <w:t>the</w:t>
        </w:r>
      </w:ins>
      <w:ins w:id="305" w:author="allisontheobold" w:date="2018-06-21T09:38:00Z">
        <w:r w:rsidR="004B7B1C">
          <w:t xml:space="preserve">ir </w:t>
        </w:r>
      </w:ins>
      <w:del w:id="306" w:author="allisontheobold" w:date="2018-06-21T09:38:00Z">
        <w:r w:rsidDel="004B7B1C">
          <w:delText xml:space="preserve">their </w:delText>
        </w:r>
      </w:del>
      <w:r>
        <w:t>statements</w:t>
      </w:r>
      <w:del w:id="307" w:author="allisontheobold" w:date="2018-06-21T09:38:00Z">
        <w:r w:rsidDel="004B7B1C">
          <w:delText xml:space="preserve"> and the interviewer's description of their thought processes in completing the problems</w:delText>
        </w:r>
      </w:del>
      <w:r>
        <w:t xml:space="preserve">. The authenticity of the study, its ability to capture the true experiences of students' abilities to think through computational problems, is enhanced with the lack of researcher engagement with students prior to their participation in the study. This ensured that no student felt more comfortable in the interview environment, </w:t>
      </w:r>
      <w:del w:id="308" w:author="allisontheobold" w:date="2018-07-02T14:18:00Z">
        <w:r w:rsidDel="00895CE8">
          <w:delText>working through the application</w:delText>
        </w:r>
      </w:del>
      <w:ins w:id="309" w:author="allisontheobold" w:date="2018-07-02T14:18:00Z">
        <w:r w:rsidR="00895CE8">
          <w:t xml:space="preserve">articulating their </w:t>
        </w:r>
      </w:ins>
      <w:ins w:id="310" w:author="allisontheobold" w:date="2018-07-02T14:19:00Z">
        <w:r w:rsidR="00895CE8">
          <w:t>experiences</w:t>
        </w:r>
      </w:ins>
      <w:r>
        <w:t>, than any other student.</w:t>
      </w:r>
    </w:p>
    <w:p w14:paraId="0A79AA0E" w14:textId="77777777" w:rsidR="008751B0" w:rsidRDefault="008751B0" w:rsidP="008751B0">
      <w:pPr>
        <w:pStyle w:val="Body"/>
      </w:pPr>
    </w:p>
    <w:p w14:paraId="787D8C03" w14:textId="77777777" w:rsidR="008751B0" w:rsidRDefault="008751B0" w:rsidP="008751B0">
      <w:pPr>
        <w:pStyle w:val="SectionHeading"/>
      </w:pPr>
      <w:r>
        <w:t>results</w:t>
      </w:r>
    </w:p>
    <w:p w14:paraId="03714063" w14:textId="77777777" w:rsidR="008751B0" w:rsidRDefault="008751B0" w:rsidP="008751B0">
      <w:pPr>
        <w:pStyle w:val="Body"/>
      </w:pPr>
    </w:p>
    <w:p w14:paraId="2ABFBBA8" w14:textId="77777777" w:rsidR="00F16AAA" w:rsidRDefault="00F16AAA" w:rsidP="00F16AAA">
      <w:pPr>
        <w:pStyle w:val="Body"/>
      </w:pPr>
      <w:r>
        <w:t xml:space="preserve">Three main themes emerged from the interviews during the data analysis process. The names of these themes, their characteristics, and sample responses are described in this section.  </w:t>
      </w:r>
    </w:p>
    <w:p w14:paraId="188EDD85" w14:textId="4E9716C1" w:rsidR="00F16AAA" w:rsidRDefault="00F16AAA" w:rsidP="00F16AAA">
      <w:pPr>
        <w:pStyle w:val="Body"/>
      </w:pPr>
      <w:r>
        <w:t>The first theme describes how peer support ha</w:t>
      </w:r>
      <w:del w:id="311" w:author="allisontheobold" w:date="2018-07-02T14:19:00Z">
        <w:r w:rsidDel="003E2E97">
          <w:delText>s</w:delText>
        </w:r>
      </w:del>
      <w:ins w:id="312" w:author="allisontheobold" w:date="2018-07-02T14:19:00Z">
        <w:r w:rsidR="003E2E97">
          <w:t>d</w:t>
        </w:r>
      </w:ins>
      <w:r>
        <w:t xml:space="preserve"> impacted participants' abilities to transfer </w:t>
      </w:r>
      <w:ins w:id="313" w:author="allisontheobold" w:date="2018-06-21T09:39:00Z">
        <w:r w:rsidR="00D666EB">
          <w:t xml:space="preserve">statistical </w:t>
        </w:r>
      </w:ins>
      <w:r>
        <w:t>comput</w:t>
      </w:r>
      <w:ins w:id="314" w:author="allisontheobold" w:date="2018-06-21T09:39:00Z">
        <w:r w:rsidR="00D666EB">
          <w:t xml:space="preserve">ing </w:t>
        </w:r>
      </w:ins>
      <w:del w:id="315" w:author="allisontheobold" w:date="2018-06-21T09:39:00Z">
        <w:r w:rsidDel="00D666EB">
          <w:delText xml:space="preserve">ational </w:delText>
        </w:r>
      </w:del>
      <w:r>
        <w:t xml:space="preserve">skills to applications in their field. The second theme provides participants' descriptions of how a singular graduate student or faculty </w:t>
      </w:r>
      <w:r w:rsidR="00194375">
        <w:t xml:space="preserve">“consultant” </w:t>
      </w:r>
      <w:r>
        <w:t xml:space="preserve">influenced </w:t>
      </w:r>
      <w:r w:rsidR="005C5C12">
        <w:t xml:space="preserve">the development of </w:t>
      </w:r>
      <w:r>
        <w:t>their computational abilities. The third theme recounts how participants' independent research experiences h</w:t>
      </w:r>
      <w:ins w:id="316" w:author="allisontheobold" w:date="2018-07-02T14:19:00Z">
        <w:r w:rsidR="003E2E97">
          <w:t>ad</w:t>
        </w:r>
      </w:ins>
      <w:del w:id="317" w:author="allisontheobold" w:date="2018-07-02T14:19:00Z">
        <w:r w:rsidDel="003E2E97">
          <w:delText>ave</w:delText>
        </w:r>
      </w:del>
      <w:r>
        <w:t xml:space="preserve"> affected </w:t>
      </w:r>
      <w:r w:rsidR="00951116">
        <w:t xml:space="preserve">the development of </w:t>
      </w:r>
      <w:r>
        <w:t>their computational abilities</w:t>
      </w:r>
      <w:r w:rsidR="00951116">
        <w:t>, as well a</w:t>
      </w:r>
      <w:r>
        <w:t>s helped to emphasize the importance of computational literacy to their field. In the following section</w:t>
      </w:r>
      <w:r w:rsidR="00C77D5B">
        <w:t>s</w:t>
      </w:r>
      <w:r>
        <w:t>, themes are delineated with quotations from participants to ensure authenticity of descriptions of their experiences.</w:t>
      </w:r>
    </w:p>
    <w:p w14:paraId="3BD507B7" w14:textId="77777777" w:rsidR="0084558B" w:rsidRDefault="0084558B" w:rsidP="00F16AAA">
      <w:pPr>
        <w:pStyle w:val="Body"/>
      </w:pPr>
    </w:p>
    <w:p w14:paraId="7695CD7F" w14:textId="77777777" w:rsidR="0084558B" w:rsidRDefault="0084558B" w:rsidP="00DA2A8B">
      <w:pPr>
        <w:pStyle w:val="SubSectionHeading"/>
      </w:pPr>
      <w:r>
        <w:t xml:space="preserve"> </w:t>
      </w:r>
      <w:r w:rsidR="00DA2A8B" w:rsidRPr="00DA2A8B">
        <w:t>Peer Support</w:t>
      </w:r>
    </w:p>
    <w:p w14:paraId="6BF96F0E" w14:textId="77777777" w:rsidR="0084558B" w:rsidRDefault="0084558B" w:rsidP="00F16AAA">
      <w:pPr>
        <w:pStyle w:val="Body"/>
      </w:pPr>
    </w:p>
    <w:p w14:paraId="5B2657E8" w14:textId="7AB2354A" w:rsidR="009F1CB3" w:rsidRDefault="00D2626A" w:rsidP="00F16AAA">
      <w:pPr>
        <w:pStyle w:val="Body"/>
        <w:rPr>
          <w:ins w:id="318" w:author="allisontheobold" w:date="2018-06-21T09:41:00Z"/>
        </w:rPr>
      </w:pPr>
      <w:r w:rsidRPr="00D2626A">
        <w:t>All participants spoke of the support they ha</w:t>
      </w:r>
      <w:ins w:id="319" w:author="allisontheobold" w:date="2018-07-02T14:20:00Z">
        <w:r w:rsidR="00AF48CD">
          <w:t>d</w:t>
        </w:r>
      </w:ins>
      <w:del w:id="320" w:author="allisontheobold" w:date="2018-07-02T14:20:00Z">
        <w:r w:rsidRPr="00D2626A" w:rsidDel="00AF48CD">
          <w:delText>ve</w:delText>
        </w:r>
      </w:del>
      <w:r w:rsidRPr="00D2626A">
        <w:t xml:space="preserve"> received from fellow graduate students when performing computational tasks. The students described how, when they are unsure of how to complete a computational task for their research, they turn</w:t>
      </w:r>
      <w:ins w:id="321" w:author="allisontheobold" w:date="2018-07-02T14:20:00Z">
        <w:r w:rsidR="00AF48CD">
          <w:t>ed</w:t>
        </w:r>
      </w:ins>
      <w:r w:rsidRPr="00D2626A">
        <w:t xml:space="preserve"> to fellow graduate students for help. Participants described instances when the computational tasks required of them were beyond their current knowledge or occasions when they had attempted to complete a problem with all of their knowledge and sought out help from a fellow graduate student. For example, Kelly, an Animal Range Science </w:t>
      </w:r>
      <w:r w:rsidR="001B66AF">
        <w:t>master’s</w:t>
      </w:r>
      <w:r w:rsidRPr="00D2626A">
        <w:t xml:space="preserve"> student, shared that when she reache</w:t>
      </w:r>
      <w:ins w:id="322" w:author="allisontheobold" w:date="2018-07-02T14:20:00Z">
        <w:r w:rsidR="00AF48CD">
          <w:t>d</w:t>
        </w:r>
      </w:ins>
      <w:del w:id="323" w:author="allisontheobold" w:date="2018-07-02T14:20:00Z">
        <w:r w:rsidRPr="00D2626A" w:rsidDel="00AF48CD">
          <w:delText>s</w:delText>
        </w:r>
      </w:del>
      <w:r w:rsidRPr="00D2626A">
        <w:t xml:space="preserve"> a point in coding when she doesn't know how to do something she turn</w:t>
      </w:r>
      <w:ins w:id="324" w:author="allisontheobold" w:date="2018-07-02T14:20:00Z">
        <w:r w:rsidR="00AF48CD">
          <w:t>e</w:t>
        </w:r>
      </w:ins>
      <w:ins w:id="325" w:author="allisontheobold" w:date="2018-07-02T14:21:00Z">
        <w:r w:rsidR="00AF48CD">
          <w:t>d</w:t>
        </w:r>
      </w:ins>
      <w:del w:id="326" w:author="allisontheobold" w:date="2018-07-02T14:21:00Z">
        <w:r w:rsidRPr="00D2626A" w:rsidDel="00AF48CD">
          <w:delText>s</w:delText>
        </w:r>
      </w:del>
      <w:r w:rsidRPr="00D2626A">
        <w:t xml:space="preserve"> to one of her lab-mates</w:t>
      </w:r>
      <w:r w:rsidR="002573A3">
        <w:t>:</w:t>
      </w:r>
    </w:p>
    <w:p w14:paraId="2A8275F7" w14:textId="77777777" w:rsidR="003B55DB" w:rsidRPr="009F1CB3" w:rsidRDefault="003B55DB" w:rsidP="00F16AAA">
      <w:pPr>
        <w:pStyle w:val="Body"/>
      </w:pPr>
    </w:p>
    <w:p w14:paraId="5A6B2158" w14:textId="77777777" w:rsidR="003B55DB" w:rsidRDefault="009F1CB3" w:rsidP="00254E02">
      <w:pPr>
        <w:pStyle w:val="Body"/>
        <w:ind w:left="346" w:firstLine="0"/>
        <w:rPr>
          <w:ins w:id="327" w:author="allisontheobold" w:date="2018-06-21T09:41:00Z"/>
        </w:rPr>
      </w:pPr>
      <w:commentRangeStart w:id="328"/>
      <w:commentRangeStart w:id="329"/>
      <w:commentRangeStart w:id="330"/>
      <w:r w:rsidRPr="009F1CB3">
        <w:t>I've been to a point where I didn't know how to do something with my knowledge or what I can find online, and then I'll go to one of my lab-mates.</w:t>
      </w:r>
      <w:commentRangeEnd w:id="328"/>
      <w:r w:rsidR="00B25DDF">
        <w:rPr>
          <w:rStyle w:val="CommentReference"/>
        </w:rPr>
        <w:commentReference w:id="328"/>
      </w:r>
      <w:commentRangeEnd w:id="329"/>
      <w:commentRangeEnd w:id="330"/>
    </w:p>
    <w:p w14:paraId="690747CE" w14:textId="6DEA8E89" w:rsidR="009F1CB3" w:rsidRDefault="00132EA9" w:rsidP="00254E02">
      <w:pPr>
        <w:pStyle w:val="Body"/>
        <w:ind w:left="346" w:firstLine="0"/>
      </w:pPr>
      <w:r>
        <w:rPr>
          <w:rStyle w:val="CommentReference"/>
        </w:rPr>
        <w:commentReference w:id="329"/>
      </w:r>
      <w:r w:rsidR="001221C3">
        <w:rPr>
          <w:rStyle w:val="CommentReference"/>
        </w:rPr>
        <w:commentReference w:id="330"/>
      </w:r>
    </w:p>
    <w:p w14:paraId="276C3949" w14:textId="523EF486" w:rsidR="000F3CD8" w:rsidRDefault="00B22B08" w:rsidP="00B22B08">
      <w:pPr>
        <w:pStyle w:val="Body"/>
      </w:pPr>
      <w:r>
        <w:t xml:space="preserve">Catherine, a </w:t>
      </w:r>
      <w:r w:rsidR="001B66AF">
        <w:t>master’s</w:t>
      </w:r>
      <w:r>
        <w:t xml:space="preserve"> student in </w:t>
      </w:r>
      <w:commentRangeStart w:id="331"/>
      <w:r>
        <w:t>Environmental Science</w:t>
      </w:r>
      <w:commentRangeEnd w:id="331"/>
      <w:r w:rsidR="002573A3">
        <w:rPr>
          <w:rStyle w:val="CommentReference"/>
        </w:rPr>
        <w:commentReference w:id="331"/>
      </w:r>
      <w:r>
        <w:t>, spoke of the expectations of her advisers that the computational problems she w</w:t>
      </w:r>
      <w:r w:rsidR="00AB62BB">
        <w:t>as being asked to perform were “</w:t>
      </w:r>
      <w:r>
        <w:t>easy, sin</w:t>
      </w:r>
      <w:r w:rsidR="000B7B66">
        <w:t>ce she had all the information.”</w:t>
      </w:r>
      <w:r>
        <w:t xml:space="preserve"> However, she </w:t>
      </w:r>
      <w:ins w:id="332" w:author="allisontheobold" w:date="2018-07-02T14:21:00Z">
        <w:r w:rsidR="00AF48CD">
          <w:t xml:space="preserve">has </w:t>
        </w:r>
      </w:ins>
      <w:del w:id="333" w:author="allisontheobold" w:date="2018-07-02T14:21:00Z">
        <w:r w:rsidDel="00AF48CD">
          <w:delText xml:space="preserve">has </w:delText>
        </w:r>
      </w:del>
      <w:r>
        <w:t>had numerous experiences where she did not have the knowledge necessary to perfo</w:t>
      </w:r>
      <w:r w:rsidR="00AB214A">
        <w:t>rm the task or she was missing “</w:t>
      </w:r>
      <w:r>
        <w:t xml:space="preserve">little caveats" that kept her from fully being able to perform the tasks. When </w:t>
      </w:r>
      <w:r w:rsidR="00AB214A">
        <w:t>faced with these problems, she “</w:t>
      </w:r>
      <w:r>
        <w:t>reached out to previous students that had taken the cours</w:t>
      </w:r>
      <w:r w:rsidR="00B13D59">
        <w:t>e.”</w:t>
      </w:r>
      <w:r>
        <w:t xml:space="preserve"> </w:t>
      </w:r>
    </w:p>
    <w:p w14:paraId="575A9296" w14:textId="009E2B4B" w:rsidR="00B22B08" w:rsidRDefault="00B22B08" w:rsidP="00B22B08">
      <w:pPr>
        <w:pStyle w:val="Body"/>
      </w:pPr>
      <w:r>
        <w:t xml:space="preserve">Robin, a doctoral student in Environmental Science, reiterated Catherine's experiences, describing how she reached out to other graduate students in other labs for help with computational problems. Stephanie, also a doctoral student in Environmental Science, </w:t>
      </w:r>
      <w:r>
        <w:lastRenderedPageBreak/>
        <w:t xml:space="preserve">described how when she </w:t>
      </w:r>
      <w:ins w:id="334" w:author="allisontheobold" w:date="2018-07-02T14:22:00Z">
        <w:r w:rsidR="00AF48CD">
          <w:t>wa</w:t>
        </w:r>
      </w:ins>
      <w:del w:id="335" w:author="allisontheobold" w:date="2018-07-02T14:22:00Z">
        <w:r w:rsidDel="00AF48CD">
          <w:delText>i</w:delText>
        </w:r>
      </w:del>
      <w:r>
        <w:t>s faced with computational problems beyond her knowledge she ha</w:t>
      </w:r>
      <w:ins w:id="336" w:author="allisontheobold" w:date="2018-07-02T14:22:00Z">
        <w:r w:rsidR="00891673">
          <w:t>d</w:t>
        </w:r>
      </w:ins>
      <w:del w:id="337" w:author="allisontheobold" w:date="2018-07-02T14:22:00Z">
        <w:r w:rsidDel="00891673">
          <w:delText>s</w:delText>
        </w:r>
      </w:del>
      <w:r>
        <w:t xml:space="preserve"> never been forced to “go </w:t>
      </w:r>
      <w:r w:rsidR="00635B0E">
        <w:t>beyond talking to her lab-mates”</w:t>
      </w:r>
      <w:r>
        <w:t xml:space="preserve"> for assistance. </w:t>
      </w:r>
    </w:p>
    <w:p w14:paraId="48B65BC9" w14:textId="64A82407" w:rsidR="009F1CB3" w:rsidRDefault="000F3CD8" w:rsidP="00B22B08">
      <w:pPr>
        <w:pStyle w:val="Body"/>
        <w:rPr>
          <w:ins w:id="338" w:author="allisontheobold" w:date="2018-06-21T09:43:00Z"/>
        </w:rPr>
      </w:pPr>
      <w:r>
        <w:t>Peer support does not always provide a</w:t>
      </w:r>
      <w:r w:rsidR="00026FF6">
        <w:t>n</w:t>
      </w:r>
      <w:r>
        <w:t xml:space="preserve"> </w:t>
      </w:r>
      <w:r w:rsidR="00026FF6">
        <w:t>optimal</w:t>
      </w:r>
      <w:r>
        <w:t xml:space="preserve"> </w:t>
      </w:r>
      <w:r w:rsidR="00026FF6">
        <w:t>solution</w:t>
      </w:r>
      <w:r>
        <w:t>, however. For example,</w:t>
      </w:r>
      <w:r w:rsidR="00B22B08">
        <w:t xml:space="preserve"> Kelly </w:t>
      </w:r>
      <w:r>
        <w:t>described</w:t>
      </w:r>
      <w:r w:rsidR="00B22B08">
        <w:t xml:space="preserve"> negative experiences when seeking computational assistance from graduate students not of close proximity to her</w:t>
      </w:r>
      <w:r w:rsidR="00FE3628">
        <w:t>:</w:t>
      </w:r>
    </w:p>
    <w:p w14:paraId="217B07CC" w14:textId="77777777" w:rsidR="00DE3CD7" w:rsidRDefault="00DE3CD7" w:rsidP="00B22B08">
      <w:pPr>
        <w:pStyle w:val="Body"/>
      </w:pPr>
    </w:p>
    <w:p w14:paraId="16EBF8F3" w14:textId="7739F00D" w:rsidR="008B08D4" w:rsidRDefault="008B08D4" w:rsidP="00254E02">
      <w:pPr>
        <w:pStyle w:val="Body"/>
        <w:ind w:left="346" w:firstLine="0"/>
      </w:pPr>
      <w:r w:rsidRPr="008B08D4">
        <w:t>When I'm struggling with something and I go to other grad students, they'll say</w:t>
      </w:r>
      <w:ins w:id="339" w:author="allisontheobold" w:date="2018-06-21T09:44:00Z">
        <w:r w:rsidR="000B48CA">
          <w:t xml:space="preserve"> “</w:t>
        </w:r>
      </w:ins>
      <w:del w:id="340" w:author="allisontheobold" w:date="2018-06-21T09:44:00Z">
        <w:r w:rsidRPr="008B08D4" w:rsidDel="000B48CA">
          <w:delText xml:space="preserve"> </w:delText>
        </w:r>
      </w:del>
      <w:del w:id="341" w:author="allisontheobold" w:date="2018-06-21T09:43:00Z">
        <w:r w:rsidRPr="008B08D4" w:rsidDel="000B48CA">
          <w:delText>'</w:delText>
        </w:r>
      </w:del>
      <w:r w:rsidRPr="008B08D4">
        <w:t>I did this the other day. I'll send you my code.</w:t>
      </w:r>
      <w:ins w:id="342" w:author="allisontheobold" w:date="2018-06-21T09:44:00Z">
        <w:r w:rsidR="000B48CA">
          <w:t>”</w:t>
        </w:r>
      </w:ins>
      <w:del w:id="343" w:author="allisontheobold" w:date="2018-06-21T09:44:00Z">
        <w:r w:rsidRPr="008B08D4" w:rsidDel="000B48CA">
          <w:delText>'</w:delText>
        </w:r>
      </w:del>
      <w:r w:rsidRPr="008B08D4">
        <w:t xml:space="preserve"> I've found most of the time I don't understand what they've done enough to plug in what I want and make it work. There have been a few times when making tables and plots and someone sends me their code and I can just plug in my data and it works just fine. I've had less success with that.</w:t>
      </w:r>
    </w:p>
    <w:p w14:paraId="75BA4E54" w14:textId="77777777" w:rsidR="00B22B08" w:rsidRPr="009F1CB3" w:rsidRDefault="00B22B08" w:rsidP="00B22B08">
      <w:pPr>
        <w:pStyle w:val="Body"/>
      </w:pPr>
    </w:p>
    <w:p w14:paraId="075BD45F" w14:textId="77777777" w:rsidR="001C5693" w:rsidRDefault="001C5693" w:rsidP="00DA2A8B">
      <w:pPr>
        <w:pStyle w:val="SubSectionHeading"/>
      </w:pPr>
      <w:r>
        <w:t xml:space="preserve"> </w:t>
      </w:r>
      <w:r w:rsidR="00DA2A8B" w:rsidRPr="00DA2A8B">
        <w:t>Singular Consultant</w:t>
      </w:r>
    </w:p>
    <w:p w14:paraId="68EEEAB2" w14:textId="77777777" w:rsidR="00A74607" w:rsidRDefault="00A74607" w:rsidP="00A74607">
      <w:pPr>
        <w:pStyle w:val="Body"/>
      </w:pPr>
    </w:p>
    <w:p w14:paraId="30AE929F" w14:textId="477BDE17" w:rsidR="00A74607" w:rsidRDefault="00A74607" w:rsidP="00A74607">
      <w:pPr>
        <w:pStyle w:val="Body"/>
        <w:rPr>
          <w:ins w:id="344" w:author="allisontheobold" w:date="2018-06-21T09:44:00Z"/>
        </w:rPr>
      </w:pPr>
      <w:r>
        <w:t xml:space="preserve">When describing whom they seek out for computational help, every participant described an all-knowing past or current graduate student whom they </w:t>
      </w:r>
      <w:ins w:id="345" w:author="allisontheobold" w:date="2018-07-02T14:22:00Z">
        <w:r w:rsidR="00BA0C9C">
          <w:t xml:space="preserve">have saught </w:t>
        </w:r>
      </w:ins>
      <w:del w:id="346" w:author="allisontheobold" w:date="2018-07-02T14:22:00Z">
        <w:r w:rsidDel="00BA0C9C">
          <w:delText xml:space="preserve">seek out </w:delText>
        </w:r>
      </w:del>
      <w:ins w:id="347" w:author="allisontheobold" w:date="2018-07-02T14:23:00Z">
        <w:r w:rsidR="00BA0C9C">
          <w:t xml:space="preserve">out </w:t>
        </w:r>
      </w:ins>
      <w:r>
        <w:t>for computational assistance. These figures serve</w:t>
      </w:r>
      <w:ins w:id="348" w:author="allisontheobold" w:date="2018-07-02T14:23:00Z">
        <w:r w:rsidR="00D26EBD">
          <w:t>d</w:t>
        </w:r>
      </w:ins>
      <w:r>
        <w:t xml:space="preserve"> as a singular consultant, with whom th</w:t>
      </w:r>
      <w:r w:rsidR="00222C4D">
        <w:t>ese students</w:t>
      </w:r>
      <w:del w:id="349" w:author="allisontheobold" w:date="2018-07-02T14:23:00Z">
        <w:r w:rsidR="00222C4D" w:rsidDel="00D26EBD">
          <w:delText xml:space="preserve"> have</w:delText>
        </w:r>
      </w:del>
      <w:r w:rsidR="00222C4D">
        <w:t xml:space="preserve"> had the "best</w:t>
      </w:r>
      <w:r w:rsidR="000F3CD8">
        <w:t>,</w:t>
      </w:r>
      <w:r>
        <w:t>" most productive, experiences in finding solutions to computational problems that ha</w:t>
      </w:r>
      <w:ins w:id="350" w:author="allisontheobold" w:date="2018-07-02T14:23:00Z">
        <w:r w:rsidR="00D26EBD">
          <w:t>d</w:t>
        </w:r>
      </w:ins>
      <w:del w:id="351" w:author="allisontheobold" w:date="2018-07-02T14:23:00Z">
        <w:r w:rsidDel="00D26EBD">
          <w:delText>ve</w:delText>
        </w:r>
      </w:del>
      <w:r>
        <w:t xml:space="preserve"> arisen. For Beth, this singular consultant c</w:t>
      </w:r>
      <w:ins w:id="352" w:author="allisontheobold" w:date="2018-07-02T14:23:00Z">
        <w:r w:rsidR="00D26EBD">
          <w:t>ame</w:t>
        </w:r>
      </w:ins>
      <w:del w:id="353" w:author="allisontheobold" w:date="2018-07-02T14:23:00Z">
        <w:r w:rsidDel="00D26EBD">
          <w:delText>omes</w:delText>
        </w:r>
      </w:del>
      <w:r>
        <w:t xml:space="preserve"> in the form of a past graduate student from Animal Range Sciences who was hired to help faculty complete projects</w:t>
      </w:r>
      <w:r w:rsidR="000F3CD8">
        <w:t>:</w:t>
      </w:r>
      <w:r>
        <w:t xml:space="preserve"> </w:t>
      </w:r>
    </w:p>
    <w:p w14:paraId="03871DDA" w14:textId="77777777" w:rsidR="00D07928" w:rsidRDefault="00D07928" w:rsidP="00A74607">
      <w:pPr>
        <w:pStyle w:val="Body"/>
      </w:pPr>
    </w:p>
    <w:p w14:paraId="343B9D14" w14:textId="50C3F466" w:rsidR="00A74607" w:rsidRDefault="00A74607" w:rsidP="00A74607">
      <w:pPr>
        <w:pStyle w:val="Body"/>
        <w:ind w:left="346" w:firstLine="0"/>
        <w:rPr>
          <w:ins w:id="354" w:author="allisontheobold" w:date="2018-06-21T09:45:00Z"/>
        </w:rPr>
      </w:pPr>
      <w:r>
        <w:t xml:space="preserve">We have a guy who used to be a student in our department and then he was hired on again to help finish some projects, but he got his </w:t>
      </w:r>
      <w:r w:rsidR="001B66AF">
        <w:t>master’s</w:t>
      </w:r>
      <w:r>
        <w:t xml:space="preserve"> in Statistics. He is very helpful with [pointing out what's wrong with your code]. He's very good with code and if I have a quick question he can </w:t>
      </w:r>
      <w:ins w:id="355" w:author="allisontheobold" w:date="2018-06-21T09:46:00Z">
        <w:r w:rsidR="00CA1AC9">
          <w:t xml:space="preserve">always </w:t>
        </w:r>
      </w:ins>
      <w:r>
        <w:t>answer it.</w:t>
      </w:r>
    </w:p>
    <w:p w14:paraId="4D6C4E6A" w14:textId="77777777" w:rsidR="00D07928" w:rsidRDefault="00D07928" w:rsidP="00A74607">
      <w:pPr>
        <w:pStyle w:val="Body"/>
        <w:ind w:left="346" w:firstLine="0"/>
      </w:pPr>
    </w:p>
    <w:p w14:paraId="6ECFA9AC" w14:textId="482DA04A" w:rsidR="000F3CD8" w:rsidRDefault="004C1781" w:rsidP="00C56424">
      <w:pPr>
        <w:pStyle w:val="Body"/>
      </w:pPr>
      <w:r w:rsidRPr="004C1781">
        <w:t xml:space="preserve">For Kelly, another graduate student on </w:t>
      </w:r>
      <w:r w:rsidR="000F3CD8">
        <w:t xml:space="preserve">her </w:t>
      </w:r>
      <w:r w:rsidRPr="004C1781">
        <w:t>same project serve</w:t>
      </w:r>
      <w:ins w:id="356" w:author="allisontheobold" w:date="2018-07-02T14:23:00Z">
        <w:r w:rsidR="006149A8">
          <w:t>d</w:t>
        </w:r>
      </w:ins>
      <w:del w:id="357" w:author="allisontheobold" w:date="2018-07-02T14:23:00Z">
        <w:r w:rsidRPr="004C1781" w:rsidDel="006149A8">
          <w:delText>s</w:delText>
        </w:r>
      </w:del>
      <w:r w:rsidRPr="004C1781">
        <w:t xml:space="preserve"> as this consultant. </w:t>
      </w:r>
      <w:r w:rsidR="000F3CD8">
        <w:t>Kelly</w:t>
      </w:r>
      <w:r w:rsidR="000F3CD8" w:rsidRPr="004C1781">
        <w:t xml:space="preserve"> </w:t>
      </w:r>
      <w:r w:rsidRPr="004C1781">
        <w:t>described computational problems she ha</w:t>
      </w:r>
      <w:ins w:id="358" w:author="allisontheobold" w:date="2018-07-02T14:23:00Z">
        <w:r w:rsidR="006149A8">
          <w:t>d</w:t>
        </w:r>
      </w:ins>
      <w:del w:id="359" w:author="allisontheobold" w:date="2018-07-02T14:23:00Z">
        <w:r w:rsidRPr="004C1781" w:rsidDel="006149A8">
          <w:delText>s</w:delText>
        </w:r>
      </w:del>
      <w:r w:rsidRPr="004C1781">
        <w:t xml:space="preserve"> encountered in her thesis, when she turned to this particular graduate student for help, adding that other graduate students in their department also use</w:t>
      </w:r>
      <w:ins w:id="360" w:author="allisontheobold" w:date="2018-07-02T14:23:00Z">
        <w:r w:rsidR="00346ED9">
          <w:t>d</w:t>
        </w:r>
      </w:ins>
      <w:r w:rsidRPr="004C1781">
        <w:t xml:space="preserve"> this person as a consultant for thei</w:t>
      </w:r>
      <w:r>
        <w:t>r computational problems. “</w:t>
      </w:r>
      <w:r w:rsidRPr="004C1781">
        <w:t>The other grad student on this</w:t>
      </w:r>
      <w:r>
        <w:t xml:space="preserve"> project is so well versed in </w:t>
      </w:r>
      <w:r w:rsidRPr="004C1781">
        <w:rPr>
          <w:rFonts w:ascii="Courier New" w:hAnsi="Courier New" w:cs="Courier New"/>
        </w:rPr>
        <w:t>R</w:t>
      </w:r>
      <w:r w:rsidRPr="004C1781">
        <w:t xml:space="preserve"> that he's unofficially become the person th</w:t>
      </w:r>
      <w:r w:rsidR="0071321C">
        <w:t>at people go to with questions.”</w:t>
      </w:r>
      <w:r w:rsidRPr="004C1781">
        <w:t xml:space="preserve"> </w:t>
      </w:r>
    </w:p>
    <w:p w14:paraId="6E05CE65" w14:textId="2FAD0FD1" w:rsidR="00A74607" w:rsidRDefault="004C1781" w:rsidP="00C56424">
      <w:pPr>
        <w:pStyle w:val="Body"/>
      </w:pPr>
      <w:r w:rsidRPr="004C1781">
        <w:t>Through her computational struggles, Catherine found assistance from previous graduate students from the department, but she found the most assistance fro</w:t>
      </w:r>
      <w:r w:rsidR="00752C9E">
        <w:t>m a previous graduate student “</w:t>
      </w:r>
      <w:r w:rsidRPr="004C1781">
        <w:t>who had left the department and was off professionally somewhere else, but he still took the time to help walk me through [my code]."</w:t>
      </w:r>
    </w:p>
    <w:p w14:paraId="6FCBF97E" w14:textId="5C6148C1" w:rsidR="00F54CB2" w:rsidRDefault="00F54CB2" w:rsidP="00F54CB2">
      <w:pPr>
        <w:pStyle w:val="Body"/>
        <w:rPr>
          <w:ins w:id="361" w:author="allisontheobold" w:date="2018-06-21T09:47:00Z"/>
        </w:rPr>
      </w:pPr>
      <w:r>
        <w:t xml:space="preserve">One participant, Stephanie, a Environmental Science </w:t>
      </w:r>
      <w:r w:rsidR="00C6569A">
        <w:t>doctoral</w:t>
      </w:r>
      <w:r>
        <w:t xml:space="preserve"> student, serve</w:t>
      </w:r>
      <w:ins w:id="362" w:author="allisontheobold" w:date="2018-07-02T14:24:00Z">
        <w:r w:rsidR="00E27B17">
          <w:t>d</w:t>
        </w:r>
      </w:ins>
      <w:del w:id="363" w:author="allisontheobold" w:date="2018-07-02T14:24:00Z">
        <w:r w:rsidDel="00E27B17">
          <w:delText>s</w:delText>
        </w:r>
      </w:del>
      <w:r>
        <w:t xml:space="preserve"> as th</w:t>
      </w:r>
      <w:r w:rsidR="006C42BE">
        <w:t>is singular</w:t>
      </w:r>
      <w:r>
        <w:t xml:space="preserve"> computational consultant for the many members of the Environmental Science department. With her experiences teaching herself </w:t>
      </w:r>
      <w:r w:rsidR="006848C5" w:rsidRPr="006848C5">
        <w:rPr>
          <w:rFonts w:ascii="Courier New" w:hAnsi="Courier New" w:cs="Courier New"/>
        </w:rPr>
        <w:t>R</w:t>
      </w:r>
      <w:r w:rsidR="006848C5">
        <w:t xml:space="preserve">, she </w:t>
      </w:r>
      <w:ins w:id="364" w:author="allisontheobold" w:date="2018-07-02T14:24:00Z">
        <w:r w:rsidR="00E27B17">
          <w:t>wa</w:t>
        </w:r>
      </w:ins>
      <w:del w:id="365" w:author="allisontheobold" w:date="2018-07-02T14:24:00Z">
        <w:r w:rsidR="006848C5" w:rsidDel="00E27B17">
          <w:delText>i</w:delText>
        </w:r>
      </w:del>
      <w:r w:rsidR="006848C5">
        <w:t>s able to “</w:t>
      </w:r>
      <w:r>
        <w:t xml:space="preserve">explain </w:t>
      </w:r>
      <w:r w:rsidR="00730631">
        <w:t>code in a way that makes sense,”</w:t>
      </w:r>
      <w:r>
        <w:t xml:space="preserve"> says Robin</w:t>
      </w:r>
      <w:r w:rsidR="006C42BE">
        <w:t>,</w:t>
      </w:r>
      <w:r>
        <w:t xml:space="preserve"> a fellow Environmental Science doctoral student who</w:t>
      </w:r>
      <w:ins w:id="366" w:author="allisontheobold" w:date="2018-07-02T14:24:00Z">
        <w:r w:rsidR="00E27B17">
          <w:t xml:space="preserve"> has</w:t>
        </w:r>
      </w:ins>
      <w:r>
        <w:t xml:space="preserve"> often s</w:t>
      </w:r>
      <w:ins w:id="367" w:author="allisontheobold" w:date="2018-07-02T14:24:00Z">
        <w:r w:rsidR="00E27B17">
          <w:t xml:space="preserve">aught </w:t>
        </w:r>
      </w:ins>
      <w:del w:id="368" w:author="allisontheobold" w:date="2018-07-02T14:24:00Z">
        <w:r w:rsidDel="00E27B17">
          <w:delText xml:space="preserve">eeks </w:delText>
        </w:r>
      </w:del>
      <w:r>
        <w:t>out help from Stephanie. With an adviser from a computational background and a project which p</w:t>
      </w:r>
      <w:r w:rsidR="006848C5">
        <w:t xml:space="preserve">erforms </w:t>
      </w:r>
      <w:ins w:id="369" w:author="allisontheobold" w:date="2018-06-21T09:47:00Z">
        <w:r w:rsidR="003A685E">
          <w:t>sophisticated stat</w:t>
        </w:r>
      </w:ins>
      <w:ins w:id="370" w:author="allisontheobold" w:date="2018-06-21T09:48:00Z">
        <w:r w:rsidR="003A685E">
          <w:t xml:space="preserve">istical </w:t>
        </w:r>
      </w:ins>
      <w:del w:id="371" w:author="allisontheobold" w:date="2018-06-21T09:48:00Z">
        <w:r w:rsidR="006848C5" w:rsidDel="003A685E">
          <w:delText xml:space="preserve">computer </w:delText>
        </w:r>
      </w:del>
      <w:r w:rsidR="006848C5">
        <w:t xml:space="preserve">modeling, </w:t>
      </w:r>
      <w:r w:rsidR="008A6F75">
        <w:t xml:space="preserve">Stephanie </w:t>
      </w:r>
      <w:r w:rsidR="006848C5">
        <w:t>“</w:t>
      </w:r>
      <w:r w:rsidR="00730631">
        <w:t>has to learn code.”</w:t>
      </w:r>
      <w:r>
        <w:t xml:space="preserve"> Additionally, her laboratory often work</w:t>
      </w:r>
      <w:ins w:id="372" w:author="allisontheobold" w:date="2018-07-02T14:25:00Z">
        <w:r w:rsidR="00E27B17">
          <w:t>ed</w:t>
        </w:r>
      </w:ins>
      <w:del w:id="373" w:author="allisontheobold" w:date="2018-07-02T14:25:00Z">
        <w:r w:rsidDel="00E27B17">
          <w:delText>s</w:delText>
        </w:r>
      </w:del>
      <w:r>
        <w:t xml:space="preserve"> in collaboration with faculty from computer science, where she and her lab-mates </w:t>
      </w:r>
      <w:del w:id="374" w:author="allisontheobold" w:date="2018-07-02T14:25:00Z">
        <w:r w:rsidDel="00E27B17">
          <w:delText>a</w:delText>
        </w:r>
      </w:del>
      <w:ins w:id="375" w:author="allisontheobold" w:date="2018-07-02T14:25:00Z">
        <w:r w:rsidR="00E27B17">
          <w:t>we</w:t>
        </w:r>
      </w:ins>
      <w:r>
        <w:t>re taught computer scienc</w:t>
      </w:r>
      <w:r w:rsidR="006848C5">
        <w:t>e coding practices and jargon. “</w:t>
      </w:r>
      <w:r>
        <w:t>Stephanie has gotten good at teaching it, because</w:t>
      </w:r>
      <w:r w:rsidR="004E2D95">
        <w:t xml:space="preserve"> everyone on our floor is like ‘</w:t>
      </w:r>
      <w:r>
        <w:t>I can't do this,</w:t>
      </w:r>
      <w:r w:rsidR="004E2D95">
        <w:t xml:space="preserve"> </w:t>
      </w:r>
      <w:r>
        <w:t>Steph</w:t>
      </w:r>
      <w:r w:rsidR="006848C5">
        <w:t>anie help me</w:t>
      </w:r>
      <w:r w:rsidR="001F1561">
        <w:t>’</w:t>
      </w:r>
      <w:r w:rsidR="006848C5">
        <w:t>,”</w:t>
      </w:r>
      <w:r>
        <w:t xml:space="preserve"> sa</w:t>
      </w:r>
      <w:ins w:id="376" w:author="allisontheobold" w:date="2018-07-02T14:25:00Z">
        <w:r w:rsidR="00E27B17">
          <w:t>id</w:t>
        </w:r>
      </w:ins>
      <w:del w:id="377" w:author="allisontheobold" w:date="2018-07-02T14:25:00Z">
        <w:r w:rsidDel="00E27B17">
          <w:delText>ys</w:delText>
        </w:r>
      </w:del>
      <w:r>
        <w:t xml:space="preserve"> Robin. Stephanie stated that graduat</w:t>
      </w:r>
      <w:r w:rsidR="006848C5">
        <w:t xml:space="preserve">e students </w:t>
      </w:r>
      <w:ins w:id="378" w:author="allisontheobold" w:date="2018-07-02T14:25:00Z">
        <w:r w:rsidR="0099027F">
          <w:t xml:space="preserve">have </w:t>
        </w:r>
      </w:ins>
      <w:r w:rsidR="006848C5">
        <w:t>s</w:t>
      </w:r>
      <w:ins w:id="379" w:author="allisontheobold" w:date="2018-07-02T14:25:00Z">
        <w:r w:rsidR="0099027F">
          <w:t xml:space="preserve">aught </w:t>
        </w:r>
      </w:ins>
      <w:del w:id="380" w:author="allisontheobold" w:date="2018-07-02T14:25:00Z">
        <w:r w:rsidR="006848C5" w:rsidDel="0099027F">
          <w:delText xml:space="preserve">eek </w:delText>
        </w:r>
      </w:del>
      <w:r w:rsidR="006848C5">
        <w:t>her assistance “daily” or “</w:t>
      </w:r>
      <w:r>
        <w:t>at min</w:t>
      </w:r>
      <w:r w:rsidR="006848C5">
        <w:t>imum two to three times a week.”</w:t>
      </w:r>
      <w:r>
        <w:t xml:space="preserve"> In contrast, when Stephanie experiences difficulty in performing computational tasks, she </w:t>
      </w:r>
      <w:ins w:id="381" w:author="allisontheobold" w:date="2018-07-02T14:25:00Z">
        <w:r w:rsidR="0099027F">
          <w:t xml:space="preserve">has </w:t>
        </w:r>
      </w:ins>
      <w:r>
        <w:t>f</w:t>
      </w:r>
      <w:ins w:id="382" w:author="allisontheobold" w:date="2018-07-02T14:25:00Z">
        <w:r w:rsidR="0099027F">
          <w:t xml:space="preserve">ound </w:t>
        </w:r>
      </w:ins>
      <w:del w:id="383" w:author="allisontheobold" w:date="2018-07-02T14:25:00Z">
        <w:r w:rsidDel="0099027F">
          <w:delText xml:space="preserve">inds </w:delText>
        </w:r>
      </w:del>
      <w:r>
        <w:t>solace in her lab-mates and ultimately, when necessary, with her adviser</w:t>
      </w:r>
      <w:r w:rsidR="008A6F75">
        <w:t>:</w:t>
      </w:r>
    </w:p>
    <w:p w14:paraId="68950B80" w14:textId="77777777" w:rsidR="00333D4C" w:rsidRDefault="00333D4C" w:rsidP="00F54CB2">
      <w:pPr>
        <w:pStyle w:val="Body"/>
      </w:pPr>
    </w:p>
    <w:p w14:paraId="7F2F39E6" w14:textId="77777777" w:rsidR="00F54CB2" w:rsidRPr="00A74607" w:rsidRDefault="00F54CB2" w:rsidP="00254E02">
      <w:pPr>
        <w:pStyle w:val="Body"/>
        <w:ind w:left="346" w:firstLine="0"/>
      </w:pPr>
      <w:r>
        <w:t>My entire lab works in the same room and my adviser's door is always open. So if someone is having a major issue, whoever is in the room can hear that. If [my adviser] hears me ask [lab-mate] how to do something and he knows how, he just shouts how to do it. So it's a very group oriented dynamic. I've never had to go beyond the people in my lab.</w:t>
      </w:r>
    </w:p>
    <w:p w14:paraId="51CD38BF" w14:textId="77777777" w:rsidR="001C5693" w:rsidRDefault="001C5693" w:rsidP="00F16AAA">
      <w:pPr>
        <w:pStyle w:val="Body"/>
      </w:pPr>
    </w:p>
    <w:p w14:paraId="4906CB88" w14:textId="77777777" w:rsidR="001C5693" w:rsidRDefault="001C5693" w:rsidP="00A44FA6">
      <w:pPr>
        <w:pStyle w:val="SubSectionHeading"/>
      </w:pPr>
      <w:r>
        <w:t xml:space="preserve"> </w:t>
      </w:r>
      <w:r w:rsidR="00A44FA6" w:rsidRPr="00A44FA6">
        <w:t>Independent Research Experience</w:t>
      </w:r>
    </w:p>
    <w:p w14:paraId="0E404B27" w14:textId="77777777" w:rsidR="00BA4DA1" w:rsidRPr="00BA4DA1" w:rsidRDefault="00BA4DA1" w:rsidP="00C56424">
      <w:pPr>
        <w:pStyle w:val="Body"/>
      </w:pPr>
    </w:p>
    <w:p w14:paraId="3A735C6B" w14:textId="589D7AA5" w:rsidR="007F74DB" w:rsidRDefault="00737DA0" w:rsidP="00737DA0">
      <w:pPr>
        <w:pStyle w:val="Body"/>
      </w:pPr>
      <w:r>
        <w:t>The third theme was the computational knowledge students acquired wh</w:t>
      </w:r>
      <w:ins w:id="384" w:author="allisontheobold" w:date="2018-07-02T14:26:00Z">
        <w:r w:rsidR="00C275A5">
          <w:t xml:space="preserve">en they </w:t>
        </w:r>
      </w:ins>
      <w:del w:id="385" w:author="allisontheobold" w:date="2018-07-02T14:26:00Z">
        <w:r w:rsidDel="00C275A5">
          <w:delText>ile</w:delText>
        </w:r>
      </w:del>
      <w:r>
        <w:t xml:space="preserve"> participat</w:t>
      </w:r>
      <w:ins w:id="386" w:author="allisontheobold" w:date="2018-07-02T14:26:00Z">
        <w:r w:rsidR="00C275A5">
          <w:t>ed</w:t>
        </w:r>
      </w:ins>
      <w:del w:id="387" w:author="allisontheobold" w:date="2018-07-02T14:26:00Z">
        <w:r w:rsidDel="00C275A5">
          <w:delText>ing</w:delText>
        </w:r>
      </w:del>
      <w:r>
        <w:t xml:space="preserve"> in independent research. Involvement in independent research helped students to take their course knowledge and transfer it to </w:t>
      </w:r>
      <w:ins w:id="388" w:author="allisontheobold" w:date="2018-06-21T09:49:00Z">
        <w:r w:rsidR="000138C5">
          <w:t xml:space="preserve">statistical computing </w:t>
        </w:r>
      </w:ins>
      <w:r>
        <w:t xml:space="preserve">applications, seeing the messiness of non-classroom applications. These experiences came predominantly in the form of working as a research assistant prior to entering graduate school, collaborating on a project in the first year of graduate school, </w:t>
      </w:r>
      <w:r w:rsidR="0067513B">
        <w:t xml:space="preserve">or </w:t>
      </w:r>
      <w:r>
        <w:t xml:space="preserve">performing research for a </w:t>
      </w:r>
      <w:r w:rsidR="001B66AF">
        <w:t>master’s</w:t>
      </w:r>
      <w:r>
        <w:t xml:space="preserve"> thesis, or ultimately a doctoral dissertation. </w:t>
      </w:r>
    </w:p>
    <w:p w14:paraId="24BAF993" w14:textId="7A071361" w:rsidR="00737DA0" w:rsidRDefault="00737DA0" w:rsidP="00737DA0">
      <w:pPr>
        <w:pStyle w:val="Body"/>
        <w:rPr>
          <w:ins w:id="389" w:author="allisontheobold" w:date="2018-06-21T09:50:00Z"/>
        </w:rPr>
      </w:pPr>
      <w:r>
        <w:t>Catherine, who still face</w:t>
      </w:r>
      <w:ins w:id="390" w:author="allisontheobold" w:date="2018-07-02T14:27:00Z">
        <w:r w:rsidR="00C275A5">
          <w:t>d</w:t>
        </w:r>
      </w:ins>
      <w:del w:id="391" w:author="allisontheobold" w:date="2018-07-02T14:27:00Z">
        <w:r w:rsidDel="00C275A5">
          <w:delText>s</w:delText>
        </w:r>
      </w:del>
      <w:r>
        <w:t xml:space="preserve"> everyday computational struggles, attribute</w:t>
      </w:r>
      <w:ins w:id="392" w:author="allisontheobold" w:date="2018-07-02T14:27:00Z">
        <w:r w:rsidR="00C275A5">
          <w:t>d</w:t>
        </w:r>
      </w:ins>
      <w:del w:id="393" w:author="allisontheobold" w:date="2018-07-02T14:27:00Z">
        <w:r w:rsidDel="00C275A5">
          <w:delText>s</w:delText>
        </w:r>
      </w:del>
      <w:r>
        <w:t xml:space="preserve"> the majority of her </w:t>
      </w:r>
      <w:r w:rsidR="007F74DB">
        <w:t>application-</w:t>
      </w:r>
      <w:r>
        <w:t>specific computational knowledge to her experiences in independent research. She emphasized the importance of understanding how to work in a c</w:t>
      </w:r>
      <w:r w:rsidR="004E2D95">
        <w:t xml:space="preserve">omputing environment, such as </w:t>
      </w:r>
      <w:r w:rsidRPr="004E2D95">
        <w:rPr>
          <w:rFonts w:ascii="Courier New" w:hAnsi="Courier New" w:cs="Courier New"/>
        </w:rPr>
        <w:t>R</w:t>
      </w:r>
      <w:r>
        <w:t xml:space="preserve">, which she learned from performing research, before she </w:t>
      </w:r>
      <w:del w:id="394" w:author="allisontheobold" w:date="2018-07-02T14:27:00Z">
        <w:r w:rsidDel="00C275A5">
          <w:delText xml:space="preserve">could </w:delText>
        </w:r>
      </w:del>
      <w:r>
        <w:t>beg</w:t>
      </w:r>
      <w:ins w:id="395" w:author="allisontheobold" w:date="2018-07-02T14:27:00Z">
        <w:r w:rsidR="00C275A5">
          <w:t>a</w:t>
        </w:r>
      </w:ins>
      <w:del w:id="396" w:author="allisontheobold" w:date="2018-07-02T14:27:00Z">
        <w:r w:rsidDel="00C275A5">
          <w:delText>i</w:delText>
        </w:r>
      </w:del>
      <w:r>
        <w:t xml:space="preserve">n to transfer the statistical knowledge she </w:t>
      </w:r>
      <w:ins w:id="397" w:author="allisontheobold" w:date="2018-07-02T14:27:00Z">
        <w:r w:rsidR="00C275A5">
          <w:t xml:space="preserve">had </w:t>
        </w:r>
      </w:ins>
      <w:r>
        <w:t>learned in the classroom</w:t>
      </w:r>
      <w:r w:rsidR="007F74DB">
        <w:t>:</w:t>
      </w:r>
      <w:r>
        <w:t xml:space="preserve">   </w:t>
      </w:r>
    </w:p>
    <w:p w14:paraId="54023DA7" w14:textId="77777777" w:rsidR="003A3D79" w:rsidRDefault="003A3D79" w:rsidP="00737DA0">
      <w:pPr>
        <w:pStyle w:val="Body"/>
      </w:pPr>
    </w:p>
    <w:p w14:paraId="340535B9" w14:textId="77777777" w:rsidR="00737DA0" w:rsidRDefault="00737DA0" w:rsidP="00254E02">
      <w:pPr>
        <w:pStyle w:val="Body"/>
        <w:ind w:left="346" w:firstLine="0"/>
      </w:pPr>
      <w:r>
        <w:t>What I struggled with is [Methods of Data Analysis I] covers theory really well, but since I was new I spent most of my time trying to figure out how to apply that theory in [</w:t>
      </w:r>
      <w:r w:rsidRPr="00737DA0">
        <w:rPr>
          <w:rFonts w:ascii="Courier New" w:hAnsi="Courier New" w:cs="Courier New"/>
        </w:rPr>
        <w:t>R</w:t>
      </w:r>
      <w:r>
        <w:t xml:space="preserve">]. And even now I struggle transferring from </w:t>
      </w:r>
      <w:r w:rsidRPr="00737DA0">
        <w:rPr>
          <w:rFonts w:ascii="Courier New" w:hAnsi="Courier New" w:cs="Courier New"/>
        </w:rPr>
        <w:t>R</w:t>
      </w:r>
      <w:r>
        <w:t xml:space="preserve"> into actual statistical theory, when I'm writing my thesis. The way I had to approach it was I had to learn the </w:t>
      </w:r>
      <w:r w:rsidRPr="00737DA0">
        <w:rPr>
          <w:rFonts w:ascii="Courier New" w:hAnsi="Courier New" w:cs="Courier New"/>
        </w:rPr>
        <w:t>R</w:t>
      </w:r>
      <w:r>
        <w:t xml:space="preserve"> first, then I was able to look back on what I had actually done, in order to learn the statistics.    </w:t>
      </w:r>
    </w:p>
    <w:p w14:paraId="5D6FD36A" w14:textId="77777777" w:rsidR="003A3D79" w:rsidRDefault="003A3D79" w:rsidP="00F16AAA">
      <w:pPr>
        <w:pStyle w:val="Body"/>
        <w:rPr>
          <w:ins w:id="398" w:author="allisontheobold" w:date="2018-06-21T09:50:00Z"/>
        </w:rPr>
      </w:pPr>
    </w:p>
    <w:p w14:paraId="46EAD253" w14:textId="388D0A8E" w:rsidR="0084558B" w:rsidRDefault="00737DA0" w:rsidP="00F16AAA">
      <w:pPr>
        <w:pStyle w:val="Body"/>
      </w:pPr>
      <w:r>
        <w:t xml:space="preserve">Kelly described her experiences with data management for her </w:t>
      </w:r>
      <w:r w:rsidR="001B66AF">
        <w:t>master’s</w:t>
      </w:r>
      <w:r>
        <w:t xml:space="preserve"> thesis as</w:t>
      </w:r>
      <w:ins w:id="399" w:author="allisontheobold" w:date="2018-07-02T14:28:00Z">
        <w:r w:rsidR="00D47553">
          <w:t xml:space="preserve"> having </w:t>
        </w:r>
      </w:ins>
      <w:del w:id="400" w:author="allisontheobold" w:date="2018-07-02T14:28:00Z">
        <w:r w:rsidDel="00D47553">
          <w:delText xml:space="preserve"> </w:delText>
        </w:r>
      </w:del>
      <w:r>
        <w:t>produc</w:t>
      </w:r>
      <w:ins w:id="401" w:author="allisontheobold" w:date="2018-07-02T14:28:00Z">
        <w:r w:rsidR="00D47553">
          <w:t>ed</w:t>
        </w:r>
      </w:ins>
      <w:del w:id="402" w:author="allisontheobold" w:date="2018-07-02T14:28:00Z">
        <w:r w:rsidDel="00D47553">
          <w:delText>ing</w:delText>
        </w:r>
      </w:del>
      <w:r>
        <w:t xml:space="preserve"> the most substantial contributions to her computational abilities. Often she attributed her intuition for solving </w:t>
      </w:r>
      <w:ins w:id="403" w:author="allisontheobold" w:date="2018-06-21T09:51:00Z">
        <w:r w:rsidR="00671A6A">
          <w:t xml:space="preserve">statistical </w:t>
        </w:r>
      </w:ins>
      <w:r>
        <w:t>comput</w:t>
      </w:r>
      <w:ins w:id="404" w:author="allisontheobold" w:date="2018-06-21T09:51:00Z">
        <w:r w:rsidR="00671A6A">
          <w:t>ing</w:t>
        </w:r>
      </w:ins>
      <w:del w:id="405" w:author="allisontheobold" w:date="2018-06-21T09:51:00Z">
        <w:r w:rsidDel="00671A6A">
          <w:delText>ational</w:delText>
        </w:r>
      </w:del>
      <w:r>
        <w:t xml:space="preserve"> p</w:t>
      </w:r>
      <w:r w:rsidR="004B3E91">
        <w:t>roblems to experiences she had “</w:t>
      </w:r>
      <w:r>
        <w:t>merging data sets</w:t>
      </w:r>
      <w:r w:rsidR="004B3E91">
        <w:t>”</w:t>
      </w:r>
      <w:r>
        <w:t xml:space="preserve"> and learning to use conditional statements for her project. She emphasized the importance of her classroom Methods of Data Analysis knowledge in un</w:t>
      </w:r>
      <w:r w:rsidR="00E33C2B">
        <w:t>derstanding “</w:t>
      </w:r>
      <w:r>
        <w:t>what statistical method to use,</w:t>
      </w:r>
      <w:r w:rsidR="00E33C2B">
        <w:t>”</w:t>
      </w:r>
      <w:r>
        <w:t xml:space="preserve"> but for becoming more computationally fluent she attribute</w:t>
      </w:r>
      <w:ins w:id="406" w:author="allisontheobold" w:date="2018-07-02T14:28:00Z">
        <w:r w:rsidR="00D47553">
          <w:t>d</w:t>
        </w:r>
      </w:ins>
      <w:del w:id="407" w:author="allisontheobold" w:date="2018-07-02T14:28:00Z">
        <w:r w:rsidDel="00D47553">
          <w:delText>s</w:delText>
        </w:r>
      </w:del>
      <w:r>
        <w:t xml:space="preserve"> tha</w:t>
      </w:r>
      <w:r w:rsidR="00E33C2B">
        <w:t>t to her research experiences</w:t>
      </w:r>
      <w:r w:rsidR="00497E40">
        <w:t>:</w:t>
      </w:r>
      <w:r w:rsidR="00E33C2B">
        <w:t xml:space="preserve"> “</w:t>
      </w:r>
      <w:r>
        <w:t>The data management stuff comes from independent research, trial and</w:t>
      </w:r>
      <w:r w:rsidR="00E33C2B">
        <w:t xml:space="preserve"> error, getting myself through.”</w:t>
      </w:r>
      <w:r>
        <w:t xml:space="preserve"> Similar sentiments were voiced by Beth, with the majority of her computational knowledge stemming from her independent research. With the recommendation of her adviser</w:t>
      </w:r>
      <w:r w:rsidR="00497E40">
        <w:t>,</w:t>
      </w:r>
      <w:r>
        <w:t xml:space="preserve"> she ta</w:t>
      </w:r>
      <w:r w:rsidR="00E33C2B">
        <w:t xml:space="preserve">ught herself how to create an </w:t>
      </w:r>
      <w:r w:rsidRPr="00E33C2B">
        <w:rPr>
          <w:rFonts w:ascii="Courier New" w:hAnsi="Courier New" w:cs="Courier New"/>
        </w:rPr>
        <w:t>Access</w:t>
      </w:r>
      <w:r>
        <w:t xml:space="preserve"> database to store her data. In storing her project in this manner, she was able to learn important concepts </w:t>
      </w:r>
      <w:ins w:id="408" w:author="allisontheobold" w:date="2018-06-21T09:52:00Z">
        <w:r w:rsidR="009A023A">
          <w:t xml:space="preserve">about </w:t>
        </w:r>
      </w:ins>
      <w:del w:id="409" w:author="allisontheobold" w:date="2018-06-21T09:52:00Z">
        <w:r w:rsidDel="004060EA">
          <w:delText>i</w:delText>
        </w:r>
        <w:r w:rsidDel="009A023A">
          <w:delText xml:space="preserve">n </w:delText>
        </w:r>
      </w:del>
      <w:r>
        <w:t>da</w:t>
      </w:r>
      <w:r w:rsidR="00E33C2B">
        <w:t>ta structures, subsetting data “using qualifiers and criteria,”</w:t>
      </w:r>
      <w:r>
        <w:t xml:space="preserve"> sorting data, all using SQL statements.</w:t>
      </w:r>
    </w:p>
    <w:p w14:paraId="39938502" w14:textId="77777777" w:rsidR="00AA3ADE" w:rsidRDefault="00AA3ADE" w:rsidP="00F16AAA">
      <w:pPr>
        <w:pStyle w:val="Body"/>
      </w:pPr>
    </w:p>
    <w:p w14:paraId="6B6262CF" w14:textId="77777777" w:rsidR="007938A9" w:rsidRDefault="007938A9" w:rsidP="007938A9">
      <w:pPr>
        <w:pStyle w:val="SectionHeading"/>
      </w:pPr>
      <w:r>
        <w:t>Discussion</w:t>
      </w:r>
    </w:p>
    <w:p w14:paraId="38758B2C" w14:textId="77777777" w:rsidR="008271AA" w:rsidRDefault="008271AA" w:rsidP="008271AA">
      <w:pPr>
        <w:pStyle w:val="Body"/>
      </w:pPr>
    </w:p>
    <w:p w14:paraId="33EB4CED" w14:textId="41415D11" w:rsidR="00272996" w:rsidRDefault="00272996" w:rsidP="00272996">
      <w:pPr>
        <w:pStyle w:val="Body"/>
        <w:rPr>
          <w:ins w:id="410" w:author="allisontheobold" w:date="2018-06-03T09:20:00Z"/>
        </w:rPr>
      </w:pPr>
      <w:ins w:id="411" w:author="allisontheobold" w:date="2018-06-03T09:20:00Z">
        <w:r>
          <w:t>The inten</w:t>
        </w:r>
        <w:r w:rsidR="008C4283">
          <w:t xml:space="preserve">tion of this exploratory study </w:t>
        </w:r>
      </w:ins>
      <w:ins w:id="412" w:author="allisontheobold" w:date="2018-07-02T14:29:00Z">
        <w:r w:rsidR="00D47553">
          <w:t>wa</w:t>
        </w:r>
      </w:ins>
      <w:ins w:id="413" w:author="allisontheobold" w:date="2018-06-03T09:20:00Z">
        <w:r>
          <w:t xml:space="preserve">s to describe and understand </w:t>
        </w:r>
      </w:ins>
      <w:ins w:id="414" w:author="allisontheobold" w:date="2018-06-25T11:22:00Z">
        <w:r w:rsidR="003B445C">
          <w:t xml:space="preserve">where </w:t>
        </w:r>
      </w:ins>
      <w:ins w:id="415" w:author="allisontheobold" w:date="2018-06-03T09:20:00Z">
        <w:r>
          <w:t xml:space="preserve"> environmental science graduate students gain computational knowledge and the ability to reason through statistical</w:t>
        </w:r>
      </w:ins>
      <w:ins w:id="416" w:author="allisontheobold" w:date="2018-06-21T09:55:00Z">
        <w:r w:rsidR="00843CE4">
          <w:t xml:space="preserve"> </w:t>
        </w:r>
      </w:ins>
      <w:ins w:id="417" w:author="allisontheobold" w:date="2018-06-03T09:20:00Z">
        <w:r>
          <w:t>comput</w:t>
        </w:r>
      </w:ins>
      <w:ins w:id="418" w:author="allisontheobold" w:date="2018-06-21T09:55:00Z">
        <w:r w:rsidR="00843CE4">
          <w:t xml:space="preserve">ing </w:t>
        </w:r>
      </w:ins>
      <w:ins w:id="419" w:author="allisontheobold" w:date="2018-06-03T09:20:00Z">
        <w:r>
          <w:t>applications in their disciplines</w:t>
        </w:r>
      </w:ins>
      <w:ins w:id="420" w:author="allisontheobold" w:date="2018-06-25T11:22:00Z">
        <w:r w:rsidR="00F16FDF">
          <w:t>, as well as how student backgrounds</w:t>
        </w:r>
      </w:ins>
      <w:ins w:id="421" w:author="allisontheobold" w:date="2018-06-25T11:23:00Z">
        <w:r w:rsidR="00F16FDF">
          <w:t xml:space="preserve"> differ in the impact of these factors</w:t>
        </w:r>
      </w:ins>
      <w:ins w:id="422" w:author="allisontheobold" w:date="2018-06-03T09:20:00Z">
        <w:r>
          <w:t>. Students who participated in the study described their experiences in acquiring computational skil</w:t>
        </w:r>
        <w:r w:rsidR="007B6694">
          <w:t xml:space="preserve">ls and their ability to reason </w:t>
        </w:r>
      </w:ins>
      <w:ins w:id="423" w:author="allisontheobold" w:date="2018-06-21T09:57:00Z">
        <w:r w:rsidR="007B6694">
          <w:t>throu</w:t>
        </w:r>
      </w:ins>
      <w:ins w:id="424" w:author="allisontheobold" w:date="2018-06-03T09:20:00Z">
        <w:r w:rsidR="007B6694">
          <w:t xml:space="preserve">gh </w:t>
        </w:r>
        <w:r>
          <w:t xml:space="preserve">computing applications related to their field. </w:t>
        </w:r>
      </w:ins>
    </w:p>
    <w:p w14:paraId="76BD99BE" w14:textId="7BD8B71F" w:rsidR="008E3D2F" w:rsidRDefault="002E7E53" w:rsidP="00D53C14">
      <w:pPr>
        <w:pStyle w:val="Body"/>
        <w:rPr>
          <w:ins w:id="425" w:author="allisontheobold" w:date="2018-07-02T14:29:00Z"/>
        </w:rPr>
        <w:pPrChange w:id="426" w:author="allisontheobold" w:date="2018-07-02T14:29:00Z">
          <w:pPr>
            <w:jc w:val="left"/>
          </w:pPr>
        </w:pPrChange>
      </w:pPr>
      <w:ins w:id="427" w:author="allisontheobold" w:date="2018-06-25T11:27:00Z">
        <w:r>
          <w:lastRenderedPageBreak/>
          <w:t>A pa</w:t>
        </w:r>
      </w:ins>
      <w:ins w:id="428" w:author="allisontheobold" w:date="2018-06-25T11:28:00Z">
        <w:r>
          <w:t xml:space="preserve">th diagram, </w:t>
        </w:r>
      </w:ins>
      <w:ins w:id="429" w:author="allisontheobold" w:date="2018-06-03T09:20:00Z">
        <w:r w:rsidR="00272996">
          <w:t>depicting the resources students rely on when faced with</w:t>
        </w:r>
      </w:ins>
      <w:ins w:id="430" w:author="allisontheobold" w:date="2018-06-25T11:29:00Z">
        <w:r w:rsidR="00825866">
          <w:t xml:space="preserve"> </w:t>
        </w:r>
      </w:ins>
      <w:ins w:id="431" w:author="allisontheobold" w:date="2018-06-25T11:30:00Z">
        <w:r w:rsidR="00825866">
          <w:t>applications of statistical computing</w:t>
        </w:r>
      </w:ins>
      <w:ins w:id="432" w:author="allisontheobold" w:date="2018-06-25T11:28:00Z">
        <w:r>
          <w:t xml:space="preserve">, is </w:t>
        </w:r>
      </w:ins>
      <w:ins w:id="433" w:author="allisontheobold" w:date="2018-07-02T12:42:00Z">
        <w:r w:rsidR="00C52688">
          <w:t>shown</w:t>
        </w:r>
      </w:ins>
      <w:ins w:id="434" w:author="allisontheobold" w:date="2018-06-25T11:28:00Z">
        <w:r>
          <w:t xml:space="preserve"> in Figure 1.</w:t>
        </w:r>
      </w:ins>
      <w:ins w:id="435" w:author="allisontheobold" w:date="2018-06-25T11:29:00Z">
        <w:r>
          <w:t xml:space="preserve"> </w:t>
        </w:r>
      </w:ins>
    </w:p>
    <w:p w14:paraId="43F60C29" w14:textId="77777777" w:rsidR="00D53C14" w:rsidRDefault="00D53C14" w:rsidP="00D53C14">
      <w:pPr>
        <w:pStyle w:val="Body"/>
        <w:rPr>
          <w:ins w:id="436" w:author="allisontheobold" w:date="2018-06-25T12:26:00Z"/>
        </w:rPr>
        <w:pPrChange w:id="437" w:author="allisontheobold" w:date="2018-07-02T14:29:00Z">
          <w:pPr>
            <w:jc w:val="left"/>
          </w:pPr>
        </w:pPrChange>
      </w:pPr>
    </w:p>
    <w:p w14:paraId="0D8A142B" w14:textId="7EEA98DB" w:rsidR="00071A29" w:rsidRDefault="00F524F2" w:rsidP="00071A29">
      <w:pPr>
        <w:pStyle w:val="TableFigureHeading"/>
        <w:rPr>
          <w:ins w:id="438" w:author="allisontheobold" w:date="2018-06-25T12:27:00Z"/>
        </w:rPr>
      </w:pPr>
      <w:ins w:id="439" w:author="allisontheobold" w:date="2018-06-25T13:02:00Z">
        <w:r>
          <w:drawing>
            <wp:anchor distT="0" distB="0" distL="114300" distR="114300" simplePos="0" relativeHeight="251683840" behindDoc="1" locked="0" layoutInCell="1" allowOverlap="1" wp14:anchorId="2F072BDF" wp14:editId="2FABB5B5">
              <wp:simplePos x="0" y="0"/>
              <wp:positionH relativeFrom="column">
                <wp:posOffset>-438233</wp:posOffset>
              </wp:positionH>
              <wp:positionV relativeFrom="paragraph">
                <wp:posOffset>209507</wp:posOffset>
              </wp:positionV>
              <wp:extent cx="2370245" cy="1777684"/>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on-thinking-clipart-thinking.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70245" cy="1777684"/>
                      </a:xfrm>
                      <a:prstGeom prst="rect">
                        <a:avLst/>
                      </a:prstGeom>
                    </pic:spPr>
                  </pic:pic>
                </a:graphicData>
              </a:graphic>
            </wp:anchor>
          </w:drawing>
        </w:r>
      </w:ins>
      <w:ins w:id="440" w:author="allisontheobold" w:date="2018-06-25T12:27:00Z">
        <w:r w:rsidR="00071A29">
          <w:t xml:space="preserve">Figure 1. </w:t>
        </w:r>
      </w:ins>
      <w:ins w:id="441" w:author="allisontheobold" w:date="2018-06-25T12:55:00Z">
        <w:r w:rsidR="00086F9E">
          <w:t>Resources</w:t>
        </w:r>
      </w:ins>
      <w:ins w:id="442" w:author="allisontheobold" w:date="2018-06-26T07:32:00Z">
        <w:r w:rsidR="002074E4">
          <w:t xml:space="preserve"> used</w:t>
        </w:r>
      </w:ins>
      <w:ins w:id="443" w:author="allisontheobold" w:date="2018-06-25T12:55:00Z">
        <w:r w:rsidR="00086F9E">
          <w:t xml:space="preserve"> </w:t>
        </w:r>
        <w:r w:rsidR="004A0BFE">
          <w:t xml:space="preserve">in reasoning through </w:t>
        </w:r>
      </w:ins>
      <w:ins w:id="444" w:author="allisontheobold" w:date="2018-06-26T07:31:00Z">
        <w:r w:rsidR="00246C1D">
          <w:t xml:space="preserve">statistical </w:t>
        </w:r>
      </w:ins>
      <w:ins w:id="445" w:author="allisontheobold" w:date="2018-06-25T12:55:00Z">
        <w:r w:rsidR="004A0BFE">
          <w:t>c</w:t>
        </w:r>
      </w:ins>
      <w:ins w:id="446" w:author="allisontheobold" w:date="2018-06-25T12:27:00Z">
        <w:r w:rsidR="00071A29">
          <w:t>omput</w:t>
        </w:r>
      </w:ins>
      <w:ins w:id="447" w:author="allisontheobold" w:date="2018-06-26T07:31:00Z">
        <w:r w:rsidR="00246C1D">
          <w:t>ing</w:t>
        </w:r>
      </w:ins>
      <w:ins w:id="448" w:author="allisontheobold" w:date="2018-07-02T14:29:00Z">
        <w:r w:rsidR="00F73FF6">
          <w:t xml:space="preserve"> applic</w:t>
        </w:r>
      </w:ins>
      <w:ins w:id="449" w:author="allisontheobold" w:date="2018-07-02T14:30:00Z">
        <w:r w:rsidR="00F73FF6">
          <w:t>ations</w:t>
        </w:r>
      </w:ins>
      <w:ins w:id="450" w:author="allisontheobold" w:date="2018-06-26T07:31:00Z">
        <w:r w:rsidR="00246C1D">
          <w:t>.</w:t>
        </w:r>
      </w:ins>
    </w:p>
    <w:p w14:paraId="11ACA47B" w14:textId="09B60426" w:rsidR="00071A29" w:rsidRDefault="00071A29" w:rsidP="00071A29">
      <w:pPr>
        <w:pStyle w:val="TableFigureHeading"/>
        <w:rPr>
          <w:ins w:id="451" w:author="allisontheobold" w:date="2018-06-25T13:02:00Z"/>
        </w:rPr>
      </w:pPr>
    </w:p>
    <w:p w14:paraId="14DA738E" w14:textId="3A1C70D7" w:rsidR="001A5B2E" w:rsidRDefault="001A5B2E" w:rsidP="00071A29">
      <w:pPr>
        <w:pStyle w:val="TableFigureHeading"/>
        <w:rPr>
          <w:ins w:id="452" w:author="allisontheobold" w:date="2018-06-25T12:28:00Z"/>
        </w:rPr>
      </w:pPr>
    </w:p>
    <w:p w14:paraId="27ED3706" w14:textId="327A0D88" w:rsidR="00071A29" w:rsidRDefault="0075252E" w:rsidP="00071A29">
      <w:pPr>
        <w:pStyle w:val="TableFigureHeading"/>
        <w:rPr>
          <w:ins w:id="453" w:author="allisontheobold" w:date="2018-06-25T12:28:00Z"/>
        </w:rPr>
      </w:pPr>
      <w:ins w:id="454" w:author="allisontheobold" w:date="2018-06-25T13:23:00Z">
        <w:r>
          <mc:AlternateContent>
            <mc:Choice Requires="wps">
              <w:drawing>
                <wp:anchor distT="0" distB="0" distL="114300" distR="114300" simplePos="0" relativeHeight="251680768" behindDoc="0" locked="0" layoutInCell="1" allowOverlap="1" wp14:anchorId="5D3FDC4F" wp14:editId="51195771">
                  <wp:simplePos x="0" y="0"/>
                  <wp:positionH relativeFrom="column">
                    <wp:posOffset>498723</wp:posOffset>
                  </wp:positionH>
                  <wp:positionV relativeFrom="paragraph">
                    <wp:posOffset>5400</wp:posOffset>
                  </wp:positionV>
                  <wp:extent cx="329412" cy="408925"/>
                  <wp:effectExtent l="0" t="0" r="13970" b="10795"/>
                  <wp:wrapNone/>
                  <wp:docPr id="16" name="Text Box 16"/>
                  <wp:cNvGraphicFramePr/>
                  <a:graphic xmlns:a="http://schemas.openxmlformats.org/drawingml/2006/main">
                    <a:graphicData uri="http://schemas.microsoft.com/office/word/2010/wordprocessingShape">
                      <wps:wsp>
                        <wps:cNvSpPr txBox="1"/>
                        <wps:spPr>
                          <a:xfrm>
                            <a:off x="0" y="0"/>
                            <a:ext cx="329412" cy="408925"/>
                          </a:xfrm>
                          <a:prstGeom prst="rect">
                            <a:avLst/>
                          </a:prstGeom>
                          <a:solidFill>
                            <a:schemeClr val="lt1"/>
                          </a:solidFill>
                          <a:ln w="6350">
                            <a:solidFill>
                              <a:schemeClr val="bg1"/>
                            </a:solidFill>
                          </a:ln>
                        </wps:spPr>
                        <wps:txbx>
                          <w:txbxContent>
                            <w:p w14:paraId="01CD72E4" w14:textId="2AB126E8" w:rsidR="002B2388" w:rsidRPr="0075252E" w:rsidRDefault="002B2388">
                              <w:pPr>
                                <w:rPr>
                                  <w:b/>
                                  <w:sz w:val="52"/>
                                  <w:rPrChange w:id="455" w:author="allisontheobold" w:date="2018-06-25T13:23:00Z">
                                    <w:rPr/>
                                  </w:rPrChange>
                                </w:rPr>
                              </w:pPr>
                              <w:ins w:id="456" w:author="allisontheobold" w:date="2018-06-25T13:23:00Z">
                                <w:r w:rsidRPr="0075252E">
                                  <w:rPr>
                                    <w:b/>
                                    <w:sz w:val="52"/>
                                    <w:rPrChange w:id="457" w:author="allisontheobold" w:date="2018-06-25T13:23:00Z">
                                      <w:rPr/>
                                    </w:rPrChange>
                                  </w:rPr>
                                  <w: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FDC4F" id="_x0000_t202" coordsize="21600,21600" o:spt="202" path="m,l,21600r21600,l21600,xe">
                  <v:stroke joinstyle="miter"/>
                  <v:path gradientshapeok="t" o:connecttype="rect"/>
                </v:shapetype>
                <v:shape id="Text Box 16" o:spid="_x0000_s1026" type="#_x0000_t202" style="position:absolute;left:0;text-align:left;margin-left:39.25pt;margin-top:.45pt;width:25.95pt;height:3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pNrSQIAAKIEAAAOAAAAZHJzL2Uyb0RvYy54bWysVMFuGjEQvVfqP1i+lwVC0oBYIpqIqhJK&#10;IiVVzsbrhZW8Htc27NKv77MXCElzqnox45nZ55k3b5jetLVmO+V8RSbng16fM2UkFZVZ5/zn8+LL&#10;NWc+CFMITUblfK88v5l9/jRt7EQNaUO6UI4BxPhJY3O+CcFOsszLjaqF75FVBsGSXC0Crm6dFU40&#10;QK91Nuz3r7KGXGEdSeU9vHddkM8SflkqGR7K0qvAdM5RW0inS+cqntlsKiZrJ+ymkocyxD9UUYvK&#10;4NET1J0Igm1d9RdUXUlHnsrQk1RnVJaVVKkHdDPov+vmaSOsSr2AHG9PNPn/Byvvd4+OVQVmd8WZ&#10;ETVm9KzawL5Ry+ACP431E6Q9WSSGFn7kHv0ezth2W7o6/qIhhjiY3p/YjWgSzovheDQYciYRGvWv&#10;x8PLiJK9fmydD98V1SwaOXcYXuJU7JY+dKnHlPiWJ10Vi0rrdImCUbfasZ3AqHVIJQL8TZY2rMn5&#10;1cVlPwG/iSXJvSKs1h8gAE8b1Bwp6VqPVmhX7YGnFRV70OSoE5q3clGhmaXw4VE4KAvMYFvCA45S&#10;E4qhg8XZhtzvj/wxHwNHlLMGSs25/7UVTnGmfxhIYTwYjaK002V0+XWIizuPrM4jZlvfEhgaYC+t&#10;TGbMD/polo7qFyzVPL6KkDASb+c8HM3b0O0PllKq+TwlQcxWhKV5sjJCx4nEUT23L8LZwzwDhHBP&#10;R02LybuxdrnxS0PzbaCySjOPBHesHnjHIiTVHJY2btr5PWW9/rXM/gAAAP//AwBQSwMEFAAGAAgA&#10;AAAhABMPYWjcAAAABgEAAA8AAABkcnMvZG93bnJldi54bWxMjkFLw0AQhe+C/2EZwZvdaNI2xkxK&#10;UESwgth68TZNxiSYnQ3ZbZv+e7cnPT7e43tfvppMrw48us4Kwu0sAsVS2bqTBuFz+3yTgnKepKbe&#10;CiOc2MGquLzIKavtUT74sPGNChBxGSG03g+Z1q5q2ZCb2YEldN92NORDHBtdj3QMcNPruyhaaEOd&#10;hIeWBn5sufrZ7A3Ca/JFT7Ff88nL9F6WL+mQuDfE66upfADlefJ/YzjrB3UogtPO7qV2qkdYpvOw&#10;RLgHdW7jKAG1Q1jMY9BFrv/rF78AAAD//wMAUEsBAi0AFAAGAAgAAAAhALaDOJL+AAAA4QEAABMA&#10;AAAAAAAAAAAAAAAAAAAAAFtDb250ZW50X1R5cGVzXS54bWxQSwECLQAUAAYACAAAACEAOP0h/9YA&#10;AACUAQAACwAAAAAAAAAAAAAAAAAvAQAAX3JlbHMvLnJlbHNQSwECLQAUAAYACAAAACEAFpKTa0kC&#10;AACiBAAADgAAAAAAAAAAAAAAAAAuAgAAZHJzL2Uyb0RvYy54bWxQSwECLQAUAAYACAAAACEAEw9h&#10;aNwAAAAGAQAADwAAAAAAAAAAAAAAAACjBAAAZHJzL2Rvd25yZXYueG1sUEsFBgAAAAAEAAQA8wAA&#10;AKwFAAAAAA==&#10;" fillcolor="white [3201]" strokecolor="white [3212]" strokeweight=".5pt">
                  <v:textbox>
                    <w:txbxContent>
                      <w:p w14:paraId="01CD72E4" w14:textId="2AB126E8" w:rsidR="002B2388" w:rsidRPr="0075252E" w:rsidRDefault="002B2388">
                        <w:pPr>
                          <w:rPr>
                            <w:b/>
                            <w:sz w:val="52"/>
                            <w:rPrChange w:id="458" w:author="allisontheobold" w:date="2018-06-25T13:23:00Z">
                              <w:rPr/>
                            </w:rPrChange>
                          </w:rPr>
                        </w:pPr>
                        <w:ins w:id="459" w:author="allisontheobold" w:date="2018-06-25T13:23:00Z">
                          <w:r w:rsidRPr="0075252E">
                            <w:rPr>
                              <w:b/>
                              <w:sz w:val="52"/>
                              <w:rPrChange w:id="460" w:author="allisontheobold" w:date="2018-06-25T13:23:00Z">
                                <w:rPr/>
                              </w:rPrChange>
                            </w:rPr>
                            <w:t>?</w:t>
                          </w:r>
                        </w:ins>
                      </w:p>
                    </w:txbxContent>
                  </v:textbox>
                </v:shape>
              </w:pict>
            </mc:Fallback>
          </mc:AlternateContent>
        </w:r>
      </w:ins>
    </w:p>
    <w:p w14:paraId="35F0A601" w14:textId="02808EE4" w:rsidR="00071A29" w:rsidRDefault="00071A29" w:rsidP="00071A29">
      <w:pPr>
        <w:pStyle w:val="TableFigureHeading"/>
        <w:rPr>
          <w:ins w:id="461" w:author="allisontheobold" w:date="2018-06-25T13:03:00Z"/>
        </w:rPr>
      </w:pPr>
    </w:p>
    <w:p w14:paraId="22BFFAD8" w14:textId="32F99FC4" w:rsidR="001A5B2E" w:rsidRDefault="001A5B2E" w:rsidP="00071A29">
      <w:pPr>
        <w:pStyle w:val="TableFigureHeading"/>
        <w:rPr>
          <w:ins w:id="462" w:author="allisontheobold" w:date="2018-06-25T13:03:00Z"/>
        </w:rPr>
      </w:pPr>
    </w:p>
    <w:p w14:paraId="03569451" w14:textId="6AAFD685" w:rsidR="001A5B2E" w:rsidRDefault="001A5B2E" w:rsidP="00071A29">
      <w:pPr>
        <w:pStyle w:val="TableFigureHeading"/>
        <w:rPr>
          <w:ins w:id="463" w:author="allisontheobold" w:date="2018-06-25T13:03:00Z"/>
        </w:rPr>
      </w:pPr>
    </w:p>
    <w:p w14:paraId="367C907A" w14:textId="76C5A639" w:rsidR="001A5B2E" w:rsidRDefault="00C960B0" w:rsidP="00071A29">
      <w:pPr>
        <w:pStyle w:val="TableFigureHeading"/>
        <w:rPr>
          <w:ins w:id="464" w:author="allisontheobold" w:date="2018-06-25T13:03:00Z"/>
        </w:rPr>
      </w:pPr>
      <w:ins w:id="465" w:author="allisontheobold" w:date="2018-06-25T12:26:00Z">
        <w:r>
          <mc:AlternateContent>
            <mc:Choice Requires="wps">
              <w:drawing>
                <wp:anchor distT="0" distB="0" distL="114300" distR="114300" simplePos="0" relativeHeight="251660288" behindDoc="1" locked="0" layoutInCell="1" allowOverlap="1" wp14:anchorId="45B07918" wp14:editId="301002C3">
                  <wp:simplePos x="0" y="0"/>
                  <wp:positionH relativeFrom="column">
                    <wp:posOffset>936191</wp:posOffset>
                  </wp:positionH>
                  <wp:positionV relativeFrom="paragraph">
                    <wp:posOffset>4721</wp:posOffset>
                  </wp:positionV>
                  <wp:extent cx="886988" cy="788859"/>
                  <wp:effectExtent l="0" t="0" r="27940" b="11430"/>
                  <wp:wrapNone/>
                  <wp:docPr id="3" name="Rectangle 3"/>
                  <wp:cNvGraphicFramePr/>
                  <a:graphic xmlns:a="http://schemas.openxmlformats.org/drawingml/2006/main">
                    <a:graphicData uri="http://schemas.microsoft.com/office/word/2010/wordprocessingShape">
                      <wps:wsp>
                        <wps:cNvSpPr/>
                        <wps:spPr>
                          <a:xfrm>
                            <a:off x="0" y="0"/>
                            <a:ext cx="886988" cy="788859"/>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5B7AA2" w14:textId="0475C585" w:rsidR="002B2388" w:rsidRPr="002904ED" w:rsidDel="00A872C2" w:rsidRDefault="002B2388" w:rsidP="008E3D2F">
                              <w:pPr>
                                <w:jc w:val="center"/>
                                <w:rPr>
                                  <w:del w:id="466" w:author="allisontheobold" w:date="2018-06-25T12:42:00Z"/>
                                  <w:sz w:val="20"/>
                                </w:rPr>
                              </w:pPr>
                              <w:r w:rsidRPr="002904ED">
                                <w:rPr>
                                  <w:sz w:val="20"/>
                                </w:rPr>
                                <w:t>Background</w:t>
                              </w:r>
                              <w:ins w:id="467" w:author="allisontheobold" w:date="2018-06-25T12:42:00Z">
                                <w:r>
                                  <w:rPr>
                                    <w:sz w:val="20"/>
                                  </w:rPr>
                                  <w:t xml:space="preserve">, </w:t>
                                </w:r>
                              </w:ins>
                            </w:p>
                            <w:p w14:paraId="4D7C6BA6" w14:textId="7B0B8273" w:rsidR="002B2388" w:rsidRPr="002904ED" w:rsidRDefault="002B2388" w:rsidP="00A872C2">
                              <w:pPr>
                                <w:jc w:val="center"/>
                                <w:rPr>
                                  <w:sz w:val="20"/>
                                </w:rPr>
                              </w:pPr>
                              <w:r w:rsidRPr="002904ED">
                                <w:rPr>
                                  <w:sz w:val="20"/>
                                </w:rPr>
                                <w:t>Independent Research</w:t>
                              </w:r>
                              <w:ins w:id="468" w:author="allisontheobold" w:date="2018-06-25T12:43:00Z">
                                <w:r>
                                  <w:rPr>
                                    <w:sz w:val="20"/>
                                  </w:rPr>
                                  <w:t>,</w:t>
                                </w:r>
                              </w:ins>
                            </w:p>
                            <w:p w14:paraId="393A8E21" w14:textId="07CB8E30" w:rsidR="002B2388" w:rsidRPr="002904ED" w:rsidRDefault="002B2388" w:rsidP="008E3D2F">
                              <w:pPr>
                                <w:jc w:val="center"/>
                                <w:rPr>
                                  <w:sz w:val="20"/>
                                </w:rPr>
                              </w:pPr>
                              <w:r w:rsidRPr="002904ED">
                                <w:rPr>
                                  <w:sz w:val="20"/>
                                </w:rPr>
                                <w:t>Coursework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07918" id="Rectangle 3" o:spid="_x0000_s1027" style="position:absolute;left:0;text-align:left;margin-left:73.7pt;margin-top:.35pt;width:69.85pt;height:6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tH9mgIAAKUFAAAOAAAAZHJzL2Uyb0RvYy54bWysVE1v2zAMvQ/YfxB0X+2kX25QpwhadBjQ&#10;tUHboWdFlmIDkqhJSuzs14+SHTfogh2GXWxSJB/FJ5LXN51WZCucb8CUdHKSUyIMh6ox65L+eL3/&#10;UlDiAzMVU2BESXfC05v550/XrZ2JKdSgKuEIghg/a21J6xDsLMs8r4Vm/gSsMGiU4DQLqLp1VjnW&#10;IrpW2TTPL7IWXGUdcOE9nt71RjpP+FIKHp6k9CIQVVK8W0hfl76r+M3m12y2dszWDR+uwf7hFpo1&#10;BpOOUHcsMLJxzR9QuuEOPMhwwkFnIGXDRaoBq5nkH6p5qZkVqRYkx9uRJv//YPnjdulIU5X0lBLD&#10;ND7RM5LGzFoJchrpaa2fodeLXbpB8yjGWjvpdPxjFaRLlO5GSkUXCMfDori4KrAHOJoui6I4v4qY&#10;2XuwdT58FaBJFErqMHkikm0ffOhd9y4xlwfVVPeNUkmJXSJulSNbhu/LOBcmnKZwtdHfoerPL8/z&#10;PL00pk2NFUPSJQ7QslhnX1mSwk6JmEOZZyGRIKxlmpBHhMOkk95Us0r0xzHl8ZwJMCJLrGLEHgCO&#10;FTQZGBv8Y6hInT0G53+7WM/hGJEygwljsG4MuGMAKoyZe3+k7ICaKIZu1aXmSZ7xZAXVDhvKQT9p&#10;3vL7Bh/2gfmwZA5HC4cQ10V4wo9U0JYUBomSGtyvY+fRHzserZS0OKol9T83zAlK1DeDs3A1OTuL&#10;s52Us/PLKSru0LI6tJiNvgXslgkuJsuTGP2D2ovSgX7DrbKIWdHEDMfcJeXB7ZXb0K8Q3EtcLBbJ&#10;DefZsvBgXiyP4JHn2Liv3RtzdujugGPxCPuxZrMPTd77xkgDi00A2aQJeOd1eAHcBal9h70Vl82h&#10;nrzet+v8NwAAAP//AwBQSwMEFAAGAAgAAAAhAI8i/EXgAAAACAEAAA8AAABkcnMvZG93bnJldi54&#10;bWxMj8FOwzAQRO9I/IO1SNyo0xCREuJUBanigERpi0Dc3HibRMTrKHbSwNeznOA4O6PZN/lysq0Y&#10;sfeNIwXzWQQCqXSmoUrB6359tQDhgyajW0eo4As9LIvzs1xnxp1oi+MuVIJLyGdaQR1Cl0npyxqt&#10;9jPXIbF3dL3VgWVfSdPrE5fbVsZRdCOtbog/1LrDhxrLz91gFdBGjsn3y/HjvXp6vF7dvz0PuEal&#10;Li+m1R2IgFP4C8MvPqNDwUwHN5DxomWdpAlHFaQg2I4X6RzEge9xcguyyOX/AcUPAAAA//8DAFBL&#10;AQItABQABgAIAAAAIQC2gziS/gAAAOEBAAATAAAAAAAAAAAAAAAAAAAAAABbQ29udGVudF9UeXBl&#10;c10ueG1sUEsBAi0AFAAGAAgAAAAhADj9If/WAAAAlAEAAAsAAAAAAAAAAAAAAAAALwEAAF9yZWxz&#10;Ly5yZWxzUEsBAi0AFAAGAAgAAAAhAMy+0f2aAgAApQUAAA4AAAAAAAAAAAAAAAAALgIAAGRycy9l&#10;Mm9Eb2MueG1sUEsBAi0AFAAGAAgAAAAhAI8i/EXgAAAACAEAAA8AAAAAAAAAAAAAAAAA9AQAAGRy&#10;cy9kb3ducmV2LnhtbFBLBQYAAAAABAAEAPMAAAABBgAAAAA=&#10;" fillcolor="#7b7b7b [2406]" strokecolor="#1f3763 [1604]" strokeweight="1pt">
                  <v:textbox>
                    <w:txbxContent>
                      <w:p w14:paraId="215B7AA2" w14:textId="0475C585" w:rsidR="002B2388" w:rsidRPr="002904ED" w:rsidDel="00A872C2" w:rsidRDefault="002B2388" w:rsidP="008E3D2F">
                        <w:pPr>
                          <w:jc w:val="center"/>
                          <w:rPr>
                            <w:del w:id="469" w:author="allisontheobold" w:date="2018-06-25T12:42:00Z"/>
                            <w:sz w:val="20"/>
                          </w:rPr>
                        </w:pPr>
                        <w:r w:rsidRPr="002904ED">
                          <w:rPr>
                            <w:sz w:val="20"/>
                          </w:rPr>
                          <w:t>Background</w:t>
                        </w:r>
                        <w:ins w:id="470" w:author="allisontheobold" w:date="2018-06-25T12:42:00Z">
                          <w:r>
                            <w:rPr>
                              <w:sz w:val="20"/>
                            </w:rPr>
                            <w:t xml:space="preserve">, </w:t>
                          </w:r>
                        </w:ins>
                      </w:p>
                      <w:p w14:paraId="4D7C6BA6" w14:textId="7B0B8273" w:rsidR="002B2388" w:rsidRPr="002904ED" w:rsidRDefault="002B2388" w:rsidP="00A872C2">
                        <w:pPr>
                          <w:jc w:val="center"/>
                          <w:rPr>
                            <w:sz w:val="20"/>
                          </w:rPr>
                        </w:pPr>
                        <w:r w:rsidRPr="002904ED">
                          <w:rPr>
                            <w:sz w:val="20"/>
                          </w:rPr>
                          <w:t>Independent Research</w:t>
                        </w:r>
                        <w:ins w:id="471" w:author="allisontheobold" w:date="2018-06-25T12:43:00Z">
                          <w:r>
                            <w:rPr>
                              <w:sz w:val="20"/>
                            </w:rPr>
                            <w:t>,</w:t>
                          </w:r>
                        </w:ins>
                      </w:p>
                      <w:p w14:paraId="393A8E21" w14:textId="07CB8E30" w:rsidR="002B2388" w:rsidRPr="002904ED" w:rsidRDefault="002B2388" w:rsidP="008E3D2F">
                        <w:pPr>
                          <w:jc w:val="center"/>
                          <w:rPr>
                            <w:sz w:val="20"/>
                          </w:rPr>
                        </w:pPr>
                        <w:r w:rsidRPr="002904ED">
                          <w:rPr>
                            <w:sz w:val="20"/>
                          </w:rPr>
                          <w:t>Coursework</w:t>
                        </w:r>
                      </w:p>
                    </w:txbxContent>
                  </v:textbox>
                </v:rect>
              </w:pict>
            </mc:Fallback>
          </mc:AlternateContent>
        </w:r>
      </w:ins>
    </w:p>
    <w:p w14:paraId="1669F3B9" w14:textId="7021BF9E" w:rsidR="001A5B2E" w:rsidRDefault="00C960B0" w:rsidP="00071A29">
      <w:pPr>
        <w:pStyle w:val="TableFigureHeading"/>
        <w:rPr>
          <w:ins w:id="472" w:author="allisontheobold" w:date="2018-06-25T13:03:00Z"/>
        </w:rPr>
      </w:pPr>
      <w:ins w:id="473" w:author="allisontheobold" w:date="2018-06-25T13:27:00Z">
        <w:r>
          <w:drawing>
            <wp:anchor distT="0" distB="0" distL="114300" distR="114300" simplePos="0" relativeHeight="251685888" behindDoc="1" locked="0" layoutInCell="1" allowOverlap="1" wp14:anchorId="0F9752E9" wp14:editId="06F1AD5B">
              <wp:simplePos x="0" y="0"/>
              <wp:positionH relativeFrom="margin">
                <wp:posOffset>445770</wp:posOffset>
              </wp:positionH>
              <wp:positionV relativeFrom="paragraph">
                <wp:posOffset>6630</wp:posOffset>
              </wp:positionV>
              <wp:extent cx="445881" cy="445881"/>
              <wp:effectExtent l="0" t="0" r="0" b="0"/>
              <wp:wrapNone/>
              <wp:docPr id="22" name="Graphic 22"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ins>
    </w:p>
    <w:p w14:paraId="566578C1" w14:textId="20C8A3C1" w:rsidR="001A5B2E" w:rsidRDefault="001A5B2E" w:rsidP="00071A29">
      <w:pPr>
        <w:pStyle w:val="TableFigureHeading"/>
        <w:rPr>
          <w:ins w:id="474" w:author="allisontheobold" w:date="2018-06-25T13:03:00Z"/>
        </w:rPr>
      </w:pPr>
    </w:p>
    <w:p w14:paraId="5BDC0C3D" w14:textId="7A62137E" w:rsidR="00E14A64" w:rsidRDefault="00E14A64" w:rsidP="00071A29">
      <w:pPr>
        <w:pStyle w:val="TableFigureHeading"/>
        <w:rPr>
          <w:ins w:id="475" w:author="allisontheobold" w:date="2018-06-25T13:28:00Z"/>
        </w:rPr>
      </w:pPr>
    </w:p>
    <w:p w14:paraId="22C3F843" w14:textId="6F61725F" w:rsidR="00E14A64" w:rsidRDefault="00E14A64" w:rsidP="00071A29">
      <w:pPr>
        <w:pStyle w:val="TableFigureHeading"/>
        <w:rPr>
          <w:ins w:id="476" w:author="allisontheobold" w:date="2018-06-25T13:28:00Z"/>
        </w:rPr>
      </w:pPr>
      <w:ins w:id="477" w:author="allisontheobold" w:date="2018-06-25T13:04:00Z">
        <w:r>
          <w:drawing>
            <wp:anchor distT="0" distB="0" distL="114300" distR="114300" simplePos="0" relativeHeight="251672576" behindDoc="1" locked="0" layoutInCell="1" allowOverlap="1" wp14:anchorId="5B48BF00" wp14:editId="7111D2B1">
              <wp:simplePos x="0" y="0"/>
              <wp:positionH relativeFrom="column">
                <wp:posOffset>597322</wp:posOffset>
              </wp:positionH>
              <wp:positionV relativeFrom="paragraph">
                <wp:posOffset>102975</wp:posOffset>
              </wp:positionV>
              <wp:extent cx="548640" cy="548640"/>
              <wp:effectExtent l="0" t="38100" r="0" b="3810"/>
              <wp:wrapNone/>
              <wp:docPr id="8" name="Graphic 8" descr="Line Arrow: Rotat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neSlightCurv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rot="3000000" flipV="1">
                        <a:off x="0" y="0"/>
                        <a:ext cx="548640" cy="548640"/>
                      </a:xfrm>
                      <a:prstGeom prst="rect">
                        <a:avLst/>
                      </a:prstGeom>
                    </pic:spPr>
                  </pic:pic>
                </a:graphicData>
              </a:graphic>
              <wp14:sizeRelH relativeFrom="margin">
                <wp14:pctWidth>0</wp14:pctWidth>
              </wp14:sizeRelH>
              <wp14:sizeRelV relativeFrom="margin">
                <wp14:pctHeight>0</wp14:pctHeight>
              </wp14:sizeRelV>
            </wp:anchor>
          </w:drawing>
        </w:r>
      </w:ins>
    </w:p>
    <w:p w14:paraId="64756C94" w14:textId="75850429" w:rsidR="001A5B2E" w:rsidRDefault="003208C5" w:rsidP="00071A29">
      <w:pPr>
        <w:pStyle w:val="TableFigureHeading"/>
        <w:rPr>
          <w:ins w:id="478" w:author="allisontheobold" w:date="2018-06-25T13:03:00Z"/>
        </w:rPr>
      </w:pPr>
      <w:ins w:id="479" w:author="allisontheobold" w:date="2018-06-25T13:19:00Z">
        <w:r>
          <mc:AlternateContent>
            <mc:Choice Requires="wps">
              <w:drawing>
                <wp:anchor distT="0" distB="0" distL="114300" distR="114300" simplePos="0" relativeHeight="251679744" behindDoc="0" locked="0" layoutInCell="1" allowOverlap="1" wp14:anchorId="449EB3C3" wp14:editId="53F1E371">
                  <wp:simplePos x="0" y="0"/>
                  <wp:positionH relativeFrom="column">
                    <wp:posOffset>4080617</wp:posOffset>
                  </wp:positionH>
                  <wp:positionV relativeFrom="paragraph">
                    <wp:posOffset>56901</wp:posOffset>
                  </wp:positionV>
                  <wp:extent cx="1049975" cy="519603"/>
                  <wp:effectExtent l="0" t="0" r="17145" b="13970"/>
                  <wp:wrapNone/>
                  <wp:docPr id="15" name="Oval 15"/>
                  <wp:cNvGraphicFramePr/>
                  <a:graphic xmlns:a="http://schemas.openxmlformats.org/drawingml/2006/main">
                    <a:graphicData uri="http://schemas.microsoft.com/office/word/2010/wordprocessingShape">
                      <wps:wsp>
                        <wps:cNvSpPr/>
                        <wps:spPr>
                          <a:xfrm>
                            <a:off x="0" y="0"/>
                            <a:ext cx="1049975" cy="519603"/>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CA689A" w14:textId="722DB836" w:rsidR="002B2388" w:rsidRPr="000B3745" w:rsidRDefault="002B2388">
                              <w:pPr>
                                <w:rPr>
                                  <w:sz w:val="20"/>
                                  <w:rPrChange w:id="480" w:author="allisontheobold" w:date="2018-06-25T13:11:00Z">
                                    <w:rPr/>
                                  </w:rPrChange>
                                </w:rPr>
                                <w:pPrChange w:id="481" w:author="allisontheobold" w:date="2018-06-25T13:11:00Z">
                                  <w:pPr>
                                    <w:jc w:val="center"/>
                                  </w:pPr>
                                </w:pPrChange>
                              </w:pPr>
                              <w:ins w:id="482" w:author="allisontheobold" w:date="2018-06-25T13:12:00Z">
                                <w:r>
                                  <w:rPr>
                                    <w:sz w:val="20"/>
                                  </w:rPr>
                                  <w:t xml:space="preserve">  Advisor</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EB3C3" id="Oval 15" o:spid="_x0000_s1028" style="position:absolute;left:0;text-align:left;margin-left:321.3pt;margin-top:4.5pt;width:82.7pt;height:40.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ZRHoAIAAL0FAAAOAAAAZHJzL2Uyb0RvYy54bWysVN1P2zAQf5+0/8Hy+0hSWlgrUlSBmCax&#10;gQYTz65jE0u2z7Pdpt1fv7OThmqwPUzrQ3qfv/vw3V1c7owmW+GDAlvT6qSkRFgOjbLPNf3+ePPh&#10;IyUhMtswDVbUdC8CvVy+f3fRuYWYQAu6EZ4giA2LztW0jdEtiiLwVhgWTsAJi0oJ3rCIrH8uGs86&#10;RDe6mJTlWdGBb5wHLkJA6XWvpMuML6Xg8U7KICLRNcXcYv76/F2nb7G8YItnz1yr+JAG+4csDFMW&#10;g45Q1ywysvHqFZRR3EMAGU84mAKkVFzkGrCaqvytmoeWOZFrweYEN7Yp/D9Y/nV774lq8O1mlFhm&#10;8I3utkwTZLE3nQsLNHlw937gApKp0J30Jv1jCWSX+7kf+yl2kXAUVuV0Pj9HXI66WTU/K08TaPHi&#10;7XyInwQYkoiaCq2VC6lktmDb2xB764NVEgfQqrlRWmcmjYm40p5gyjVlnAsbT7O73pgv0PTysxJ/&#10;/VOjGAeiF08PYkwoD1xCyukdBSlSC/qiMxX3WqTQ2n4TEhuHZU5ywBHhOJeqV7WsEb149seYGTAh&#10;SyxuxB4A3qqzGno52CdXkSd+dC7/lljf2tEjRwYbR2ejLPi3AHQcI/f22LKj1iQy7ta7PFSTlGOS&#10;rKHZ46B56DcwOH6j8MlvWYj3zOPK4XLiGYl3+JEauprCQFHSgv/5ljzZ4yaglpIOV7im4ceGeUGJ&#10;/mxxR+bVdJp2PjPT2fkEGX+sWR9r7MZcAQ5RhQfL8Uwm+6gPpPRgnvDarFJUVDHLMXZNefQH5ir2&#10;pwXvFRerVTbDPXcs3toHxxN46nOa58fdE/NumPuIG/MVDuv+avZ72+RpYbWJIFVejJe+Di+ANyKP&#10;73DP0hE65rPVy9Vd/gIAAP//AwBQSwMEFAAGAAgAAAAhAArF2WzfAAAACAEAAA8AAABkcnMvZG93&#10;bnJldi54bWxMj0FLxDAQhe+C/yGM4EXcxKKlW5suKoggItrdPXjLtmNbbSahyW7rv3f2pLd5vMeb&#10;7xWr2Q7igGPoHWm4WigQSLVremo1bNaPlxmIEA01ZnCEGn4wwKo8PSlM3riJ3vFQxVZwCYXcaOhi&#10;9LmUoe7QmrBwHom9TzdaE1mOrWxGM3G5HWSiVCqt6Yk/dMbjQ4f1d7W3GtYv8eP163navqknH5Nt&#10;5av7ixutz8/mu1sQEef4F4YjPqNDyUw7t6cmiEFDep2kHNWw5EnsZyrjY3fUGciykP8HlL8AAAD/&#10;/wMAUEsBAi0AFAAGAAgAAAAhALaDOJL+AAAA4QEAABMAAAAAAAAAAAAAAAAAAAAAAFtDb250ZW50&#10;X1R5cGVzXS54bWxQSwECLQAUAAYACAAAACEAOP0h/9YAAACUAQAACwAAAAAAAAAAAAAAAAAvAQAA&#10;X3JlbHMvLnJlbHNQSwECLQAUAAYACAAAACEAasGUR6ACAAC9BQAADgAAAAAAAAAAAAAAAAAuAgAA&#10;ZHJzL2Uyb0RvYy54bWxQSwECLQAUAAYACAAAACEACsXZbN8AAAAIAQAADwAAAAAAAAAAAAAAAAD6&#10;BAAAZHJzL2Rvd25yZXYueG1sUEsFBgAAAAAEAAQA8wAAAAYGAAAAAA==&#10;" fillcolor="#c9c9c9 [1942]" strokecolor="#1f3763 [1604]" strokeweight="1pt">
                  <v:stroke joinstyle="miter"/>
                  <v:textbox>
                    <w:txbxContent>
                      <w:p w14:paraId="00CA689A" w14:textId="722DB836" w:rsidR="002B2388" w:rsidRPr="000B3745" w:rsidRDefault="002B2388">
                        <w:pPr>
                          <w:rPr>
                            <w:sz w:val="20"/>
                            <w:rPrChange w:id="483" w:author="allisontheobold" w:date="2018-06-25T13:11:00Z">
                              <w:rPr/>
                            </w:rPrChange>
                          </w:rPr>
                          <w:pPrChange w:id="484" w:author="allisontheobold" w:date="2018-06-25T13:11:00Z">
                            <w:pPr>
                              <w:jc w:val="center"/>
                            </w:pPr>
                          </w:pPrChange>
                        </w:pPr>
                        <w:ins w:id="485" w:author="allisontheobold" w:date="2018-06-25T13:12:00Z">
                          <w:r>
                            <w:rPr>
                              <w:sz w:val="20"/>
                            </w:rPr>
                            <w:t xml:space="preserve">  Advisor</w:t>
                          </w:r>
                        </w:ins>
                      </w:p>
                    </w:txbxContent>
                  </v:textbox>
                </v:oval>
              </w:pict>
            </mc:Fallback>
          </mc:AlternateContent>
        </w:r>
        <w:r>
          <w:drawing>
            <wp:anchor distT="0" distB="0" distL="114300" distR="114300" simplePos="0" relativeHeight="251677696" behindDoc="1" locked="0" layoutInCell="1" allowOverlap="1" wp14:anchorId="7EC38E0B" wp14:editId="715E0267">
              <wp:simplePos x="0" y="0"/>
              <wp:positionH relativeFrom="column">
                <wp:posOffset>3647732</wp:posOffset>
              </wp:positionH>
              <wp:positionV relativeFrom="paragraph">
                <wp:posOffset>93803</wp:posOffset>
              </wp:positionV>
              <wp:extent cx="445881" cy="445881"/>
              <wp:effectExtent l="0" t="0" r="0" b="0"/>
              <wp:wrapNone/>
              <wp:docPr id="13" name="Graphic 13"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ins>
      <w:ins w:id="486" w:author="allisontheobold" w:date="2018-06-25T13:11:00Z">
        <w:r>
          <mc:AlternateContent>
            <mc:Choice Requires="wps">
              <w:drawing>
                <wp:anchor distT="0" distB="0" distL="114300" distR="114300" simplePos="0" relativeHeight="251675648" behindDoc="0" locked="0" layoutInCell="1" allowOverlap="1" wp14:anchorId="77A29C8D" wp14:editId="3E88E4CA">
                  <wp:simplePos x="0" y="0"/>
                  <wp:positionH relativeFrom="column">
                    <wp:posOffset>2581417</wp:posOffset>
                  </wp:positionH>
                  <wp:positionV relativeFrom="paragraph">
                    <wp:posOffset>66040</wp:posOffset>
                  </wp:positionV>
                  <wp:extent cx="1067013" cy="516433"/>
                  <wp:effectExtent l="0" t="0" r="19050" b="17145"/>
                  <wp:wrapNone/>
                  <wp:docPr id="12" name="Oval 12"/>
                  <wp:cNvGraphicFramePr/>
                  <a:graphic xmlns:a="http://schemas.openxmlformats.org/drawingml/2006/main">
                    <a:graphicData uri="http://schemas.microsoft.com/office/word/2010/wordprocessingShape">
                      <wps:wsp>
                        <wps:cNvSpPr/>
                        <wps:spPr>
                          <a:xfrm>
                            <a:off x="0" y="0"/>
                            <a:ext cx="1067013" cy="516433"/>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B019D3" w14:textId="5788CC26" w:rsidR="002B2388" w:rsidRPr="000B3745" w:rsidRDefault="002B2388">
                              <w:pPr>
                                <w:rPr>
                                  <w:sz w:val="20"/>
                                  <w:rPrChange w:id="487" w:author="allisontheobold" w:date="2018-06-25T13:11:00Z">
                                    <w:rPr/>
                                  </w:rPrChange>
                                </w:rPr>
                                <w:pPrChange w:id="488" w:author="allisontheobold" w:date="2018-06-25T13:11:00Z">
                                  <w:pPr>
                                    <w:jc w:val="center"/>
                                  </w:pPr>
                                </w:pPrChange>
                              </w:pPr>
                              <w:ins w:id="489" w:author="allisontheobold" w:date="2018-06-25T13:12:00Z">
                                <w:r>
                                  <w:rPr>
                                    <w:sz w:val="20"/>
                                  </w:rPr>
                                  <w:t xml:space="preserve">     </w:t>
                                </w:r>
                              </w:ins>
                              <w:ins w:id="490" w:author="allisontheobold" w:date="2018-06-25T13:11:00Z">
                                <w:r w:rsidRPr="000B3745">
                                  <w:rPr>
                                    <w:sz w:val="20"/>
                                    <w:rPrChange w:id="491" w:author="allisontheobold" w:date="2018-06-25T13:11:00Z">
                                      <w:rPr/>
                                    </w:rPrChange>
                                  </w:rPr>
                                  <w:t>Peers</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A29C8D" id="Oval 12" o:spid="_x0000_s1029" style="position:absolute;left:0;text-align:left;margin-left:203.25pt;margin-top:5.2pt;width:84pt;height:4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LYoAIAAL0FAAAOAAAAZHJzL2Uyb0RvYy54bWysVN1P2zAQf5+0/8Hy+0jSlrJVpKgCMU1i&#10;gAYTz65jE0u2z7Pdpt1fv7OThmqwPUzrQ3qfv/vw3Z1f7IwmW+GDAlvT6qSkRFgOjbLPNf3+eP3h&#10;IyUhMtswDVbUdC8CvVi+f3feuYWYQAu6EZ4giA2LztW0jdEtiiLwVhgWTsAJi0oJ3rCIrH8uGs86&#10;RDe6mJTlvOjAN84DFyGg9KpX0mXGl1LweCdlEJHommJuMX99/q7Tt1ies8WzZ65VfEiD/UMWhimL&#10;QUeoKxYZ2Xj1Csoo7iGAjCccTAFSKi5yDVhNVf5WzUPLnMi1YHOCG9sU/h8sv93ee6IafLsJJZYZ&#10;fKO7LdMEWexN58ICTR7cvR+4gGQqdCe9Sf9YAtnlfu7HfopdJByFVTk/K6spJRx1p9V8Np0m0OLF&#10;2/kQPwswJBE1FVorF1LJbMG2NyH21gerJA6gVXOttM5MGhNxqT3BlGvKOBc2TrO73piv0PTyeYm/&#10;/qlRjAPRi2cHMSaUBy4h5fSOghSpBX3RmYp7LVJobb8JiY3DMic54IhwnEvVq1rWiF58+seYGTAh&#10;SyxuxB4A3qqzGno52CdXkSd+dC7/lljf2tEjRwYbR2ejLPi3AHQcI/f22LKj1iQy7ta7PFT5vZNk&#10;Dc0eB81Dv4HB8WuFT37DQrxnHlcOlxPPSLzDj9TQ1RQGipIW/M+35MkeNwG1lHS4wjUNPzbMC0r0&#10;F4s78qmazdLOZ2Z2ejZBxh9r1scauzGXgENU4cFyPJPJPuoDKT2YJ7w2qxQVVcxyjF1THv2BuYz9&#10;acF7xcVqlc1wzx2LN/bB8QSe+pzm+XH3xLwb5j7ixtzCYd1fzX5vmzwtrDYRpMqL8dLX4QXwRuTx&#10;He5ZOkLHfLZ6ubrLXwAAAP//AwBQSwMEFAAGAAgAAAAhAL9VD4ThAAAACQEAAA8AAABkcnMvZG93&#10;bnJldi54bWxMj8FOwzAMhu9IvENkJC6IJZvaDUrTCZAQEpoQdOzALWtMW2icqsnW8vaYExzt/9Pv&#10;z/l6cp044hBaTxrmMwUCqfK2pVrD2/bh8gpEiIas6Tyhhm8MsC5OT3KTWT/SKx7LWAsuoZAZDU2M&#10;fSZlqBp0Jsx8j8TZhx+ciTwOtbSDGbncdXKh1FI60xJfaEyP9w1WX+XBadhu4vvz59O4e1GPfVzs&#10;yr68u0i1Pj+bbm9ARJziHwy/+qwOBTvt/YFsEJ2GRC1TRjlQCQgG0lXCi72G6/kKZJHL/x8UPwAA&#10;AP//AwBQSwECLQAUAAYACAAAACEAtoM4kv4AAADhAQAAEwAAAAAAAAAAAAAAAAAAAAAAW0NvbnRl&#10;bnRfVHlwZXNdLnhtbFBLAQItABQABgAIAAAAIQA4/SH/1gAAAJQBAAALAAAAAAAAAAAAAAAAAC8B&#10;AABfcmVscy8ucmVsc1BLAQItABQABgAIAAAAIQCYtpLYoAIAAL0FAAAOAAAAAAAAAAAAAAAAAC4C&#10;AABkcnMvZTJvRG9jLnhtbFBLAQItABQABgAIAAAAIQC/VQ+E4QAAAAkBAAAPAAAAAAAAAAAAAAAA&#10;APoEAABkcnMvZG93bnJldi54bWxQSwUGAAAAAAQABADzAAAACAYAAAAA&#10;" fillcolor="#c9c9c9 [1942]" strokecolor="#1f3763 [1604]" strokeweight="1pt">
                  <v:stroke joinstyle="miter"/>
                  <v:textbox>
                    <w:txbxContent>
                      <w:p w14:paraId="14B019D3" w14:textId="5788CC26" w:rsidR="002B2388" w:rsidRPr="000B3745" w:rsidRDefault="002B2388">
                        <w:pPr>
                          <w:rPr>
                            <w:sz w:val="20"/>
                            <w:rPrChange w:id="492" w:author="allisontheobold" w:date="2018-06-25T13:11:00Z">
                              <w:rPr/>
                            </w:rPrChange>
                          </w:rPr>
                          <w:pPrChange w:id="493" w:author="allisontheobold" w:date="2018-06-25T13:11:00Z">
                            <w:pPr>
                              <w:jc w:val="center"/>
                            </w:pPr>
                          </w:pPrChange>
                        </w:pPr>
                        <w:ins w:id="494" w:author="allisontheobold" w:date="2018-06-25T13:12:00Z">
                          <w:r>
                            <w:rPr>
                              <w:sz w:val="20"/>
                            </w:rPr>
                            <w:t xml:space="preserve">     </w:t>
                          </w:r>
                        </w:ins>
                        <w:ins w:id="495" w:author="allisontheobold" w:date="2018-06-25T13:11:00Z">
                          <w:r w:rsidRPr="000B3745">
                            <w:rPr>
                              <w:sz w:val="20"/>
                              <w:rPrChange w:id="496" w:author="allisontheobold" w:date="2018-06-25T13:11:00Z">
                                <w:rPr/>
                              </w:rPrChange>
                            </w:rPr>
                            <w:t>Peers</w:t>
                          </w:r>
                        </w:ins>
                      </w:p>
                    </w:txbxContent>
                  </v:textbox>
                </v:oval>
              </w:pict>
            </mc:Fallback>
          </mc:AlternateContent>
        </w:r>
      </w:ins>
      <w:ins w:id="497" w:author="allisontheobold" w:date="2018-06-25T12:26:00Z">
        <w:r>
          <w:drawing>
            <wp:anchor distT="0" distB="0" distL="114300" distR="114300" simplePos="0" relativeHeight="251667456" behindDoc="1" locked="0" layoutInCell="1" allowOverlap="1" wp14:anchorId="55DA56E8" wp14:editId="7D5C6CFA">
              <wp:simplePos x="0" y="0"/>
              <wp:positionH relativeFrom="column">
                <wp:posOffset>2144750</wp:posOffset>
              </wp:positionH>
              <wp:positionV relativeFrom="paragraph">
                <wp:posOffset>95250</wp:posOffset>
              </wp:positionV>
              <wp:extent cx="445881" cy="445881"/>
              <wp:effectExtent l="0" t="0" r="0" b="0"/>
              <wp:wrapNone/>
              <wp:docPr id="19" name="Graphic 19"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ins>
      <w:ins w:id="498" w:author="allisontheobold" w:date="2018-06-25T13:07:00Z">
        <w:r>
          <mc:AlternateContent>
            <mc:Choice Requires="wps">
              <w:drawing>
                <wp:anchor distT="0" distB="0" distL="114300" distR="114300" simplePos="0" relativeHeight="251673600" behindDoc="0" locked="0" layoutInCell="1" allowOverlap="1" wp14:anchorId="373CCFB1" wp14:editId="385674E3">
                  <wp:simplePos x="0" y="0"/>
                  <wp:positionH relativeFrom="margin">
                    <wp:posOffset>1095185</wp:posOffset>
                  </wp:positionH>
                  <wp:positionV relativeFrom="paragraph">
                    <wp:posOffset>44951</wp:posOffset>
                  </wp:positionV>
                  <wp:extent cx="1062067" cy="533471"/>
                  <wp:effectExtent l="0" t="0" r="24130" b="19050"/>
                  <wp:wrapNone/>
                  <wp:docPr id="11" name="Oval 11"/>
                  <wp:cNvGraphicFramePr/>
                  <a:graphic xmlns:a="http://schemas.openxmlformats.org/drawingml/2006/main">
                    <a:graphicData uri="http://schemas.microsoft.com/office/word/2010/wordprocessingShape">
                      <wps:wsp>
                        <wps:cNvSpPr/>
                        <wps:spPr>
                          <a:xfrm>
                            <a:off x="0" y="0"/>
                            <a:ext cx="1062067" cy="533471"/>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8E43E2" w14:textId="062F682C" w:rsidR="002B2388" w:rsidRDefault="002B2388" w:rsidP="002A6A88">
                              <w:pPr>
                                <w:jc w:val="center"/>
                              </w:pPr>
                              <w:ins w:id="499" w:author="allisontheobold" w:date="2018-06-25T13:07:00Z">
                                <w:r w:rsidRPr="005F2F78">
                                  <w:rPr>
                                    <w:sz w:val="20"/>
                                  </w:rPr>
                                  <w:t>Singular Consultant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3CCFB1" id="Oval 11" o:spid="_x0000_s1030" style="position:absolute;left:0;text-align:left;margin-left:86.25pt;margin-top:3.55pt;width:83.65pt;height:4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3GGoAIAAL0FAAAOAAAAZHJzL2Uyb0RvYy54bWysVEtPGzEQvlfqf7B8L7sJIbQRGxSBqCpR&#10;ggoVZ8drs5Zsj2s72aS/vmPvg6jQHqrmsJnnNw/PzMXl3miyEz4osBWdnJSUCMuhVva5ot8fbz58&#10;pCREZmumwYqKHkSgl8v37y5atxBTaEDXwhMEsWHRuoo2MbpFUQTeCMPCCThhUSnBGxaR9c9F7VmL&#10;6EYX07KcFy342nngIgSUXndKusz4Ugoe11IGEYmuKOYW89fn7yZ9i+UFWzx75hrF+zTYP2RhmLIY&#10;dIS6ZpGRrVevoIziHgLIeMLBFCCl4iLXgNVMyt+qeWiYE7kWbE5wY5vC/4Pld7t7T1SNbzehxDKD&#10;b7TeMU2Qxd60LizQ5MHd+54LSKZC99Kb9I8lkH3u52Hsp9hHwlE4KefTcn5OCUfd2enp7DyDFi/e&#10;zof4WYAhiaio0Fq5kEpmC7a7DRGDovVglcQBtKpvlNaZSWMirrQnmHJFGefCxtPsrrfmK9SdfF7i&#10;r3tqFONAdOLZIMYQeeASUg54FKRILeiKzlQ8aJFCa/tNSGwcljnNAUeE41wmnaphtejEZ3+MmQET&#10;ssTiRuwe4K06h1729slV5Ikfncu/Jda1dvTIkcHG0dkoC/4tAB3HyJ09tuyoNYmM+80+D9VsGKIN&#10;1AccNA/dBgbHbxQ++S0L8Z55XDlcTjwjcY0fqaGtKPQUJQ34n2/Jkz1uAmopaXGFKxp+bJkXlOgv&#10;Fnfk02Q2SzufmdnZ+RQZf6zZHGvs1lwBDhGuAWaXyWQf9UBKD+YJr80qRUUVsxxjV5RHPzBXsTst&#10;eK+4WK2yGe65Y/HWPjiewFOf0zw/7p+Yd/3cR9yYOxjW/dXsd7bJ08JqG0GqvBip011f+xfAG5HH&#10;t79n6Qgd89nq5eoufwEAAP//AwBQSwMEFAAGAAgAAAAhAHi+82LgAAAACAEAAA8AAABkcnMvZG93&#10;bnJldi54bWxMj0FLw0AUhO+C/2F5ghexm6TU2phNUUEEKaKpPXjbZp9JNPt2yW6b+O99nvQ4zDDz&#10;TbGebC+OOITOkYJ0loBAqp3pqFHwtn24vAYRoiaje0eo4BsDrMvTk0Lnxo30iscqNoJLKORaQRuj&#10;z6UMdYtWh5nzSOx9uMHqyHJopBn0yOW2l1mSXEmrO+KFVnu8b7H+qg5WwXYT358/n8bdS/LoY7ar&#10;fHV3sVDq/Gy6vQERcYp/YfjFZ3QomWnvDmSC6FkvswVHFSxTEOzP5yu+slewSlOQZSH/Hyh/AAAA&#10;//8DAFBLAQItABQABgAIAAAAIQC2gziS/gAAAOEBAAATAAAAAAAAAAAAAAAAAAAAAABbQ29udGVu&#10;dF9UeXBlc10ueG1sUEsBAi0AFAAGAAgAAAAhADj9If/WAAAAlAEAAAsAAAAAAAAAAAAAAAAALwEA&#10;AF9yZWxzLy5yZWxzUEsBAi0AFAAGAAgAAAAhAFCTcYagAgAAvQUAAA4AAAAAAAAAAAAAAAAALgIA&#10;AGRycy9lMm9Eb2MueG1sUEsBAi0AFAAGAAgAAAAhAHi+82LgAAAACAEAAA8AAAAAAAAAAAAAAAAA&#10;+gQAAGRycy9kb3ducmV2LnhtbFBLBQYAAAAABAAEAPMAAAAHBgAAAAA=&#10;" fillcolor="#c9c9c9 [1942]" strokecolor="#1f3763 [1604]" strokeweight="1pt">
                  <v:stroke joinstyle="miter"/>
                  <v:textbox>
                    <w:txbxContent>
                      <w:p w14:paraId="2F8E43E2" w14:textId="062F682C" w:rsidR="002B2388" w:rsidRDefault="002B2388" w:rsidP="002A6A88">
                        <w:pPr>
                          <w:jc w:val="center"/>
                        </w:pPr>
                        <w:ins w:id="500" w:author="allisontheobold" w:date="2018-06-25T13:07:00Z">
                          <w:r w:rsidRPr="005F2F78">
                            <w:rPr>
                              <w:sz w:val="20"/>
                            </w:rPr>
                            <w:t>Singular Consultant</w:t>
                          </w:r>
                        </w:ins>
                      </w:p>
                    </w:txbxContent>
                  </v:textbox>
                  <w10:wrap anchorx="margin"/>
                </v:oval>
              </w:pict>
            </mc:Fallback>
          </mc:AlternateContent>
        </w:r>
      </w:ins>
    </w:p>
    <w:p w14:paraId="09E264F5" w14:textId="0F6374D0" w:rsidR="001A5B2E" w:rsidRDefault="001A5B2E" w:rsidP="00071A29">
      <w:pPr>
        <w:pStyle w:val="TableFigureHeading"/>
        <w:rPr>
          <w:ins w:id="501" w:author="allisontheobold" w:date="2018-06-25T13:03:00Z"/>
        </w:rPr>
      </w:pPr>
    </w:p>
    <w:p w14:paraId="05BD8EB2" w14:textId="66F3BC36" w:rsidR="001A5B2E" w:rsidRDefault="001A5B2E" w:rsidP="00071A29">
      <w:pPr>
        <w:pStyle w:val="TableFigureHeading"/>
        <w:rPr>
          <w:ins w:id="502" w:author="allisontheobold" w:date="2018-06-25T13:03:00Z"/>
        </w:rPr>
      </w:pPr>
    </w:p>
    <w:p w14:paraId="41CCED43" w14:textId="4FD8A6D7" w:rsidR="001A5B2E" w:rsidRDefault="002475C1">
      <w:pPr>
        <w:pStyle w:val="TableFigureHeading"/>
        <w:tabs>
          <w:tab w:val="left" w:pos="2406"/>
        </w:tabs>
        <w:jc w:val="both"/>
        <w:rPr>
          <w:ins w:id="503" w:author="allisontheobold" w:date="2018-06-25T13:03:00Z"/>
        </w:rPr>
        <w:pPrChange w:id="504" w:author="allisontheobold" w:date="2018-06-25T13:17:00Z">
          <w:pPr>
            <w:pStyle w:val="TableFigureHeading"/>
          </w:pPr>
        </w:pPrChange>
      </w:pPr>
      <w:ins w:id="505" w:author="allisontheobold" w:date="2018-06-25T13:17:00Z">
        <w:r>
          <w:tab/>
        </w:r>
      </w:ins>
    </w:p>
    <w:p w14:paraId="08E86556" w14:textId="6D4ED350" w:rsidR="001A5B2E" w:rsidRDefault="001A5B2E" w:rsidP="00071A29">
      <w:pPr>
        <w:pStyle w:val="TableFigureHeading"/>
        <w:rPr>
          <w:ins w:id="506" w:author="allisontheobold" w:date="2018-06-25T13:03:00Z"/>
        </w:rPr>
      </w:pPr>
    </w:p>
    <w:p w14:paraId="003195EF" w14:textId="57C5CABA" w:rsidR="008E3D2F" w:rsidRDefault="008E3D2F">
      <w:pPr>
        <w:rPr>
          <w:ins w:id="507" w:author="allisontheobold" w:date="2018-06-25T12:26:00Z"/>
        </w:rPr>
        <w:pPrChange w:id="508" w:author="allisontheobold" w:date="2018-06-25T13:21:00Z">
          <w:pPr>
            <w:ind w:left="2160" w:firstLine="720"/>
          </w:pPr>
        </w:pPrChange>
      </w:pPr>
      <w:ins w:id="509" w:author="allisontheobold" w:date="2018-06-25T12:26:00Z">
        <w:r>
          <mc:AlternateContent>
            <mc:Choice Requires="wps">
              <w:drawing>
                <wp:anchor distT="0" distB="0" distL="114300" distR="114300" simplePos="0" relativeHeight="251664384" behindDoc="1" locked="0" layoutInCell="1" allowOverlap="1" wp14:anchorId="26BF739C" wp14:editId="0653366C">
                  <wp:simplePos x="0" y="0"/>
                  <wp:positionH relativeFrom="page">
                    <wp:posOffset>8750300</wp:posOffset>
                  </wp:positionH>
                  <wp:positionV relativeFrom="paragraph">
                    <wp:posOffset>6350</wp:posOffset>
                  </wp:positionV>
                  <wp:extent cx="1168400" cy="1409700"/>
                  <wp:effectExtent l="0" t="0" r="12700" b="19050"/>
                  <wp:wrapNone/>
                  <wp:docPr id="10" name="Rectangle 10"/>
                  <wp:cNvGraphicFramePr/>
                  <a:graphic xmlns:a="http://schemas.openxmlformats.org/drawingml/2006/main">
                    <a:graphicData uri="http://schemas.microsoft.com/office/word/2010/wordprocessingShape">
                      <wps:wsp>
                        <wps:cNvSpPr/>
                        <wps:spPr>
                          <a:xfrm>
                            <a:off x="0" y="0"/>
                            <a:ext cx="1168400" cy="140970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6B6521" w14:textId="77777777" w:rsidR="002B2388" w:rsidRPr="00DF59FD" w:rsidRDefault="002B2388" w:rsidP="008E3D2F">
                              <w:pPr>
                                <w:jc w:val="center"/>
                                <w:rPr>
                                  <w:sz w:val="28"/>
                                </w:rPr>
                              </w:pPr>
                              <w:r>
                                <w:rPr>
                                  <w:sz w:val="28"/>
                                </w:rPr>
                                <w:t>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F739C" id="Rectangle 10" o:spid="_x0000_s1031" style="position:absolute;left:0;text-align:left;margin-left:689pt;margin-top:.5pt;width:92pt;height:111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xdljwIAAIUFAAAOAAAAZHJzL2Uyb0RvYy54bWysVEtv2zAMvg/YfxB0X21n6SuoUwQtOgwo&#10;2qDt0LMiS7EAWdQkJXb260fJjwZdscOwHBxRJD8+9JFX112jyV44r8CUtDjJKRGGQ6XMtqQ/Xu6+&#10;XFDiAzMV02BESQ/C0+vl509XrV2IGdSgK+EIghi/aG1J6xDsIss8r0XD/AlYYVApwTUsoOi2WeVY&#10;i+iNzmZ5fpa14CrrgAvv8fa2V9JlwpdS8PAopReB6JJibiF9Xfpu4jdbXrHF1jFbKz6kwf4hi4Yp&#10;g0EnqFsWGNk59QdUo7gDDzKccGgykFJxkWrAaor8XTXPNbMi1YLN8XZqk/9/sPxhv3ZEVfh22B7D&#10;GnyjJ+waM1stCN5hg1rrF2j3bNdukDweY7WddE38xzpIl5p6mJoqukA4XhbF2cU8R3COumKeX56j&#10;gDjZm7t1PnwT0JB4KKnD+KmZbH/vQ286msRoHrSq7pTWSYhMETfakT3DN2acCxO+DgGOLLNYRZ93&#10;OoWDFtFfmychsQGY6SwFTdR7D1j0qppVoo9zmuNvjDKmkIpKgBFZYoYT9gAwWh4nWwwwg310FYm5&#10;k3P+t8T6/kweKTKYMDk3yoD7CECHKXJvj+kftSYeQ7fpEjlOY47xZgPVAQnjoJ8kb/mdwke7Zz6s&#10;mcPRwYfGdRAe8SM1tCWF4URJDe7XR/fRHhmNWkpaHMWS+p875gQl+rtBrl8W83mc3STMT89nKLhj&#10;zeZYY3bNDSATClw8lqdjtA96PEoHzStujVWMiipmOMYuKQ9uFG5CvyJw73CxWiUznFfLwr15tjyC&#10;xz5HUr50r8zZgbkBSf8A49iyxTsC97bR08BqF0CqxO63vg4vgLOeqDTspbhMjuVk9bY9l78BAAD/&#10;/wMAUEsDBBQABgAIAAAAIQBxiu4Q3wAAAAsBAAAPAAAAZHJzL2Rvd25yZXYueG1sTE9BTsMwELwj&#10;8QdrkbhRhwTSEuJUqBISHBCilKrcnHhJIuJ1ZLtt+D3bE5x2RjOanSmXkx3EAX3oHSm4niUgkBpn&#10;emoVbN4frxYgQtRk9OAIFfxggGV1flbqwrgjveFhHVvBIRQKraCLcSykDE2HVoeZG5FY+3Le6sjU&#10;t9J4feRwO8g0SXJpdU/8odMjrjpsvtd7q+DpNeSfHzfzepfJ59W2vnvZBB+VuryYHu5BRJzinxlO&#10;9bk6VNypdnsyQQzMs/mCx0RGfE6G2zxlVCtI0ywBWZXy/4bqFwAA//8DAFBLAQItABQABgAIAAAA&#10;IQC2gziS/gAAAOEBAAATAAAAAAAAAAAAAAAAAAAAAABbQ29udGVudF9UeXBlc10ueG1sUEsBAi0A&#10;FAAGAAgAAAAhADj9If/WAAAAlAEAAAsAAAAAAAAAAAAAAAAALwEAAF9yZWxzLy5yZWxzUEsBAi0A&#10;FAAGAAgAAAAhAFlDF2WPAgAAhQUAAA4AAAAAAAAAAAAAAAAALgIAAGRycy9lMm9Eb2MueG1sUEsB&#10;Ai0AFAAGAAgAAAAhAHGK7hDfAAAACwEAAA8AAAAAAAAAAAAAAAAA6QQAAGRycy9kb3ducmV2Lnht&#10;bFBLBQYAAAAABAAEAPMAAAD1BQAAAAA=&#10;" fillcolor="#a5a5a5 [3206]" strokecolor="#1f3763 [1604]" strokeweight="1pt">
                  <v:textbox>
                    <w:txbxContent>
                      <w:p w14:paraId="166B6521" w14:textId="77777777" w:rsidR="002B2388" w:rsidRPr="00DF59FD" w:rsidRDefault="002B2388" w:rsidP="008E3D2F">
                        <w:pPr>
                          <w:jc w:val="center"/>
                          <w:rPr>
                            <w:sz w:val="28"/>
                          </w:rPr>
                        </w:pPr>
                        <w:r>
                          <w:rPr>
                            <w:sz w:val="28"/>
                          </w:rPr>
                          <w:t>Advisor</w:t>
                        </w:r>
                      </w:p>
                    </w:txbxContent>
                  </v:textbox>
                  <w10:wrap anchorx="page"/>
                </v:rect>
              </w:pict>
            </mc:Fallback>
          </mc:AlternateContent>
        </w:r>
        <w:r>
          <w:drawing>
            <wp:anchor distT="0" distB="0" distL="114300" distR="114300" simplePos="0" relativeHeight="251668480" behindDoc="1" locked="0" layoutInCell="1" allowOverlap="1" wp14:anchorId="1F9BB6F0" wp14:editId="73D2995C">
              <wp:simplePos x="0" y="0"/>
              <wp:positionH relativeFrom="column">
                <wp:posOffset>6832600</wp:posOffset>
              </wp:positionH>
              <wp:positionV relativeFrom="paragraph">
                <wp:posOffset>127635</wp:posOffset>
              </wp:positionV>
              <wp:extent cx="736600" cy="736600"/>
              <wp:effectExtent l="0" t="0" r="6350" b="0"/>
              <wp:wrapNone/>
              <wp:docPr id="17" name="Graphic 17"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736600" cy="736600"/>
                      </a:xfrm>
                      <a:prstGeom prst="rect">
                        <a:avLst/>
                      </a:prstGeom>
                    </pic:spPr>
                  </pic:pic>
                </a:graphicData>
              </a:graphic>
              <wp14:sizeRelH relativeFrom="margin">
                <wp14:pctWidth>0</wp14:pctWidth>
              </wp14:sizeRelH>
              <wp14:sizeRelV relativeFrom="margin">
                <wp14:pctHeight>0</wp14:pctHeight>
              </wp14:sizeRelV>
            </wp:anchor>
          </w:drawing>
        </w:r>
      </w:ins>
    </w:p>
    <w:p w14:paraId="737D2E4C" w14:textId="30A3F4A3" w:rsidR="00272996" w:rsidRDefault="00272996" w:rsidP="00272996">
      <w:pPr>
        <w:pStyle w:val="Body"/>
        <w:rPr>
          <w:ins w:id="510" w:author="allisontheobold" w:date="2018-06-03T09:20:00Z"/>
        </w:rPr>
      </w:pPr>
      <w:ins w:id="511" w:author="allisontheobold" w:date="2018-06-03T09:20:00Z">
        <w:r>
          <w:t>First, wh</w:t>
        </w:r>
        <w:r w:rsidR="004849B1">
          <w:t xml:space="preserve">en </w:t>
        </w:r>
      </w:ins>
      <w:ins w:id="512" w:author="allisontheobold" w:date="2018-07-02T14:30:00Z">
        <w:r w:rsidR="004849B1">
          <w:t>these</w:t>
        </w:r>
      </w:ins>
      <w:ins w:id="513" w:author="allisontheobold" w:date="2018-06-03T09:20:00Z">
        <w:r w:rsidR="004849B1">
          <w:t xml:space="preserve"> graduate student</w:t>
        </w:r>
      </w:ins>
      <w:ins w:id="514" w:author="allisontheobold" w:date="2018-07-02T14:30:00Z">
        <w:r w:rsidR="004849B1">
          <w:t>s</w:t>
        </w:r>
      </w:ins>
      <w:ins w:id="515" w:author="allisontheobold" w:date="2018-06-03T09:20:00Z">
        <w:r w:rsidR="004849B1">
          <w:t xml:space="preserve"> encounter</w:t>
        </w:r>
      </w:ins>
      <w:ins w:id="516" w:author="allisontheobold" w:date="2018-07-02T14:30:00Z">
        <w:r w:rsidR="004849B1">
          <w:t>ed</w:t>
        </w:r>
      </w:ins>
      <w:ins w:id="517" w:author="allisontheobold" w:date="2018-06-03T09:20:00Z">
        <w:r>
          <w:t xml:space="preserve"> a statistical computing problem they pull</w:t>
        </w:r>
      </w:ins>
      <w:ins w:id="518" w:author="allisontheobold" w:date="2018-07-02T14:30:00Z">
        <w:r w:rsidR="004849B1">
          <w:t>ed</w:t>
        </w:r>
      </w:ins>
      <w:ins w:id="519" w:author="allisontheobold" w:date="2018-06-03T09:20:00Z">
        <w:r>
          <w:t xml:space="preserve"> upon the knowled</w:t>
        </w:r>
        <w:r w:rsidR="00417532">
          <w:t>ge they ha</w:t>
        </w:r>
      </w:ins>
      <w:ins w:id="520" w:author="allisontheobold" w:date="2018-07-02T14:31:00Z">
        <w:r w:rsidR="00417532">
          <w:t>d</w:t>
        </w:r>
      </w:ins>
      <w:ins w:id="521" w:author="allisontheobold" w:date="2018-06-03T09:20:00Z">
        <w:r>
          <w:t xml:space="preserve"> acquired through their undergraduate background, graduate coursework and independent research. For these participants, the elements of background t</w:t>
        </w:r>
        <w:r w:rsidR="00CF7B82">
          <w:t xml:space="preserve">hat proved to be of the most </w:t>
        </w:r>
      </w:ins>
      <w:ins w:id="522" w:author="allisontheobold" w:date="2018-06-21T10:00:00Z">
        <w:r w:rsidR="00CF7B82">
          <w:t xml:space="preserve">assistance </w:t>
        </w:r>
      </w:ins>
      <w:ins w:id="523" w:author="allisontheobold" w:date="2018-06-03T09:20:00Z">
        <w:r w:rsidR="0054447B">
          <w:t xml:space="preserve">were </w:t>
        </w:r>
      </w:ins>
      <w:ins w:id="524" w:author="allisontheobold" w:date="2018-07-02T14:31:00Z">
        <w:r w:rsidR="00D936BB">
          <w:t xml:space="preserve">their </w:t>
        </w:r>
      </w:ins>
      <w:ins w:id="525" w:author="allisontheobold" w:date="2018-06-03T09:20:00Z">
        <w:r>
          <w:t xml:space="preserve">undergraduate statistics courses and pre-graduate research. The </w:t>
        </w:r>
      </w:ins>
      <w:ins w:id="526" w:author="allisontheobold" w:date="2018-07-02T12:43:00Z">
        <w:r w:rsidR="008B15EF">
          <w:t>computational</w:t>
        </w:r>
      </w:ins>
      <w:ins w:id="527" w:author="allisontheobold" w:date="2018-06-03T09:20:00Z">
        <w:r>
          <w:t xml:space="preserve"> understandings that these students attributed to </w:t>
        </w:r>
      </w:ins>
      <w:ins w:id="528" w:author="allisontheobold" w:date="2018-06-25T11:31:00Z">
        <w:r w:rsidR="001A1628">
          <w:t xml:space="preserve">the Methods of Data Analysis I and II courses </w:t>
        </w:r>
      </w:ins>
      <w:ins w:id="529" w:author="allisontheobold" w:date="2018-06-03T09:20:00Z">
        <w:r>
          <w:t xml:space="preserve">were primarily low-level concepts, such as logical statements, using built-in </w:t>
        </w:r>
        <w:r w:rsidRPr="006A37D4">
          <w:rPr>
            <w:rFonts w:ascii="Courier New" w:hAnsi="Courier New" w:cs="Courier New"/>
          </w:rPr>
          <w:t>R</w:t>
        </w:r>
        <w:r>
          <w:rPr>
            <w:rFonts w:ascii="Courier New" w:hAnsi="Courier New" w:cs="Courier New"/>
          </w:rPr>
          <w:t xml:space="preserve"> </w:t>
        </w:r>
        <w:r>
          <w:t xml:space="preserve">functions, adding comments to their code, and </w:t>
        </w:r>
      </w:ins>
      <w:ins w:id="530" w:author="allisontheobold" w:date="2018-06-21T10:01:00Z">
        <w:r w:rsidR="009642F5">
          <w:t xml:space="preserve">limited </w:t>
        </w:r>
      </w:ins>
      <w:ins w:id="531" w:author="allisontheobold" w:date="2018-06-03T09:20:00Z">
        <w:r>
          <w:t xml:space="preserve">trouble-shooting </w:t>
        </w:r>
      </w:ins>
      <w:ins w:id="532" w:author="allisontheobold" w:date="2018-06-21T10:01:00Z">
        <w:r w:rsidR="00FF4CE1">
          <w:t xml:space="preserve">of </w:t>
        </w:r>
      </w:ins>
      <w:ins w:id="533" w:author="allisontheobold" w:date="2018-06-03T09:20:00Z">
        <w:r w:rsidR="00157E17">
          <w:t xml:space="preserve">error messages. </w:t>
        </w:r>
      </w:ins>
      <w:ins w:id="534" w:author="allisontheobold" w:date="2018-06-21T10:01:00Z">
        <w:r w:rsidR="00157E17">
          <w:t>Additionally, t</w:t>
        </w:r>
      </w:ins>
      <w:ins w:id="535" w:author="allisontheobold" w:date="2018-06-03T09:20:00Z">
        <w:r>
          <w:t>hese concepts were found to on</w:t>
        </w:r>
      </w:ins>
      <w:ins w:id="536" w:author="allisontheobold" w:date="2018-06-25T11:24:00Z">
        <w:r w:rsidR="001C66DE">
          <w:t>l</w:t>
        </w:r>
      </w:ins>
      <w:ins w:id="537" w:author="allisontheobold" w:date="2018-06-03T09:20:00Z">
        <w:r>
          <w:t xml:space="preserve">y be fully understood through the use of peer interaction, as they were being implemented in their own research. </w:t>
        </w:r>
      </w:ins>
    </w:p>
    <w:p w14:paraId="7CF8E6B9" w14:textId="4B894E6D" w:rsidR="00272996" w:rsidRDefault="00272996" w:rsidP="00272996">
      <w:pPr>
        <w:pStyle w:val="Body"/>
        <w:rPr>
          <w:ins w:id="538" w:author="allisontheobold" w:date="2018-06-03T09:20:00Z"/>
        </w:rPr>
      </w:pPr>
      <w:ins w:id="539" w:author="allisontheobold" w:date="2018-06-03T09:20:00Z">
        <w:r>
          <w:t xml:space="preserve">Participants voiced the importance of their experiences performing independent research as </w:t>
        </w:r>
      </w:ins>
      <w:ins w:id="540" w:author="allisontheobold" w:date="2018-07-02T14:32:00Z">
        <w:r w:rsidR="00D936BB">
          <w:t xml:space="preserve">having </w:t>
        </w:r>
      </w:ins>
      <w:ins w:id="541" w:author="allisontheobold" w:date="2018-06-03T09:20:00Z">
        <w:r>
          <w:t xml:space="preserve">a substantial influence on their abilities to reason through and perform </w:t>
        </w:r>
      </w:ins>
      <w:ins w:id="542" w:author="allisontheobold" w:date="2018-06-25T11:34:00Z">
        <w:r w:rsidR="00A25D09">
          <w:t xml:space="preserve">the computational tasks required for </w:t>
        </w:r>
        <w:r w:rsidR="00826131">
          <w:t xml:space="preserve">various </w:t>
        </w:r>
      </w:ins>
      <w:ins w:id="543" w:author="allisontheobold" w:date="2018-06-03T09:20:00Z">
        <w:r>
          <w:t>statistical</w:t>
        </w:r>
      </w:ins>
      <w:ins w:id="544" w:author="allisontheobold" w:date="2018-06-25T11:34:00Z">
        <w:r w:rsidR="00A25D09">
          <w:t xml:space="preserve"> analyses. </w:t>
        </w:r>
      </w:ins>
      <w:ins w:id="545" w:author="allisontheobold" w:date="2018-06-03T09:20:00Z">
        <w:r>
          <w:t xml:space="preserve">Through independent research, the participants were able to play with real-world data and applications outside of what they </w:t>
        </w:r>
      </w:ins>
      <w:ins w:id="546" w:author="allisontheobold" w:date="2018-06-21T10:03:00Z">
        <w:r w:rsidR="00EA1279">
          <w:t xml:space="preserve">had </w:t>
        </w:r>
      </w:ins>
      <w:ins w:id="547" w:author="allisontheobold" w:date="2018-06-25T11:25:00Z">
        <w:r w:rsidR="00EA1279">
          <w:t>encountered</w:t>
        </w:r>
      </w:ins>
      <w:ins w:id="548" w:author="allisontheobold" w:date="2018-06-21T10:03:00Z">
        <w:r w:rsidR="005B324E">
          <w:t xml:space="preserve"> </w:t>
        </w:r>
      </w:ins>
      <w:ins w:id="549" w:author="allisontheobold" w:date="2018-06-03T09:20:00Z">
        <w:r>
          <w:t xml:space="preserve">in the classroom. The programming understandings informed by a student's independent research, in conjunction with peer </w:t>
        </w:r>
        <w:r w:rsidR="00130D25">
          <w:t xml:space="preserve">collaboration, were described </w:t>
        </w:r>
        <w:r>
          <w:t>largely</w:t>
        </w:r>
      </w:ins>
      <w:ins w:id="550" w:author="allisontheobold" w:date="2018-06-21T10:03:00Z">
        <w:r w:rsidR="009D14C8">
          <w:t xml:space="preserve"> as</w:t>
        </w:r>
      </w:ins>
      <w:ins w:id="551" w:author="allisontheobold" w:date="2018-06-03T09:20:00Z">
        <w:r>
          <w:t xml:space="preserve"> high-level concepts, such as user-defined functions, conditional statements, and loop implementation. Students described their independent research as</w:t>
        </w:r>
      </w:ins>
      <w:ins w:id="552" w:author="allisontheobold" w:date="2018-07-02T14:32:00Z">
        <w:r w:rsidR="00D936BB">
          <w:t xml:space="preserve"> having </w:t>
        </w:r>
      </w:ins>
      <w:ins w:id="553" w:author="allisontheobold" w:date="2018-06-03T09:20:00Z">
        <w:r>
          <w:t>open</w:t>
        </w:r>
      </w:ins>
      <w:ins w:id="554" w:author="allisontheobold" w:date="2018-07-02T14:32:00Z">
        <w:r w:rsidR="00D936BB">
          <w:t xml:space="preserve">ed </w:t>
        </w:r>
      </w:ins>
      <w:ins w:id="555" w:author="allisontheobold" w:date="2018-06-03T09:20:00Z">
        <w:r>
          <w:t>the door to experiencing the unease that c</w:t>
        </w:r>
      </w:ins>
      <w:ins w:id="556" w:author="allisontheobold" w:date="2018-07-02T14:32:00Z">
        <w:r w:rsidR="00F60073">
          <w:t xml:space="preserve">omes </w:t>
        </w:r>
      </w:ins>
      <w:ins w:id="557" w:author="allisontheobold" w:date="2018-06-03T09:20:00Z">
        <w:r>
          <w:t>when one is asked to perform computational tasks beyond one's knowledge. In these circumstances, students stated that</w:t>
        </w:r>
        <w:r w:rsidR="00025294">
          <w:t xml:space="preserve"> they </w:t>
        </w:r>
      </w:ins>
      <w:ins w:id="558" w:author="allisontheobold" w:date="2018-07-02T12:45:00Z">
        <w:r w:rsidR="008B15EF">
          <w:t xml:space="preserve">would </w:t>
        </w:r>
      </w:ins>
      <w:ins w:id="559" w:author="allisontheobold" w:date="2018-06-25T11:36:00Z">
        <w:r w:rsidR="006668D7">
          <w:t>ask for help from the</w:t>
        </w:r>
      </w:ins>
      <w:ins w:id="560" w:author="allisontheobold" w:date="2018-06-03T09:20:00Z">
        <w:r w:rsidR="00025294">
          <w:t xml:space="preserve"> </w:t>
        </w:r>
      </w:ins>
      <w:ins w:id="561" w:author="allisontheobold" w:date="2018-06-25T11:36:00Z">
        <w:r w:rsidR="002A252E">
          <w:t>people with whom they feel the most comfortable</w:t>
        </w:r>
      </w:ins>
      <w:ins w:id="562" w:author="allisontheobold" w:date="2018-06-03T09:20:00Z">
        <w:r>
          <w:t xml:space="preserve">.   </w:t>
        </w:r>
      </w:ins>
    </w:p>
    <w:p w14:paraId="7C4E1EDB" w14:textId="088C094F" w:rsidR="00272996" w:rsidRDefault="00272996" w:rsidP="00272996">
      <w:pPr>
        <w:pStyle w:val="Body"/>
        <w:rPr>
          <w:ins w:id="563" w:author="allisontheobold" w:date="2018-06-03T09:20:00Z"/>
        </w:rPr>
      </w:pPr>
      <w:ins w:id="564" w:author="allisontheobold" w:date="2018-06-03T09:20:00Z">
        <w:r>
          <w:t>In a direct connection to the participants' discomfort in asking for help from an adviser, the theme of a singular consultant emerged. These singular consultants serve as an all-knowing individual,</w:t>
        </w:r>
        <w:r w:rsidR="00C1585E">
          <w:t xml:space="preserve"> from whom the participants ha</w:t>
        </w:r>
      </w:ins>
      <w:ins w:id="565" w:author="allisontheobold" w:date="2018-07-02T14:33:00Z">
        <w:r w:rsidR="00C1585E">
          <w:t>d</w:t>
        </w:r>
      </w:ins>
      <w:ins w:id="566" w:author="allisontheobold" w:date="2018-06-03T09:20:00Z">
        <w:r>
          <w:t xml:space="preserve"> either had the “best” experiences with, where the individual spends the necessary time to explain the</w:t>
        </w:r>
        <w:r w:rsidR="00C1585E">
          <w:t xml:space="preserve"> concepts, or the consultant ha</w:t>
        </w:r>
      </w:ins>
      <w:ins w:id="567" w:author="allisontheobold" w:date="2018-07-02T14:33:00Z">
        <w:r w:rsidR="00C1585E">
          <w:t>d</w:t>
        </w:r>
      </w:ins>
      <w:ins w:id="568" w:author="allisontheobold" w:date="2018-06-03T09:20:00Z">
        <w:r>
          <w:t xml:space="preserve"> always been capable of providing the participant with an answer to their </w:t>
        </w:r>
        <w:r w:rsidR="00FF1118">
          <w:t>problem. These figures serve</w:t>
        </w:r>
      </w:ins>
      <w:ins w:id="569" w:author="allisontheobold" w:date="2018-07-02T14:33:00Z">
        <w:r w:rsidR="002B2388">
          <w:t>d</w:t>
        </w:r>
      </w:ins>
      <w:ins w:id="570" w:author="allisontheobold" w:date="2018-06-03T09:20:00Z">
        <w:r w:rsidR="00FF1118">
          <w:t xml:space="preserve"> as</w:t>
        </w:r>
      </w:ins>
      <w:ins w:id="571" w:author="allisontheobold" w:date="2018-06-21T10:06:00Z">
        <w:r w:rsidR="00FF1118">
          <w:t xml:space="preserve"> </w:t>
        </w:r>
      </w:ins>
      <w:ins w:id="572" w:author="allisontheobold" w:date="2018-06-21T10:05:00Z">
        <w:r w:rsidR="005040FC">
          <w:t xml:space="preserve">the first </w:t>
        </w:r>
      </w:ins>
      <w:ins w:id="573" w:author="allisontheobold" w:date="2018-06-21T10:06:00Z">
        <w:r w:rsidR="005040FC">
          <w:t xml:space="preserve">line of defense </w:t>
        </w:r>
        <w:r w:rsidR="00A30618">
          <w:t>when compuational problems ar</w:t>
        </w:r>
      </w:ins>
      <w:ins w:id="574" w:author="allisontheobold" w:date="2018-07-02T14:34:00Z">
        <w:r w:rsidR="00A30618">
          <w:t>o</w:t>
        </w:r>
      </w:ins>
      <w:ins w:id="575" w:author="allisontheobold" w:date="2018-06-21T10:06:00Z">
        <w:r w:rsidR="00A43D81">
          <w:t>se</w:t>
        </w:r>
      </w:ins>
      <w:ins w:id="576" w:author="allisontheobold" w:date="2018-06-03T09:20:00Z">
        <w:r w:rsidR="00B83D0D">
          <w:t xml:space="preserve">, where participants </w:t>
        </w:r>
      </w:ins>
      <w:ins w:id="577" w:author="allisontheobold" w:date="2018-07-02T14:34:00Z">
        <w:r w:rsidR="00A30618">
          <w:t>we</w:t>
        </w:r>
      </w:ins>
      <w:ins w:id="578" w:author="allisontheobold" w:date="2018-06-03T09:20:00Z">
        <w:r>
          <w:t xml:space="preserve">re both able to seek computational help and acquire new computational </w:t>
        </w:r>
        <w:r>
          <w:lastRenderedPageBreak/>
          <w:t>skills and understandings through their interactions. If due to time or physica</w:t>
        </w:r>
        <w:r w:rsidR="00A30618">
          <w:t xml:space="preserve">l constraints, this consultant </w:t>
        </w:r>
      </w:ins>
      <w:ins w:id="579" w:author="allisontheobold" w:date="2018-07-02T14:34:00Z">
        <w:r w:rsidR="00A30618">
          <w:t>wa</w:t>
        </w:r>
      </w:ins>
      <w:ins w:id="580" w:author="allisontheobold" w:date="2018-06-03T09:20:00Z">
        <w:r>
          <w:t>s unavailable to the graduate student, they then turn</w:t>
        </w:r>
      </w:ins>
      <w:ins w:id="581" w:author="allisontheobold" w:date="2018-07-02T14:34:00Z">
        <w:r w:rsidR="00A30618">
          <w:t>ed</w:t>
        </w:r>
      </w:ins>
      <w:ins w:id="582" w:author="allisontheobold" w:date="2018-06-03T09:20:00Z">
        <w:r>
          <w:t xml:space="preserve"> to their peers.</w:t>
        </w:r>
      </w:ins>
    </w:p>
    <w:p w14:paraId="6E5390F7" w14:textId="5AFE8EC2" w:rsidR="00272996" w:rsidRDefault="00272996" w:rsidP="00272996">
      <w:pPr>
        <w:pStyle w:val="Body"/>
        <w:rPr>
          <w:ins w:id="583" w:author="allisontheobold" w:date="2018-06-03T09:20:00Z"/>
        </w:rPr>
      </w:pPr>
      <w:ins w:id="584" w:author="allisontheobold" w:date="2018-06-03T09:20:00Z">
        <w:r>
          <w:t>Peer support was initially discussed by the participants in their interviews as a</w:t>
        </w:r>
        <w:r w:rsidR="00F9451F">
          <w:t xml:space="preserve"> mechanism they use</w:t>
        </w:r>
      </w:ins>
      <w:ins w:id="585" w:author="allisontheobold" w:date="2018-07-02T14:34:00Z">
        <w:r w:rsidR="00151AE2">
          <w:t>d</w:t>
        </w:r>
      </w:ins>
      <w:ins w:id="586" w:author="allisontheobold" w:date="2018-06-03T09:20:00Z">
        <w:r w:rsidR="00F9451F">
          <w:t xml:space="preserve"> when their </w:t>
        </w:r>
      </w:ins>
      <w:ins w:id="587" w:author="allisontheobold" w:date="2018-06-21T10:07:00Z">
        <w:r w:rsidR="00F9451F">
          <w:t>“</w:t>
        </w:r>
      </w:ins>
      <w:ins w:id="588" w:author="allisontheobold" w:date="2018-06-03T09:20:00Z">
        <w:r>
          <w:t>code doesn't run</w:t>
        </w:r>
      </w:ins>
      <w:ins w:id="589" w:author="allisontheobold" w:date="2018-06-21T10:07:00Z">
        <w:r w:rsidR="00F9451F">
          <w:t>”</w:t>
        </w:r>
      </w:ins>
      <w:ins w:id="590" w:author="allisontheobold" w:date="2018-06-03T09:20:00Z">
        <w:r w:rsidR="00151AE2">
          <w:t xml:space="preserve"> or when they </w:t>
        </w:r>
      </w:ins>
      <w:ins w:id="591" w:author="allisontheobold" w:date="2018-07-02T14:34:00Z">
        <w:r w:rsidR="00151AE2">
          <w:t>we</w:t>
        </w:r>
      </w:ins>
      <w:ins w:id="592" w:author="allisontheobold" w:date="2018-06-03T09:20:00Z">
        <w:r>
          <w:t>re asked (or need</w:t>
        </w:r>
      </w:ins>
      <w:ins w:id="593" w:author="allisontheobold" w:date="2018-07-02T14:34:00Z">
        <w:r w:rsidR="00151AE2">
          <w:t>ed</w:t>
        </w:r>
      </w:ins>
      <w:ins w:id="594" w:author="allisontheobold" w:date="2018-06-03T09:20:00Z">
        <w:r>
          <w:t xml:space="preserve">) to do something beyond their current computational understandings. However, this theme continued to emerge as the </w:t>
        </w:r>
        <w:r w:rsidR="00422F2D">
          <w:t>participants worked through</w:t>
        </w:r>
      </w:ins>
      <w:ins w:id="595" w:author="allisontheobold" w:date="2018-06-21T10:07:00Z">
        <w:r w:rsidR="00422F2D">
          <w:t xml:space="preserve"> </w:t>
        </w:r>
      </w:ins>
      <w:ins w:id="596" w:author="allisontheobold" w:date="2018-06-03T09:20:00Z">
        <w:r>
          <w:t xml:space="preserve">computational problems, often attributing their knowledge of </w:t>
        </w:r>
      </w:ins>
      <w:ins w:id="597" w:author="allisontheobold" w:date="2018-06-21T10:08:00Z">
        <w:r w:rsidR="00BF4EA6">
          <w:t xml:space="preserve">a </w:t>
        </w:r>
      </w:ins>
      <w:ins w:id="598" w:author="allisontheobold" w:date="2018-06-03T09:20:00Z">
        <w:r w:rsidR="00BF4EA6">
          <w:t>computational procedure</w:t>
        </w:r>
        <w:r>
          <w:t xml:space="preserve"> to a friend or fellow graduate student helping them “do it with their data.” These peers offer</w:t>
        </w:r>
      </w:ins>
      <w:ins w:id="599" w:author="allisontheobold" w:date="2018-07-02T14:35:00Z">
        <w:r w:rsidR="00151AE2">
          <w:t>ed</w:t>
        </w:r>
      </w:ins>
      <w:ins w:id="600" w:author="allisontheobold" w:date="2018-06-03T09:20:00Z">
        <w:r>
          <w:t xml:space="preserve"> an avenue for students to seek help, often voiced to be more comfortable than asking an adviser, where participants described both the fear of asking and “feeling dumb,” as well as being “brushed off” because their adviser thought they should “be able to figure out how to do it.”  However, as opposed t</w:t>
        </w:r>
        <w:r w:rsidR="00BD4DE2">
          <w:t>o the help participants receive</w:t>
        </w:r>
        <w:r>
          <w:t xml:space="preserve"> from their singular cons</w:t>
        </w:r>
        <w:r w:rsidR="00120D01">
          <w:t xml:space="preserve">ultant, the students </w:t>
        </w:r>
      </w:ins>
      <w:ins w:id="601" w:author="allisontheobold" w:date="2018-06-25T11:38:00Z">
        <w:r w:rsidR="000C781C">
          <w:t xml:space="preserve">also </w:t>
        </w:r>
      </w:ins>
      <w:ins w:id="602" w:author="allisontheobold" w:date="2018-06-03T09:20:00Z">
        <w:r w:rsidR="00D26B09">
          <w:t>voice</w:t>
        </w:r>
      </w:ins>
      <w:ins w:id="603" w:author="allisontheobold" w:date="2018-07-02T12:48:00Z">
        <w:r w:rsidR="00D26B09">
          <w:t>d</w:t>
        </w:r>
      </w:ins>
      <w:ins w:id="604" w:author="allisontheobold" w:date="2018-06-03T09:20:00Z">
        <w:r w:rsidR="00120D01">
          <w:t xml:space="preserve"> </w:t>
        </w:r>
        <w:r>
          <w:t>negative experiences they ha</w:t>
        </w:r>
      </w:ins>
      <w:ins w:id="605" w:author="allisontheobold" w:date="2018-07-02T14:35:00Z">
        <w:r w:rsidR="00151AE2">
          <w:t xml:space="preserve">d </w:t>
        </w:r>
      </w:ins>
      <w:ins w:id="606" w:author="allisontheobold" w:date="2018-06-03T09:20:00Z">
        <w:r>
          <w:t>encountered when seeking help from their peers, such as a peer send</w:t>
        </w:r>
        <w:r w:rsidR="000B33E9">
          <w:t>ing them their code that they d</w:t>
        </w:r>
      </w:ins>
      <w:ins w:id="607" w:author="allisontheobold" w:date="2018-06-21T10:09:00Z">
        <w:r w:rsidR="000B33E9">
          <w:t>o</w:t>
        </w:r>
      </w:ins>
      <w:ins w:id="608" w:author="allisontheobold" w:date="2018-06-03T09:20:00Z">
        <w:r>
          <w:t xml:space="preserve"> not understand.  </w:t>
        </w:r>
      </w:ins>
    </w:p>
    <w:p w14:paraId="3463D15F" w14:textId="4B887BA3" w:rsidR="00272996" w:rsidRDefault="008B184F" w:rsidP="00272996">
      <w:pPr>
        <w:pStyle w:val="Body"/>
        <w:rPr>
          <w:ins w:id="609" w:author="allisontheobold" w:date="2018-06-03T09:20:00Z"/>
        </w:rPr>
      </w:pPr>
      <w:ins w:id="610" w:author="allisontheobold" w:date="2018-06-03T09:20:00Z">
        <w:r>
          <w:t>Lastly, the adviser play</w:t>
        </w:r>
      </w:ins>
      <w:ins w:id="611" w:author="allisontheobold" w:date="2018-07-02T14:35:00Z">
        <w:r>
          <w:t>e</w:t>
        </w:r>
      </w:ins>
      <w:ins w:id="612" w:author="allisontheobold" w:date="2018-07-02T14:36:00Z">
        <w:r>
          <w:t>d</w:t>
        </w:r>
      </w:ins>
      <w:ins w:id="613" w:author="allisontheobold" w:date="2018-06-03T09:20:00Z">
        <w:r w:rsidR="00272996">
          <w:t xml:space="preserve"> an important role in students acquiring the computational knowledge necessary to perform applications</w:t>
        </w:r>
      </w:ins>
      <w:ins w:id="614" w:author="allisontheobold" w:date="2018-06-21T10:09:00Z">
        <w:r w:rsidR="00A562AD">
          <w:t>. Despite students’ reluctance to seek out computational assistance fr</w:t>
        </w:r>
      </w:ins>
      <w:ins w:id="615" w:author="allisontheobold" w:date="2018-06-21T10:10:00Z">
        <w:r w:rsidR="00A562AD">
          <w:t>om their advisor, the</w:t>
        </w:r>
        <w:r w:rsidR="0097491A">
          <w:t>se individuals d</w:t>
        </w:r>
      </w:ins>
      <w:ins w:id="616" w:author="allisontheobold" w:date="2018-07-02T14:36:00Z">
        <w:r w:rsidR="0097491A">
          <w:t>id</w:t>
        </w:r>
      </w:ins>
      <w:ins w:id="617" w:author="allisontheobold" w:date="2018-07-02T12:48:00Z">
        <w:r w:rsidR="00481C93">
          <w:t xml:space="preserve"> often</w:t>
        </w:r>
      </w:ins>
      <w:ins w:id="618" w:author="allisontheobold" w:date="2018-06-21T10:10:00Z">
        <w:r w:rsidR="007441BB">
          <w:t xml:space="preserve"> </w:t>
        </w:r>
      </w:ins>
      <w:ins w:id="619" w:author="allisontheobold" w:date="2018-06-03T09:20:00Z">
        <w:r w:rsidR="00272996">
          <w:t>emphasiz</w:t>
        </w:r>
      </w:ins>
      <w:ins w:id="620" w:author="allisontheobold" w:date="2018-06-21T10:11:00Z">
        <w:r w:rsidR="007441BB">
          <w:t xml:space="preserve">e </w:t>
        </w:r>
      </w:ins>
      <w:ins w:id="621" w:author="allisontheobold" w:date="2018-06-03T09:20:00Z">
        <w:r w:rsidR="007441BB">
          <w:t xml:space="preserve">the importance of </w:t>
        </w:r>
      </w:ins>
      <w:ins w:id="622" w:author="allisontheobold" w:date="2018-06-21T10:11:00Z">
        <w:r w:rsidR="007441BB">
          <w:t xml:space="preserve">statistical computing </w:t>
        </w:r>
      </w:ins>
      <w:ins w:id="623" w:author="allisontheobold" w:date="2018-06-03T09:20:00Z">
        <w:r w:rsidR="007441BB">
          <w:t>skills, as well as introduc</w:t>
        </w:r>
      </w:ins>
      <w:ins w:id="624" w:author="allisontheobold" w:date="2018-06-21T10:11:00Z">
        <w:r w:rsidR="007441BB">
          <w:t>e</w:t>
        </w:r>
      </w:ins>
      <w:ins w:id="625" w:author="allisontheobold" w:date="2018-07-02T14:36:00Z">
        <w:r w:rsidR="0097491A">
          <w:t>d</w:t>
        </w:r>
      </w:ins>
      <w:ins w:id="626" w:author="allisontheobold" w:date="2018-06-03T09:20:00Z">
        <w:r w:rsidR="00272996">
          <w:t xml:space="preserve"> (or recomm</w:t>
        </w:r>
        <w:r w:rsidR="0097491A">
          <w:t>end)</w:t>
        </w:r>
        <w:r w:rsidR="00FD6377">
          <w:t xml:space="preserve"> students to store their data</w:t>
        </w:r>
      </w:ins>
      <w:ins w:id="627" w:author="allisontheobold" w:date="2018-06-21T10:11:00Z">
        <w:r w:rsidR="00FD6377">
          <w:t xml:space="preserve"> using</w:t>
        </w:r>
      </w:ins>
      <w:ins w:id="628" w:author="allisontheobold" w:date="2018-06-03T09:20:00Z">
        <w:r w:rsidR="00272996">
          <w:t xml:space="preserve"> an </w:t>
        </w:r>
        <w:r w:rsidR="00272996" w:rsidRPr="00606A54">
          <w:rPr>
            <w:rFonts w:ascii="Courier New" w:hAnsi="Courier New" w:cs="Courier New"/>
          </w:rPr>
          <w:t>Access</w:t>
        </w:r>
        <w:r w:rsidR="00272996">
          <w:rPr>
            <w:rFonts w:ascii="Courier New" w:hAnsi="Courier New" w:cs="Courier New"/>
          </w:rPr>
          <w:t xml:space="preserve"> </w:t>
        </w:r>
        <w:r w:rsidR="00272996">
          <w:t>database. The ability of many participants to understand both data structures and sorting or filtering data was largely attributed to their experiences working with these types of databases. Although</w:t>
        </w:r>
        <w:r w:rsidR="00C83353">
          <w:t xml:space="preserve"> this study found that advisers</w:t>
        </w:r>
      </w:ins>
      <w:ins w:id="629" w:author="allisontheobold" w:date="2018-06-21T10:12:00Z">
        <w:r w:rsidR="0097491A">
          <w:t xml:space="preserve"> </w:t>
        </w:r>
      </w:ins>
      <w:ins w:id="630" w:author="allisontheobold" w:date="2018-07-02T14:37:00Z">
        <w:r w:rsidR="0097491A">
          <w:t>we</w:t>
        </w:r>
      </w:ins>
      <w:ins w:id="631" w:author="allisontheobold" w:date="2018-06-21T10:12:00Z">
        <w:r w:rsidR="00C83353">
          <w:t xml:space="preserve">re often considered as the last line of defense, </w:t>
        </w:r>
      </w:ins>
      <w:ins w:id="632" w:author="allisontheobold" w:date="2018-06-03T09:20:00Z">
        <w:r w:rsidR="00BF1CC2">
          <w:t>they</w:t>
        </w:r>
      </w:ins>
      <w:ins w:id="633" w:author="allisontheobold" w:date="2018-06-21T10:12:00Z">
        <w:r w:rsidR="00BF1CC2">
          <w:t xml:space="preserve"> </w:t>
        </w:r>
      </w:ins>
      <w:ins w:id="634" w:author="allisontheobold" w:date="2018-07-02T14:37:00Z">
        <w:r w:rsidR="0097491A">
          <w:t>we</w:t>
        </w:r>
      </w:ins>
      <w:ins w:id="635" w:author="allisontheobold" w:date="2018-06-03T09:20:00Z">
        <w:r w:rsidR="00272996">
          <w:t xml:space="preserve">re viewed as an accessible way for students to better understand the </w:t>
        </w:r>
      </w:ins>
      <w:ins w:id="636" w:author="allisontheobold" w:date="2018-06-21T10:13:00Z">
        <w:r w:rsidR="00FF76D8">
          <w:t xml:space="preserve">statistical </w:t>
        </w:r>
      </w:ins>
      <w:ins w:id="637" w:author="allisontheobold" w:date="2018-06-03T09:20:00Z">
        <w:r w:rsidR="00FF76D8">
          <w:t>comput</w:t>
        </w:r>
      </w:ins>
      <w:ins w:id="638" w:author="allisontheobold" w:date="2018-06-21T10:13:00Z">
        <w:r w:rsidR="00FF76D8">
          <w:t xml:space="preserve">ing </w:t>
        </w:r>
      </w:ins>
      <w:ins w:id="639" w:author="allisontheobold" w:date="2018-06-03T09:20:00Z">
        <w:r w:rsidR="00272996">
          <w:t>necessary for their independent research pro</w:t>
        </w:r>
        <w:r w:rsidR="00FA4FB7">
          <w:t>jects, which overall contribute</w:t>
        </w:r>
      </w:ins>
      <w:ins w:id="640" w:author="allisontheobold" w:date="2018-07-02T14:37:00Z">
        <w:r w:rsidR="00FA4FB7">
          <w:t>d</w:t>
        </w:r>
      </w:ins>
      <w:ins w:id="641" w:author="allisontheobold" w:date="2018-06-03T09:20:00Z">
        <w:r w:rsidR="00272996">
          <w:t xml:space="preserve"> to better computational understanding and skills for these students. </w:t>
        </w:r>
      </w:ins>
    </w:p>
    <w:p w14:paraId="39914002" w14:textId="3515AAD3" w:rsidR="00272996" w:rsidRDefault="00272996" w:rsidP="00FC2739">
      <w:pPr>
        <w:pStyle w:val="Body"/>
        <w:rPr>
          <w:ins w:id="642" w:author="allisontheobold" w:date="2018-06-03T09:20:00Z"/>
        </w:rPr>
        <w:pPrChange w:id="643" w:author="allisontheobold" w:date="2018-07-02T12:50:00Z">
          <w:pPr>
            <w:pStyle w:val="Body"/>
          </w:pPr>
        </w:pPrChange>
      </w:pPr>
      <w:ins w:id="644" w:author="allisontheobold" w:date="2018-06-03T09:20:00Z">
        <w:r>
          <w:t xml:space="preserve">The second purpose of this study was to describe how </w:t>
        </w:r>
      </w:ins>
      <w:ins w:id="645" w:author="allisontheobold" w:date="2018-07-02T12:50:00Z">
        <w:r w:rsidR="00FC2739">
          <w:t xml:space="preserve">student backgrounds differ in the impacts of </w:t>
        </w:r>
      </w:ins>
      <w:ins w:id="646" w:author="allisontheobold" w:date="2018-06-03T09:20:00Z">
        <w:r>
          <w:t xml:space="preserve">these themes </w:t>
        </w:r>
      </w:ins>
      <w:ins w:id="647" w:author="allisontheobold" w:date="2018-07-02T12:50:00Z">
        <w:r w:rsidR="00FC2739">
          <w:t xml:space="preserve">on </w:t>
        </w:r>
      </w:ins>
      <w:ins w:id="648" w:author="allisontheobold" w:date="2018-06-03T09:20:00Z">
        <w:r>
          <w:t xml:space="preserve">students' </w:t>
        </w:r>
      </w:ins>
      <w:ins w:id="649" w:author="allisontheobold" w:date="2018-06-21T10:14:00Z">
        <w:r w:rsidR="00FA6886">
          <w:t xml:space="preserve">statistical </w:t>
        </w:r>
      </w:ins>
      <w:ins w:id="650" w:author="allisontheobold" w:date="2018-06-03T09:20:00Z">
        <w:r>
          <w:t>comput</w:t>
        </w:r>
      </w:ins>
      <w:ins w:id="651" w:author="allisontheobold" w:date="2018-06-21T10:14:00Z">
        <w:r w:rsidR="00FA6886">
          <w:t xml:space="preserve">ing </w:t>
        </w:r>
      </w:ins>
      <w:ins w:id="652" w:author="allisontheobold" w:date="2018-06-03T09:20:00Z">
        <w:r>
          <w:t>abilities</w:t>
        </w:r>
      </w:ins>
      <w:ins w:id="653" w:author="allisontheobold" w:date="2018-07-02T12:50:00Z">
        <w:r w:rsidR="00FC2739">
          <w:t xml:space="preserve">. </w:t>
        </w:r>
      </w:ins>
      <w:ins w:id="654" w:author="allisontheobold" w:date="2018-06-03T09:20:00Z">
        <w:r>
          <w:t xml:space="preserve">The theme of research experiences, with its overall positive tone by participants, produced different experiences for students with fewer computational skills and understandings than students with more. The frustrations of simple tasks, such as subsetting data or removing NA's, were felt by the participants who had completed a bachelor's without any computational elements to their coursework, while those who were exposed to small amounts of computing in their undergraduate coursework, such as a general computer science courses, a GIS course, or experience with </w:t>
        </w:r>
        <w:r w:rsidRPr="005544E9">
          <w:rPr>
            <w:rFonts w:ascii="Courier New" w:hAnsi="Courier New" w:cs="Courier New"/>
          </w:rPr>
          <w:t>Access</w:t>
        </w:r>
        <w:r>
          <w:t xml:space="preserve"> databases, were able to begin computational tasks in their research walking and not crawling.  </w:t>
        </w:r>
      </w:ins>
    </w:p>
    <w:p w14:paraId="12851297" w14:textId="0F15D474" w:rsidR="00272996" w:rsidRDefault="00272996" w:rsidP="00272996">
      <w:pPr>
        <w:pStyle w:val="Body"/>
        <w:rPr>
          <w:ins w:id="655" w:author="allisontheobold" w:date="2018-06-03T09:20:00Z"/>
        </w:rPr>
      </w:pPr>
      <w:ins w:id="656" w:author="allisontheobold" w:date="2018-06-03T09:20:00Z">
        <w:r>
          <w:t>The largest difference in the impacts of a factor between computational skill groups, came in the theme of a singular consultant. One participant, Stephanie, who entered graduate school after completing a year's work as a research assistant</w:t>
        </w:r>
      </w:ins>
      <w:ins w:id="657" w:author="allisontheobold" w:date="2018-06-21T10:16:00Z">
        <w:r w:rsidR="00E90AD0">
          <w:t>,</w:t>
        </w:r>
      </w:ins>
      <w:ins w:id="658" w:author="allisontheobold" w:date="2018-06-03T09:20:00Z">
        <w:r>
          <w:t xml:space="preserve"> working in </w:t>
        </w:r>
        <w:r w:rsidRPr="00914691">
          <w:rPr>
            <w:rFonts w:ascii="Courier New" w:hAnsi="Courier New" w:cs="Courier New"/>
          </w:rPr>
          <w:t>R</w:t>
        </w:r>
        <w:r w:rsidR="00FA4FB7">
          <w:t>, instead serve</w:t>
        </w:r>
      </w:ins>
      <w:ins w:id="659" w:author="allisontheobold" w:date="2018-07-02T14:39:00Z">
        <w:r w:rsidR="00FA4FB7">
          <w:t>d</w:t>
        </w:r>
      </w:ins>
      <w:ins w:id="660" w:author="allisontheobold" w:date="2018-06-03T09:20:00Z">
        <w:r>
          <w:t xml:space="preserve"> as the singular computational consultant for many graduate students in the Environmental Science department. She still described the theme of seeking help from her peers, predominantly her lab-mates, but, for her, the singular consultant was her adviser. Potentially due to her more substantial computational background,</w:t>
        </w:r>
        <w:r w:rsidR="00FA4FB7">
          <w:t xml:space="preserve"> Stephanie voiced that she fe</w:t>
        </w:r>
      </w:ins>
      <w:ins w:id="661" w:author="allisontheobold" w:date="2018-07-02T14:40:00Z">
        <w:r w:rsidR="00FA4FB7">
          <w:t>lt</w:t>
        </w:r>
      </w:ins>
      <w:ins w:id="662" w:author="allisontheobold" w:date="2018-06-03T09:20:00Z">
        <w:r>
          <w:t xml:space="preserve"> less of a power difference than her peers </w:t>
        </w:r>
      </w:ins>
      <w:ins w:id="663" w:author="allisontheobold" w:date="2018-06-25T11:41:00Z">
        <w:r w:rsidR="00E91279">
          <w:t>d</w:t>
        </w:r>
      </w:ins>
      <w:ins w:id="664" w:author="allisontheobold" w:date="2018-07-02T14:40:00Z">
        <w:r w:rsidR="008B03BE">
          <w:t>id</w:t>
        </w:r>
      </w:ins>
      <w:ins w:id="665" w:author="allisontheobold" w:date="2018-06-25T11:42:00Z">
        <w:r w:rsidR="00E91279">
          <w:t xml:space="preserve"> in </w:t>
        </w:r>
      </w:ins>
      <w:ins w:id="666" w:author="allisontheobold" w:date="2018-06-03T09:20:00Z">
        <w:r>
          <w:t xml:space="preserve">seeking help from her adviser.  </w:t>
        </w:r>
      </w:ins>
    </w:p>
    <w:p w14:paraId="6F4B5098" w14:textId="3FCBEE7E" w:rsidR="00272996" w:rsidRDefault="00272996" w:rsidP="00272996">
      <w:pPr>
        <w:pStyle w:val="Body"/>
        <w:rPr>
          <w:ins w:id="667" w:author="allisontheobold" w:date="2018-06-03T09:20:00Z"/>
        </w:rPr>
      </w:pPr>
      <w:ins w:id="668" w:author="allisontheobold" w:date="2018-06-03T09:20:00Z">
        <w:r>
          <w:t>While the methodology used to determine graduate environmental science students’ experiences with statistical computing in the present study provided useful themes, it is not without its limitations. Eliciting descriptions of computational knowledge acquisition yielded varied experiences with each of the main themes, but richer data could be gathered in a future longitudinal study, following graduate students throughout their program of study. W</w:t>
        </w:r>
        <w:r w:rsidR="00C74E9D">
          <w:t>hile the current study provide</w:t>
        </w:r>
      </w:ins>
      <w:ins w:id="669" w:author="allisontheobold" w:date="2018-07-02T14:40:00Z">
        <w:r w:rsidR="00C74E9D">
          <w:t>d</w:t>
        </w:r>
      </w:ins>
      <w:ins w:id="670" w:author="allisontheobold" w:date="2018-06-03T09:20:00Z">
        <w:r>
          <w:t xml:space="preserve"> a window into graduate environmental science students’ computation experiences, it is important for future studies to investigate what </w:t>
        </w:r>
        <w:r>
          <w:lastRenderedPageBreak/>
          <w:t>types of computational knowledge st</w:t>
        </w:r>
        <w:r w:rsidR="00CD6B69">
          <w:t>udents are in acquiring through</w:t>
        </w:r>
        <w:r>
          <w:t>o</w:t>
        </w:r>
        <w:r w:rsidR="00ED4482">
          <w:t>ut their coursework, as well as</w:t>
        </w:r>
        <w:r>
          <w:t xml:space="preserve"> the computational burden students experience for varying aspects of their coursework and research.   </w:t>
        </w:r>
      </w:ins>
    </w:p>
    <w:p w14:paraId="739013B4" w14:textId="6BD2996E" w:rsidR="00272996" w:rsidRDefault="00272996" w:rsidP="00272996">
      <w:pPr>
        <w:pStyle w:val="Body"/>
        <w:rPr>
          <w:ins w:id="671" w:author="allisontheobold" w:date="2018-06-03T09:20:00Z"/>
        </w:rPr>
      </w:pPr>
      <w:ins w:id="672" w:author="allisontheobold" w:date="2018-06-03T09:20:00Z">
        <w:r>
          <w:t>Finally, it should be</w:t>
        </w:r>
        <w:r w:rsidR="00B36072">
          <w:t xml:space="preserve"> noted the present study focuse</w:t>
        </w:r>
      </w:ins>
      <w:ins w:id="673" w:author="allisontheobold" w:date="2018-07-02T14:41:00Z">
        <w:r w:rsidR="00B36072">
          <w:t>d</w:t>
        </w:r>
      </w:ins>
      <w:ins w:id="674" w:author="allisontheobold" w:date="2018-06-03T09:20:00Z">
        <w:r>
          <w:t xml:space="preserve"> on describing environmental science graduate students’ experiences in acquiring statistical computing knowledge, but not in what computational knowledge they possess</w:t>
        </w:r>
      </w:ins>
      <w:ins w:id="675" w:author="allisontheobold" w:date="2018-07-02T14:41:00Z">
        <w:r w:rsidR="00B36072">
          <w:t>ed</w:t>
        </w:r>
      </w:ins>
      <w:ins w:id="676" w:author="allisontheobold" w:date="2018-06-03T09:20:00Z">
        <w:r>
          <w:t>. Therefore, we have learn</w:t>
        </w:r>
        <w:r w:rsidR="002910BB">
          <w:t>ed primarily about the r</w:t>
        </w:r>
      </w:ins>
      <w:ins w:id="677" w:author="allisontheobold" w:date="2018-06-21T10:20:00Z">
        <w:r w:rsidR="002910BB">
          <w:t>esources</w:t>
        </w:r>
      </w:ins>
      <w:ins w:id="678" w:author="allisontheobold" w:date="2018-06-03T09:20:00Z">
        <w:r w:rsidR="00886461">
          <w:t xml:space="preserve"> students rel</w:t>
        </w:r>
      </w:ins>
      <w:ins w:id="679" w:author="allisontheobold" w:date="2018-07-02T14:41:00Z">
        <w:r w:rsidR="00886461">
          <w:t>ied</w:t>
        </w:r>
      </w:ins>
      <w:ins w:id="680" w:author="allisontheobold" w:date="2018-06-03T09:20:00Z">
        <w:r w:rsidR="002910BB">
          <w:t xml:space="preserve"> on </w:t>
        </w:r>
      </w:ins>
      <w:ins w:id="681" w:author="allisontheobold" w:date="2018-06-21T10:20:00Z">
        <w:r w:rsidR="002910BB">
          <w:t xml:space="preserve">when </w:t>
        </w:r>
      </w:ins>
      <w:ins w:id="682" w:author="allisontheobold" w:date="2018-06-21T10:19:00Z">
        <w:r w:rsidR="0006444B">
          <w:t>th</w:t>
        </w:r>
        <w:r w:rsidR="00BF200F">
          <w:t>e</w:t>
        </w:r>
        <w:r w:rsidR="0006444B">
          <w:t>y experience</w:t>
        </w:r>
      </w:ins>
      <w:ins w:id="683" w:author="allisontheobold" w:date="2018-07-02T14:41:00Z">
        <w:r w:rsidR="005E29DB">
          <w:t>d</w:t>
        </w:r>
      </w:ins>
      <w:ins w:id="684" w:author="allisontheobold" w:date="2018-06-21T10:20:00Z">
        <w:r w:rsidR="002910BB">
          <w:t xml:space="preserve"> computational</w:t>
        </w:r>
      </w:ins>
      <w:ins w:id="685" w:author="allisontheobold" w:date="2018-06-21T10:19:00Z">
        <w:r w:rsidR="0006444B">
          <w:t xml:space="preserve"> </w:t>
        </w:r>
      </w:ins>
      <w:ins w:id="686" w:author="allisontheobold" w:date="2018-06-03T09:20:00Z">
        <w:r>
          <w:t>expectations beyond their ability. Again, in performing a longitudinal study</w:t>
        </w:r>
      </w:ins>
      <w:ins w:id="687" w:author="allisontheobold" w:date="2018-06-25T11:43:00Z">
        <w:r w:rsidR="00F61686">
          <w:t>,</w:t>
        </w:r>
      </w:ins>
      <w:ins w:id="688" w:author="allisontheobold" w:date="2018-06-03T09:20:00Z">
        <w:r>
          <w:t xml:space="preserve"> researchers </w:t>
        </w:r>
      </w:ins>
      <w:ins w:id="689" w:author="allisontheobold" w:date="2018-06-25T11:43:00Z">
        <w:r w:rsidR="00F61686">
          <w:t>would gain</w:t>
        </w:r>
      </w:ins>
      <w:ins w:id="690" w:author="allisontheobold" w:date="2018-07-02T14:41:00Z">
        <w:r w:rsidR="005E29DB">
          <w:t xml:space="preserve"> </w:t>
        </w:r>
      </w:ins>
      <w:ins w:id="691" w:author="allisontheobold" w:date="2018-06-03T09:20:00Z">
        <w:r>
          <w:t xml:space="preserve">the ability to isolate </w:t>
        </w:r>
      </w:ins>
      <w:ins w:id="692" w:author="allisontheobold" w:date="2018-07-02T14:42:00Z">
        <w:r w:rsidR="004D4C4C">
          <w:t xml:space="preserve">the </w:t>
        </w:r>
      </w:ins>
      <w:ins w:id="693" w:author="allisontheobold" w:date="2018-06-03T09:20:00Z">
        <w:r>
          <w:t>specific statistical computing knowledge</w:t>
        </w:r>
      </w:ins>
      <w:ins w:id="694" w:author="allisontheobold" w:date="2018-06-21T10:21:00Z">
        <w:r w:rsidR="00BA3936">
          <w:t>s</w:t>
        </w:r>
      </w:ins>
      <w:ins w:id="695" w:author="allisontheobold" w:date="2018-06-03T09:20:00Z">
        <w:r w:rsidR="00402530">
          <w:t xml:space="preserve"> students acquire and where </w:t>
        </w:r>
      </w:ins>
      <w:ins w:id="696" w:author="allisontheobold" w:date="2018-06-21T10:21:00Z">
        <w:r w:rsidR="00402530">
          <w:t xml:space="preserve">they are </w:t>
        </w:r>
      </w:ins>
      <w:ins w:id="697" w:author="allisontheobold" w:date="2018-06-03T09:20:00Z">
        <w:r>
          <w:t xml:space="preserve">learned. </w:t>
        </w:r>
      </w:ins>
    </w:p>
    <w:p w14:paraId="7950C58A" w14:textId="77777777" w:rsidR="00272996" w:rsidRDefault="00272996" w:rsidP="00272996">
      <w:pPr>
        <w:pStyle w:val="Body"/>
        <w:rPr>
          <w:ins w:id="698" w:author="allisontheobold" w:date="2018-06-03T09:20:00Z"/>
        </w:rPr>
      </w:pPr>
    </w:p>
    <w:p w14:paraId="1068E716" w14:textId="41E519DE" w:rsidR="008271AA" w:rsidDel="00272996" w:rsidRDefault="008271AA" w:rsidP="008271AA">
      <w:pPr>
        <w:pStyle w:val="Body"/>
        <w:rPr>
          <w:del w:id="699" w:author="allisontheobold" w:date="2018-06-03T09:20:00Z"/>
        </w:rPr>
      </w:pPr>
      <w:del w:id="700" w:author="allisontheobold" w:date="2018-06-03T09:20:00Z">
        <w:r w:rsidDel="00272996">
          <w:delText>The intention of this study is</w:delText>
        </w:r>
      </w:del>
      <w:del w:id="701" w:author="allisontheobold" w:date="2018-06-01T13:19:00Z">
        <w:r w:rsidDel="001F2B20">
          <w:delText xml:space="preserve"> </w:delText>
        </w:r>
      </w:del>
      <w:del w:id="702" w:author="allisontheobold" w:date="2018-06-03T09:20:00Z">
        <w:r w:rsidDel="00272996">
          <w:delText>to describe and understand what factors impact how</w:delText>
        </w:r>
        <w:r w:rsidR="00FC20B7" w:rsidDel="00272996">
          <w:delText xml:space="preserve"> and where</w:delText>
        </w:r>
        <w:r w:rsidDel="00272996">
          <w:delText xml:space="preserve"> </w:delText>
        </w:r>
        <w:r w:rsidR="00FC20B7" w:rsidDel="00272996">
          <w:delText>e</w:delText>
        </w:r>
        <w:r w:rsidDel="00272996">
          <w:delText xml:space="preserve">nvironmental </w:delText>
        </w:r>
        <w:r w:rsidR="00FC20B7" w:rsidDel="00272996">
          <w:delText>s</w:delText>
        </w:r>
        <w:r w:rsidDel="00272996">
          <w:delText xml:space="preserve">cience graduate students gain computational knowledge and the ability to reason through </w:delText>
        </w:r>
        <w:r w:rsidR="00FC20B7" w:rsidDel="00272996">
          <w:delText xml:space="preserve">statistical and computational </w:delText>
        </w:r>
        <w:r w:rsidDel="00272996">
          <w:delText xml:space="preserve">applications in their disciplines. Students who participated in the study described their experiences </w:delText>
        </w:r>
      </w:del>
      <w:del w:id="703" w:author="allisontheobold" w:date="2018-06-01T13:17:00Z">
        <w:r w:rsidDel="005C4CBB">
          <w:delText>wi</w:delText>
        </w:r>
      </w:del>
      <w:del w:id="704" w:author="allisontheobold" w:date="2018-06-01T13:16:00Z">
        <w:r w:rsidDel="005C4CBB">
          <w:delText xml:space="preserve">th </w:delText>
        </w:r>
      </w:del>
      <w:del w:id="705" w:author="allisontheobold" w:date="2018-06-03T09:20:00Z">
        <w:r w:rsidDel="00272996">
          <w:delText>computationa</w:delText>
        </w:r>
      </w:del>
      <w:del w:id="706" w:author="allisontheobold" w:date="2018-06-01T13:16:00Z">
        <w:r w:rsidDel="005C4CBB">
          <w:delText>l thinking</w:delText>
        </w:r>
      </w:del>
      <w:del w:id="707" w:author="allisontheobold" w:date="2018-06-01T13:17:00Z">
        <w:r w:rsidDel="00F276E6">
          <w:delText xml:space="preserve"> </w:delText>
        </w:r>
      </w:del>
      <w:del w:id="708" w:author="allisontheobold" w:date="2018-06-03T09:20:00Z">
        <w:r w:rsidDel="00272996">
          <w:delText>and their ability to reason through applications related to their field.</w:delText>
        </w:r>
      </w:del>
      <w:del w:id="709" w:author="allisontheobold" w:date="2018-06-01T13:19:00Z">
        <w:r w:rsidDel="001F2B20">
          <w:delText xml:space="preserve">  </w:delText>
        </w:r>
      </w:del>
    </w:p>
    <w:p w14:paraId="7EB0A3C1" w14:textId="3A606E61" w:rsidR="008271AA" w:rsidDel="00272996" w:rsidRDefault="008271AA" w:rsidP="009A6B41">
      <w:pPr>
        <w:pStyle w:val="Body"/>
        <w:rPr>
          <w:del w:id="710" w:author="allisontheobold" w:date="2018-06-03T09:20:00Z"/>
        </w:rPr>
      </w:pPr>
      <w:del w:id="711" w:author="allisontheobold" w:date="2018-06-03T09:20:00Z">
        <w:r w:rsidDel="00272996">
          <w:delText xml:space="preserve">Three themes arose from the study, characterizing the factors with the greatest impact on the participants' experiences in acquiring computational knowledge and abilities, as related to applications in their fields. The </w:delText>
        </w:r>
        <w:r w:rsidR="009A6B41" w:rsidDel="00272996">
          <w:delText xml:space="preserve">first </w:delText>
        </w:r>
        <w:r w:rsidDel="00272996">
          <w:delText xml:space="preserve">and </w:delText>
        </w:r>
        <w:r w:rsidR="009A6B41" w:rsidDel="00272996">
          <w:delText xml:space="preserve">second </w:delText>
        </w:r>
        <w:r w:rsidDel="00272996">
          <w:delText xml:space="preserve">themes both focus on the participants' acquisition of computational knowledge and skills, as well as how they cope when faced with computational expectations beyond their ability. The </w:delText>
        </w:r>
        <w:r w:rsidR="009A6B41" w:rsidDel="00272996">
          <w:delText xml:space="preserve">first </w:delText>
        </w:r>
        <w:r w:rsidDel="00272996">
          <w:delText>theme of peer support was initially discussed by the participants in their interviews as a mechanism they use when their "code doesn't run" or when they are asked (or need) to do something outside of their current computational understandings. However, this theme continued to emerge as the participants worked through the computational problems, often attributing their knowledge of computational procedures to a friend or fellow</w:delText>
        </w:r>
        <w:r w:rsidR="00D352E9" w:rsidDel="00272996">
          <w:delText xml:space="preserve"> graduate student helping them “</w:delText>
        </w:r>
        <w:r w:rsidDel="00272996">
          <w:delText>do it with their data.</w:delText>
        </w:r>
        <w:r w:rsidR="00D352E9" w:rsidDel="00272996">
          <w:delText>”</w:delText>
        </w:r>
        <w:r w:rsidDel="00272996">
          <w:delText xml:space="preserve"> These peers offer an avenue for students to seek help, often voiced to be more comfortable than asking an adviser, where participants described both the fear of asking </w:delText>
        </w:r>
        <w:r w:rsidR="00DF3F7D" w:rsidDel="00272996">
          <w:delText>and “feeling dumb,”</w:delText>
        </w:r>
        <w:r w:rsidDel="00272996">
          <w:delText xml:space="preserve"> as well as being </w:delText>
        </w:r>
        <w:r w:rsidR="00DF3F7D" w:rsidDel="00272996">
          <w:delText>“</w:delText>
        </w:r>
        <w:r w:rsidDel="00272996">
          <w:delText>brushed off</w:delText>
        </w:r>
        <w:r w:rsidR="00DF3F7D" w:rsidDel="00272996">
          <w:delText>”</w:delText>
        </w:r>
        <w:r w:rsidDel="00272996">
          <w:delText xml:space="preserve"> because their adviser thought they s</w:delText>
        </w:r>
        <w:r w:rsidR="003E7E19" w:rsidDel="00272996">
          <w:delText>hould “</w:delText>
        </w:r>
        <w:r w:rsidDel="00272996">
          <w:delText>be able to figure out how to do it.</w:delText>
        </w:r>
        <w:r w:rsidR="003E7E19" w:rsidDel="00272996">
          <w:delText>”</w:delText>
        </w:r>
        <w:r w:rsidDel="00272996">
          <w:delText xml:space="preserve">  </w:delText>
        </w:r>
      </w:del>
    </w:p>
    <w:p w14:paraId="59870D5C" w14:textId="1517BECE" w:rsidR="008271AA" w:rsidDel="00272996" w:rsidRDefault="008271AA" w:rsidP="008271AA">
      <w:pPr>
        <w:pStyle w:val="Body"/>
        <w:rPr>
          <w:del w:id="712" w:author="allisontheobold" w:date="2018-06-03T09:20:00Z"/>
        </w:rPr>
      </w:pPr>
      <w:del w:id="713" w:author="allisontheobold" w:date="2018-06-03T09:20:00Z">
        <w:r w:rsidDel="00272996">
          <w:delText xml:space="preserve">In a direct connection to the participants' discomfort in asking for help from an adviser, the </w:delText>
        </w:r>
        <w:r w:rsidR="009A6B41" w:rsidDel="00272996">
          <w:delText xml:space="preserve">second </w:delText>
        </w:r>
        <w:r w:rsidDel="00272996">
          <w:delText>theme of a singular consultant emerged. These singular consultants serve as an all-knowing individual, from whom the pa</w:delText>
        </w:r>
        <w:r w:rsidR="00B36085" w:rsidDel="00272996">
          <w:delText>rticipants have either had the “</w:delText>
        </w:r>
        <w:r w:rsidDel="00272996">
          <w:delText>best</w:delText>
        </w:r>
        <w:r w:rsidR="00B36085" w:rsidDel="00272996">
          <w:delText>”</w:delText>
        </w:r>
        <w:r w:rsidDel="00272996">
          <w:delText xml:space="preserve"> experiences with, where the individual spends the necessary time to explain the concepts, or the consultant has always been capable of providing the participant with an answer to their problem. These figures serve a similar role to peers, where the participants are both able to seek computational help and acquire new computational skills and understandings through their interactions. However, as opposed to the help participants received from peers, the students never voiced any negative experiences when seeking help from these consultants.   </w:delText>
        </w:r>
      </w:del>
    </w:p>
    <w:p w14:paraId="2E31991C" w14:textId="6CE20706" w:rsidR="009A6B41" w:rsidDel="00272996" w:rsidRDefault="009A6B41" w:rsidP="008271AA">
      <w:pPr>
        <w:pStyle w:val="Body"/>
        <w:rPr>
          <w:del w:id="714" w:author="allisontheobold" w:date="2018-06-03T09:20:00Z"/>
        </w:rPr>
      </w:pPr>
      <w:del w:id="715" w:author="allisontheobold" w:date="2018-06-03T09:20:00Z">
        <w:r w:rsidDel="00272996">
          <w:delText xml:space="preserve">In the third theme, participants voiced the importance of their experiences performing independent research as a substantial influence on their abilities to reason through and perform statistical and computational problems. Through independent research, the participants were able to play with real-world data and applications outside of what they saw in the classroom. These experiences also opened the door to the unease that comes when one is asked to perform computational tasks beyond one's knowledge. In these circumstances, the participants discussed their reliance on peers and singular consultants to aid them in accomplishing computational tasks.  </w:delText>
        </w:r>
      </w:del>
    </w:p>
    <w:p w14:paraId="2D187224" w14:textId="2A55A728" w:rsidR="008271AA" w:rsidDel="00272996" w:rsidRDefault="008271AA" w:rsidP="008271AA">
      <w:pPr>
        <w:pStyle w:val="Body"/>
        <w:rPr>
          <w:del w:id="716" w:author="allisontheobold" w:date="2018-06-03T09:20:00Z"/>
        </w:rPr>
      </w:pPr>
      <w:del w:id="717" w:author="allisontheobold" w:date="2018-06-03T09:20:00Z">
        <w:r w:rsidDel="00272996">
          <w:delText xml:space="preserve">The second purpose of this study was to describe how these themes impact students' computational abilities across different backgrounds. The theme of research experiences, with its overall positive tone by participants, produced different experiences for students with fewer computational skills and understandings than students with more. The frustrations of simple tasks, such as subsetting data or removing NA's, were felt by the participants who had completed a </w:delText>
        </w:r>
        <w:r w:rsidR="00760E72" w:rsidDel="00272996">
          <w:delText>b</w:delText>
        </w:r>
        <w:r w:rsidDel="00272996">
          <w:delText>achelor's without any computational elements to their coursework, while those who were exposed to small amounts of computing in their undergraduate coursework, such as a general computer science courses, a GIS course</w:delText>
        </w:r>
        <w:r w:rsidR="005544E9" w:rsidDel="00272996">
          <w:delText xml:space="preserve">, or experience with </w:delText>
        </w:r>
        <w:r w:rsidRPr="005544E9" w:rsidDel="00272996">
          <w:rPr>
            <w:rFonts w:ascii="Courier New" w:hAnsi="Courier New" w:cs="Courier New"/>
          </w:rPr>
          <w:delText>Access</w:delText>
        </w:r>
        <w:r w:rsidDel="00272996">
          <w:delText xml:space="preserve"> databases, were able to begin computational tasks in their research walking and not crawling.  </w:delText>
        </w:r>
      </w:del>
    </w:p>
    <w:p w14:paraId="1DDFA240" w14:textId="76B80F1A" w:rsidR="007938A9" w:rsidDel="00272996" w:rsidRDefault="008271AA" w:rsidP="008271AA">
      <w:pPr>
        <w:pStyle w:val="Body"/>
        <w:rPr>
          <w:del w:id="718" w:author="allisontheobold" w:date="2018-06-03T09:20:00Z"/>
        </w:rPr>
      </w:pPr>
      <w:del w:id="719" w:author="allisontheobold" w:date="2018-06-03T09:20:00Z">
        <w:r w:rsidDel="00272996">
          <w:delText>The largest difference in the impacts of a factor between computational skill groups, came in the theme of a singular consultant. One participant, Stephanie, who entered graduate school after completing a year's work as a r</w:delText>
        </w:r>
        <w:r w:rsidR="00914691" w:rsidDel="00272996">
          <w:delText xml:space="preserve">esearch assistant working in </w:delText>
        </w:r>
        <w:r w:rsidRPr="00914691" w:rsidDel="00272996">
          <w:rPr>
            <w:rFonts w:ascii="Courier New" w:hAnsi="Courier New" w:cs="Courier New"/>
          </w:rPr>
          <w:delText>R</w:delText>
        </w:r>
        <w:r w:rsidDel="00272996">
          <w:delText xml:space="preserve">, instead serves as the </w:delText>
        </w:r>
        <w:r w:rsidR="00760E72" w:rsidDel="00272996">
          <w:delText xml:space="preserve">singular </w:delText>
        </w:r>
        <w:r w:rsidDel="00272996">
          <w:delText xml:space="preserve">computational consultant for </w:delText>
        </w:r>
        <w:r w:rsidR="00760E72" w:rsidDel="00272996">
          <w:delText xml:space="preserve">many graduate students in </w:delText>
        </w:r>
        <w:r w:rsidDel="00272996">
          <w:delText xml:space="preserve">the Environmental Science department. She still described the theme of seeking help from her peers, predominantly her lab-mates, but, for her, the singular consultant was her adviser. Potentially due to her more substantial computational background, Stephanie voiced that she feels less of a power difference than her peers when seeking help from her adviser.  </w:delText>
        </w:r>
      </w:del>
    </w:p>
    <w:p w14:paraId="27603C8E" w14:textId="0E285907" w:rsidR="008271AA" w:rsidDel="00272996" w:rsidRDefault="008271AA" w:rsidP="008271AA">
      <w:pPr>
        <w:pStyle w:val="Body"/>
        <w:rPr>
          <w:del w:id="720" w:author="allisontheobold" w:date="2018-06-03T09:20:00Z"/>
        </w:rPr>
      </w:pPr>
    </w:p>
    <w:p w14:paraId="31FFDC1E" w14:textId="3CEC0955" w:rsidR="008271AA" w:rsidDel="00272996" w:rsidRDefault="008271AA" w:rsidP="008271AA">
      <w:pPr>
        <w:pStyle w:val="SectionHeading"/>
        <w:rPr>
          <w:del w:id="721" w:author="allisontheobold" w:date="2018-06-03T09:20:00Z"/>
        </w:rPr>
      </w:pPr>
      <w:del w:id="722" w:author="allisontheobold" w:date="2018-06-03T09:20:00Z">
        <w:r w:rsidDel="00272996">
          <w:delText>conclusion and implications</w:delText>
        </w:r>
      </w:del>
    </w:p>
    <w:p w14:paraId="3FAC3E25" w14:textId="462EC6AA" w:rsidR="008271AA" w:rsidRPr="008271AA" w:rsidDel="00272996" w:rsidRDefault="008271AA" w:rsidP="008271AA">
      <w:pPr>
        <w:pStyle w:val="Body"/>
        <w:rPr>
          <w:del w:id="723" w:author="allisontheobold" w:date="2018-06-03T09:20:00Z"/>
        </w:rPr>
      </w:pPr>
    </w:p>
    <w:p w14:paraId="4DD8E3B6" w14:textId="56E90DA3" w:rsidR="008271AA" w:rsidDel="00272996" w:rsidRDefault="008271AA" w:rsidP="008271AA">
      <w:pPr>
        <w:pStyle w:val="Body"/>
        <w:rPr>
          <w:del w:id="724" w:author="allisontheobold" w:date="2018-06-03T09:20:00Z"/>
        </w:rPr>
      </w:pPr>
      <w:del w:id="725" w:author="allisontheobold" w:date="2018-06-03T09:20:00Z">
        <w:r w:rsidRPr="008271AA" w:rsidDel="00272996">
          <w:delText>The findings of this study</w:delText>
        </w:r>
        <w:r w:rsidR="002B0F10" w:rsidDel="00272996">
          <w:delText xml:space="preserve"> are summarized in</w:delText>
        </w:r>
        <w:r w:rsidRPr="008271AA" w:rsidDel="00272996">
          <w:delText xml:space="preserve"> a concept map of how students acquire the skills necessary to perform computational applications in their fields. With the emergent themes describing where students are acquiring these necessary skills, the concept map in Figure 1 reflects these changes.</w:delText>
        </w:r>
      </w:del>
    </w:p>
    <w:p w14:paraId="14A4A7E5" w14:textId="07E5F5F5" w:rsidR="00D42F6F" w:rsidDel="00272996" w:rsidRDefault="003E315E" w:rsidP="003E315E">
      <w:pPr>
        <w:pStyle w:val="Body"/>
        <w:jc w:val="center"/>
        <w:rPr>
          <w:del w:id="726" w:author="allisontheobold" w:date="2018-06-03T09:20:00Z"/>
        </w:rPr>
      </w:pPr>
      <w:commentRangeStart w:id="727"/>
      <w:del w:id="728" w:author="allisontheobold" w:date="2018-06-03T09:20:00Z">
        <w:r w:rsidDel="00272996">
          <w:drawing>
            <wp:inline distT="0" distB="0" distL="0" distR="0" wp14:anchorId="4BEC976D" wp14:editId="4E7A027E">
              <wp:extent cx="5032375" cy="4899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_Map.jpeg"/>
                      <pic:cNvPicPr/>
                    </pic:nvPicPr>
                    <pic:blipFill>
                      <a:blip r:embed="rId17">
                        <a:extLst>
                          <a:ext uri="{28A0092B-C50C-407E-A947-70E740481C1C}">
                            <a14:useLocalDpi xmlns:a14="http://schemas.microsoft.com/office/drawing/2010/main" val="0"/>
                          </a:ext>
                        </a:extLst>
                      </a:blip>
                      <a:stretch>
                        <a:fillRect/>
                      </a:stretch>
                    </pic:blipFill>
                    <pic:spPr>
                      <a:xfrm>
                        <a:off x="0" y="0"/>
                        <a:ext cx="5032375" cy="4899025"/>
                      </a:xfrm>
                      <a:prstGeom prst="rect">
                        <a:avLst/>
                      </a:prstGeom>
                    </pic:spPr>
                  </pic:pic>
                </a:graphicData>
              </a:graphic>
            </wp:inline>
          </w:drawing>
        </w:r>
        <w:commentRangeEnd w:id="727"/>
        <w:r w:rsidR="002B0F10" w:rsidDel="00272996">
          <w:rPr>
            <w:rStyle w:val="CommentReference"/>
          </w:rPr>
          <w:commentReference w:id="727"/>
        </w:r>
      </w:del>
    </w:p>
    <w:p w14:paraId="14080260" w14:textId="623AAE6A" w:rsidR="00385F27" w:rsidDel="00272996" w:rsidRDefault="00385F27" w:rsidP="00385F27">
      <w:pPr>
        <w:pStyle w:val="Body"/>
        <w:rPr>
          <w:del w:id="729" w:author="allisontheobold" w:date="2018-06-03T09:20:00Z"/>
        </w:rPr>
      </w:pPr>
      <w:del w:id="730" w:author="allisontheobold" w:date="2018-06-03T09:20:00Z">
        <w:r w:rsidDel="00272996">
          <w:delText xml:space="preserve">At the center of the concept map, we find programming understanding the bottleneck described by all students in their abilities to successfully accomplish computational applications in their fields. </w:delText>
        </w:r>
        <w:r w:rsidR="00FA03B0" w:rsidDel="00272996">
          <w:delText xml:space="preserve">The majority of the students' understanding comes from their course work, independent research, and collaboration with their peers. </w:delText>
        </w:r>
        <w:r w:rsidDel="00272996">
          <w:delText xml:space="preserve">This understanding is informed, albeit weakly, by students' backgrounds and their advisers. </w:delText>
        </w:r>
      </w:del>
    </w:p>
    <w:p w14:paraId="713F841C" w14:textId="304AEC65" w:rsidR="00010B6C" w:rsidDel="00272996" w:rsidRDefault="008271AA" w:rsidP="008271AA">
      <w:pPr>
        <w:pStyle w:val="Body"/>
        <w:rPr>
          <w:del w:id="731" w:author="allisontheobold" w:date="2018-06-03T09:20:00Z"/>
        </w:rPr>
      </w:pPr>
      <w:del w:id="732" w:author="allisontheobold" w:date="2018-06-03T09:20:00Z">
        <w:r w:rsidDel="00272996">
          <w:delText xml:space="preserve">The computational aspects of this concept map were initially thought to exhibit Bloom's </w:delText>
        </w:r>
        <w:commentRangeStart w:id="733"/>
        <w:commentRangeStart w:id="734"/>
        <w:r w:rsidRPr="00344A47" w:rsidDel="00272996">
          <w:rPr>
            <w:szCs w:val="22"/>
          </w:rPr>
          <w:delText>taxonomy</w:delText>
        </w:r>
        <w:commentRangeEnd w:id="733"/>
        <w:r w:rsidR="00385F27" w:rsidRPr="00344A47" w:rsidDel="00272996">
          <w:rPr>
            <w:rStyle w:val="CommentReference"/>
            <w:sz w:val="22"/>
            <w:szCs w:val="22"/>
            <w:rPrChange w:id="735" w:author="allisontheobold" w:date="2018-05-30T16:15:00Z">
              <w:rPr>
                <w:rStyle w:val="CommentReference"/>
              </w:rPr>
            </w:rPrChange>
          </w:rPr>
          <w:commentReference w:id="733"/>
        </w:r>
        <w:commentRangeEnd w:id="734"/>
        <w:r w:rsidR="00246DA5" w:rsidDel="00272996">
          <w:rPr>
            <w:rStyle w:val="CommentReference"/>
          </w:rPr>
          <w:commentReference w:id="734"/>
        </w:r>
        <w:r w:rsidRPr="00D539D3" w:rsidDel="00272996">
          <w:rPr>
            <w:szCs w:val="22"/>
          </w:rPr>
          <w:delText>.</w:delText>
        </w:r>
        <w:r w:rsidRPr="00D539D3" w:rsidDel="00272996">
          <w:delText xml:space="preserve"> </w:delText>
        </w:r>
        <w:r w:rsidDel="00272996">
          <w:delText>This theory describes the process of learning as a hierarchy of understanding, where students first understand low-level concepts, such as logic</w:delText>
        </w:r>
        <w:r w:rsidR="006A37D4" w:rsidDel="00272996">
          <w:delText>al statements, using built</w:delText>
        </w:r>
        <w:r w:rsidR="00385F27" w:rsidDel="00272996">
          <w:delText>-</w:delText>
        </w:r>
        <w:r w:rsidR="006A37D4" w:rsidDel="00272996">
          <w:delText xml:space="preserve">in </w:delText>
        </w:r>
        <w:r w:rsidRPr="006A37D4" w:rsidDel="00272996">
          <w:rPr>
            <w:rFonts w:ascii="Courier New" w:hAnsi="Courier New" w:cs="Courier New"/>
          </w:rPr>
          <w:delText>R</w:delText>
        </w:r>
        <w:r w:rsidR="00606A54" w:rsidDel="00272996">
          <w:rPr>
            <w:rFonts w:ascii="Courier New" w:hAnsi="Courier New" w:cs="Courier New"/>
          </w:rPr>
          <w:delText xml:space="preserve"> </w:delText>
        </w:r>
        <w:r w:rsidDel="00272996">
          <w:delText>functions, making comments in their code, and trouble-shooting error messages, before thinking about them in more complex ways, and learning higher-level concepts, such as user</w:delText>
        </w:r>
        <w:r w:rsidR="00010B6C" w:rsidDel="00272996">
          <w:delText>-</w:delText>
        </w:r>
        <w:r w:rsidDel="00272996">
          <w:delText xml:space="preserve">defined functions, defining classes of objects, and  implementing loops and conditional statements. We found, however, that the participants do not learn the concepts related to accomplishing computational applications in a hierarchy. </w:delText>
        </w:r>
      </w:del>
    </w:p>
    <w:p w14:paraId="074A843F" w14:textId="64BC3228" w:rsidR="00010B6C" w:rsidDel="00272996" w:rsidRDefault="00010B6C" w:rsidP="00010B6C">
      <w:pPr>
        <w:pStyle w:val="Body"/>
        <w:rPr>
          <w:del w:id="736" w:author="allisontheobold" w:date="2018-06-03T09:20:00Z"/>
        </w:rPr>
      </w:pPr>
      <w:del w:id="737" w:author="allisontheobold" w:date="2018-06-03T09:20:00Z">
        <w:r w:rsidDel="00272996">
          <w:delText>The programming understandings that these students attributed to their coursework were primarily the aforementioned low-level concepts. These concepts were found to not directly inform a student's research, but instead the concepts were understood through the use of peer interaction prior to implementation in their own research. The programming understandings informed by a student's independent research, in conjunction with peer collaboration, were described by participants to be largely the high-level concepts described previously. These understandings stem from the need to find computational solutions to the applications they are currently working with. These solutions often require higher-level programming concepts, but they are accomplished</w:delText>
        </w:r>
        <w:r w:rsidR="009C7BA6" w:rsidDel="00272996">
          <w:delText>, at times,</w:delText>
        </w:r>
        <w:r w:rsidDel="00272996">
          <w:delText xml:space="preserve"> without students learning the lower-level concepts at work within the solutions. </w:delText>
        </w:r>
        <w:r w:rsidR="008271AA" w:rsidDel="00272996">
          <w:delText xml:space="preserve">The importance of background remains, however. For these participants, the elements of background that proved to be of the most help were both undergraduate statistics courses and pre-graduate research. </w:delText>
        </w:r>
      </w:del>
    </w:p>
    <w:p w14:paraId="4AADEEDF" w14:textId="47416C7A" w:rsidR="00010B6C" w:rsidDel="00272996" w:rsidRDefault="008271AA" w:rsidP="00010B6C">
      <w:pPr>
        <w:pStyle w:val="Body"/>
        <w:rPr>
          <w:del w:id="738" w:author="allisontheobold" w:date="2018-06-03T09:20:00Z"/>
        </w:rPr>
      </w:pPr>
      <w:del w:id="739" w:author="allisontheobold" w:date="2018-06-03T09:20:00Z">
        <w:r w:rsidDel="00272996">
          <w:delText>The adviser plays an important role in students acquiring the computational knowledge necessary to perform applications, by both emphasizing the importance of these skills, as well as introductions (or recommendations) for stude</w:delText>
        </w:r>
        <w:r w:rsidR="00606A54" w:rsidDel="00272996">
          <w:delText xml:space="preserve">nts to store their data in an </w:delText>
        </w:r>
        <w:r w:rsidRPr="00606A54" w:rsidDel="00272996">
          <w:rPr>
            <w:rFonts w:ascii="Courier New" w:hAnsi="Courier New" w:cs="Courier New"/>
          </w:rPr>
          <w:delText>Access</w:delText>
        </w:r>
        <w:r w:rsidR="00606A54" w:rsidDel="00272996">
          <w:rPr>
            <w:rFonts w:ascii="Courier New" w:hAnsi="Courier New" w:cs="Courier New"/>
          </w:rPr>
          <w:delText xml:space="preserve"> </w:delText>
        </w:r>
        <w:r w:rsidDel="00272996">
          <w:delText xml:space="preserve">database. The ability of many participants to understand both data structures and sorting or filtering data was largely attributed to their experiences working with these types of databases. Additionally, this study found that, although they are not often used, advisers are viewed as an accessible way for students to better understand the computation necessary for their independent research projects, which overall contributes to better computational understanding and skills for these students. </w:delText>
        </w:r>
      </w:del>
    </w:p>
    <w:p w14:paraId="24A16436" w14:textId="77777777" w:rsidR="008271AA" w:rsidRDefault="008271AA" w:rsidP="008271AA">
      <w:pPr>
        <w:pStyle w:val="Body"/>
      </w:pPr>
    </w:p>
    <w:p w14:paraId="074C9DC4" w14:textId="6213C1C5" w:rsidR="00213EAA" w:rsidRDefault="00213EAA" w:rsidP="00213EAA">
      <w:pPr>
        <w:pStyle w:val="SectionHeading"/>
        <w:rPr>
          <w:ins w:id="740" w:author="allisontheobold" w:date="2018-06-03T09:22:00Z"/>
        </w:rPr>
      </w:pPr>
      <w:ins w:id="741" w:author="allisontheobold" w:date="2018-06-03T09:22:00Z">
        <w:r>
          <w:t>conclusion</w:t>
        </w:r>
      </w:ins>
    </w:p>
    <w:p w14:paraId="5E8E411C" w14:textId="4371FEE6" w:rsidR="008271AA" w:rsidDel="00213EAA" w:rsidRDefault="008271AA" w:rsidP="008271AA">
      <w:pPr>
        <w:pStyle w:val="SubSectionHeading"/>
        <w:rPr>
          <w:del w:id="742" w:author="allisontheobold" w:date="2018-06-03T09:22:00Z"/>
        </w:rPr>
      </w:pPr>
      <w:del w:id="743" w:author="allisontheobold" w:date="2018-06-03T09:22:00Z">
        <w:r w:rsidDel="00213EAA">
          <w:delText xml:space="preserve"> </w:delText>
        </w:r>
        <w:r w:rsidRPr="00A44FA6" w:rsidDel="00213EAA">
          <w:delText>I</w:delText>
        </w:r>
        <w:r w:rsidDel="00213EAA">
          <w:delText>mplications</w:delText>
        </w:r>
      </w:del>
    </w:p>
    <w:p w14:paraId="1264B2AE" w14:textId="77777777" w:rsidR="008271AA" w:rsidRDefault="008271AA" w:rsidP="008271AA">
      <w:pPr>
        <w:pStyle w:val="Body"/>
      </w:pPr>
    </w:p>
    <w:p w14:paraId="115DE3ED" w14:textId="1978E3FF" w:rsidR="00671709" w:rsidRDefault="00671709">
      <w:pPr>
        <w:pStyle w:val="Body"/>
        <w:ind w:firstLine="0"/>
        <w:rPr>
          <w:ins w:id="744" w:author="allisontheobold" w:date="2018-06-03T09:54:00Z"/>
        </w:rPr>
        <w:pPrChange w:id="745" w:author="allisontheobold" w:date="2018-06-03T09:54:00Z">
          <w:pPr>
            <w:pStyle w:val="Body"/>
          </w:pPr>
        </w:pPrChange>
      </w:pPr>
      <w:ins w:id="746" w:author="allisontheobold" w:date="2018-06-03T09:54:00Z">
        <w:r>
          <w:t xml:space="preserve">Statistical computing has become a foundational aspect of research in the environmental sciences. This small-scale study brings forward the experiences of graduate envrionmental science students in </w:t>
        </w:r>
        <w:r w:rsidRPr="008271AA">
          <w:t xml:space="preserve">acquiring the computational understandings necessary to successfully perform field related </w:t>
        </w:r>
        <w:r>
          <w:t xml:space="preserve">statistical </w:t>
        </w:r>
        <w:r w:rsidRPr="008271AA">
          <w:t>applications</w:t>
        </w:r>
        <w:r>
          <w:t>. These themes bring to</w:t>
        </w:r>
        <w:r w:rsidR="006A61C4">
          <w:t xml:space="preserve"> light the factors students rel</w:t>
        </w:r>
      </w:ins>
      <w:ins w:id="747" w:author="allisontheobold" w:date="2018-07-02T14:43:00Z">
        <w:r w:rsidR="006A61C4">
          <w:t>ied</w:t>
        </w:r>
      </w:ins>
      <w:ins w:id="748" w:author="allisontheobold" w:date="2018-06-03T09:54:00Z">
        <w:r>
          <w:t xml:space="preserve"> upon when gaining these computational understandings, and suggest the need for the integration of computational training into these programs. The present study begins the discussion of the computational knowledge necessary for research in </w:t>
        </w:r>
        <w:r w:rsidR="00F45F68">
          <w:t xml:space="preserve">the environmental sciences, </w:t>
        </w:r>
      </w:ins>
      <w:ins w:id="749" w:author="allisontheobold" w:date="2018-07-02T14:43:00Z">
        <w:r w:rsidR="00F45F68">
          <w:t>as</w:t>
        </w:r>
      </w:ins>
      <w:ins w:id="750" w:author="allisontheobold" w:date="2018-06-03T09:54:00Z">
        <w:r>
          <w:t xml:space="preserve"> it provides an overview of the </w:t>
        </w:r>
        <w:r w:rsidR="00F45F68">
          <w:t>resources graduate students rel</w:t>
        </w:r>
      </w:ins>
      <w:ins w:id="751" w:author="allisontheobold" w:date="2018-07-02T14:43:00Z">
        <w:r w:rsidR="00F45F68">
          <w:t>ied</w:t>
        </w:r>
      </w:ins>
      <w:ins w:id="752" w:author="allisontheobold" w:date="2018-06-03T09:54:00Z">
        <w:r>
          <w:t xml:space="preserve"> on in their aquistion of these understandings. </w:t>
        </w:r>
        <w:r w:rsidRPr="008271AA">
          <w:t>To better inform faculty in these departments, a thorough investigation</w:t>
        </w:r>
        <w:r>
          <w:t xml:space="preserve"> of both the coursework and structure </w:t>
        </w:r>
        <w:r w:rsidRPr="008271AA">
          <w:t>of courses completed by these participa</w:t>
        </w:r>
        <w:r w:rsidR="00AE54F8">
          <w:t>nts could be performed. This w</w:t>
        </w:r>
      </w:ins>
      <w:ins w:id="753" w:author="allisontheobold" w:date="2018-07-02T14:43:00Z">
        <w:r w:rsidR="00AE54F8">
          <w:t>oul</w:t>
        </w:r>
      </w:ins>
      <w:ins w:id="754" w:author="allisontheobold" w:date="2018-07-02T14:44:00Z">
        <w:r w:rsidR="00AE54F8">
          <w:t>d</w:t>
        </w:r>
      </w:ins>
      <w:ins w:id="755" w:author="allisontheobold" w:date="2018-06-03T09:54:00Z">
        <w:r w:rsidRPr="008271AA">
          <w:t xml:space="preserve"> allow for a</w:t>
        </w:r>
        <w:r>
          <w:t xml:space="preserve"> discussion of how to best integrate</w:t>
        </w:r>
        <w:r w:rsidRPr="008271AA">
          <w:t xml:space="preserve"> these computational concepts</w:t>
        </w:r>
      </w:ins>
      <w:ins w:id="756" w:author="allisontheobold" w:date="2018-07-02T14:44:00Z">
        <w:r w:rsidR="00774433">
          <w:t xml:space="preserve"> into current coursework requirements</w:t>
        </w:r>
      </w:ins>
      <w:ins w:id="757" w:author="allisontheobold" w:date="2018-06-03T09:54:00Z">
        <w:r w:rsidRPr="008271AA">
          <w:t>, so that students leave the classroom with understandings they can implement immediately in their own research.</w:t>
        </w:r>
      </w:ins>
    </w:p>
    <w:p w14:paraId="3C277914" w14:textId="6930D4BA" w:rsidR="008271AA" w:rsidRPr="008271AA" w:rsidDel="00671709" w:rsidRDefault="008271AA" w:rsidP="006067B4">
      <w:pPr>
        <w:pStyle w:val="Body"/>
        <w:rPr>
          <w:del w:id="758" w:author="allisontheobold" w:date="2018-06-03T09:54:00Z"/>
        </w:rPr>
      </w:pPr>
      <w:del w:id="759" w:author="allisontheobold" w:date="2018-06-03T09:54:00Z">
        <w:r w:rsidRPr="008271AA" w:rsidDel="00671709">
          <w:delText xml:space="preserve">This study better informs the faculty and staff at this institution of the computational needs of graduate students in </w:delText>
        </w:r>
      </w:del>
      <w:del w:id="760" w:author="allisontheobold" w:date="2018-05-31T13:52:00Z">
        <w:r w:rsidRPr="008271AA" w:rsidDel="001A5648">
          <w:delText xml:space="preserve">the </w:delText>
        </w:r>
      </w:del>
      <w:del w:id="761" w:author="allisontheobold" w:date="2018-06-03T09:54:00Z">
        <w:r w:rsidR="00136272" w:rsidDel="00671709">
          <w:delText>e</w:delText>
        </w:r>
        <w:r w:rsidRPr="008271AA" w:rsidDel="00671709">
          <w:delText xml:space="preserve">nvironmental </w:delText>
        </w:r>
        <w:r w:rsidR="00136272" w:rsidDel="00671709">
          <w:delText>s</w:delText>
        </w:r>
        <w:r w:rsidRPr="008271AA" w:rsidDel="00671709">
          <w:delText>cience fields. In the discussion of how students are acquiring the computational understandings necessary to successfully perform field related applications, we are able to see how both instruction and learning could be improved. It is possible that students are acquiring computational skills in the classroom, however there is also the possibility that the concepts being taught are not</w:delText>
        </w:r>
      </w:del>
      <w:del w:id="762" w:author="allisontheobold" w:date="2018-05-31T13:54:00Z">
        <w:r w:rsidRPr="008271AA" w:rsidDel="002C4A17">
          <w:delText xml:space="preserve"> at a low enough level </w:delText>
        </w:r>
      </w:del>
      <w:del w:id="763" w:author="allisontheobold" w:date="2018-06-03T09:54:00Z">
        <w:r w:rsidRPr="008271AA" w:rsidDel="00671709">
          <w:delText>for students to grasp them independent of their peers. To better inform faculty in these departments, a thorough investigation of both the coursework (syllabus) and structure (lecture, laboratory, etc.) of courses completed by these participants could be performed. This will allow for a discussion of how to best teach these computational concepts, so that students leave the classroom with understandings they can implement immediately in their own research.</w:delText>
        </w:r>
      </w:del>
    </w:p>
    <w:p w14:paraId="515CD320" w14:textId="77777777" w:rsidR="0039440A" w:rsidRDefault="0039440A">
      <w:pPr>
        <w:pStyle w:val="Body"/>
        <w:ind w:firstLine="0"/>
        <w:pPrChange w:id="764" w:author="allisontheobold" w:date="2018-06-03T09:54:00Z">
          <w:pPr>
            <w:pStyle w:val="Body"/>
          </w:pPr>
        </w:pPrChange>
      </w:pPr>
    </w:p>
    <w:p w14:paraId="711C4AD0" w14:textId="77777777" w:rsidR="00E960B0" w:rsidRDefault="00F166F5" w:rsidP="004E0231">
      <w:pPr>
        <w:pStyle w:val="AcknowlegementTitle"/>
        <w:outlineLvl w:val="0"/>
      </w:pPr>
      <w:r>
        <w:t>ACKNOWLEDGEMENTS</w:t>
      </w:r>
    </w:p>
    <w:p w14:paraId="656F05BF" w14:textId="77777777" w:rsidR="00E960B0" w:rsidRDefault="00E960B0">
      <w:pPr>
        <w:pStyle w:val="Body"/>
      </w:pPr>
    </w:p>
    <w:p w14:paraId="6B16B4D8" w14:textId="40C33F32" w:rsidR="00344A47" w:rsidDel="007717FE" w:rsidRDefault="00654BF8">
      <w:pPr>
        <w:pStyle w:val="Body"/>
        <w:ind w:firstLine="0"/>
        <w:rPr>
          <w:del w:id="765" w:author="allisontheobold" w:date="2018-05-30T16:18:00Z"/>
        </w:rPr>
        <w:pPrChange w:id="766" w:author="allisontheobold" w:date="2018-05-30T16:18:00Z">
          <w:pPr>
            <w:pStyle w:val="Body"/>
          </w:pPr>
        </w:pPrChange>
      </w:pPr>
      <w:del w:id="767" w:author="allisontheobold" w:date="2018-07-02T14:44:00Z">
        <w:r w:rsidDel="007717FE">
          <w:delText>Participant acknowledgements</w:delText>
        </w:r>
      </w:del>
      <w:ins w:id="768" w:author="allisontheobold" w:date="2018-07-02T14:44:00Z">
        <w:r w:rsidR="007717FE">
          <w:t>We would like to specially thank the participants from this study, w</w:t>
        </w:r>
      </w:ins>
      <w:ins w:id="769" w:author="allisontheobold" w:date="2018-07-02T14:45:00Z">
        <w:r w:rsidR="007717FE">
          <w:t>ithout whom this research would not have been possible.</w:t>
        </w:r>
      </w:ins>
      <w:ins w:id="770" w:author="allisontheobold" w:date="2018-07-02T14:46:00Z">
        <w:r w:rsidR="006571E4">
          <w:t xml:space="preserve"> </w:t>
        </w:r>
        <w:r w:rsidR="006571E4">
          <w:t>We would also like to thank Jennifer Green</w:t>
        </w:r>
        <w:r w:rsidR="006571E4">
          <w:t xml:space="preserve"> and Megan Wikstrom</w:t>
        </w:r>
        <w:r w:rsidR="006571E4">
          <w:t xml:space="preserve"> for </w:t>
        </w:r>
        <w:r w:rsidR="006571E4">
          <w:t>their</w:t>
        </w:r>
        <w:r w:rsidR="006571E4">
          <w:t xml:space="preserve"> insightful comments on this paper</w:t>
        </w:r>
        <w:r w:rsidR="006571E4">
          <w:t xml:space="preserve">. </w:t>
        </w:r>
      </w:ins>
      <w:bookmarkStart w:id="771" w:name="_GoBack"/>
      <w:bookmarkEnd w:id="771"/>
    </w:p>
    <w:p w14:paraId="17038DA9" w14:textId="77777777" w:rsidR="007717FE" w:rsidRDefault="007717FE" w:rsidP="00246DA5">
      <w:pPr>
        <w:pStyle w:val="Body"/>
        <w:outlineLvl w:val="0"/>
        <w:rPr>
          <w:ins w:id="772" w:author="allisontheobold" w:date="2018-07-02T14:45:00Z"/>
        </w:rPr>
      </w:pPr>
    </w:p>
    <w:p w14:paraId="78FDCD76" w14:textId="77777777" w:rsidR="002B3CB5" w:rsidRDefault="002B3CB5">
      <w:pPr>
        <w:pStyle w:val="Body"/>
        <w:ind w:firstLine="0"/>
        <w:pPrChange w:id="773" w:author="allisontheobold" w:date="2018-05-30T16:18:00Z">
          <w:pPr>
            <w:pStyle w:val="Body"/>
          </w:pPr>
        </w:pPrChange>
      </w:pPr>
    </w:p>
    <w:p w14:paraId="3BC01AE2" w14:textId="77777777" w:rsidR="00E960B0" w:rsidRDefault="00F166F5" w:rsidP="004E0231">
      <w:pPr>
        <w:pStyle w:val="ReferencesTitle"/>
        <w:outlineLvl w:val="0"/>
      </w:pPr>
      <w:commentRangeStart w:id="774"/>
      <w:r>
        <w:t>REFERENCES</w:t>
      </w:r>
      <w:commentRangeEnd w:id="774"/>
      <w:r w:rsidR="00527F17">
        <w:rPr>
          <w:rStyle w:val="CommentReference"/>
          <w:b w:val="0"/>
          <w:caps w:val="0"/>
        </w:rPr>
        <w:commentReference w:id="774"/>
      </w:r>
    </w:p>
    <w:p w14:paraId="53D4230C" w14:textId="77777777" w:rsidR="00A67F0D" w:rsidRDefault="00A67F0D" w:rsidP="00A67F0D">
      <w:pPr>
        <w:pStyle w:val="ReferencesBody"/>
        <w:ind w:left="0" w:firstLine="0"/>
      </w:pPr>
    </w:p>
    <w:p w14:paraId="778D1FA6" w14:textId="302D5FE2" w:rsidR="00344A47" w:rsidRPr="00246DA5" w:rsidRDefault="00344A47" w:rsidP="00D44F83">
      <w:pPr>
        <w:pStyle w:val="ReferencesBody"/>
        <w:rPr>
          <w:ins w:id="775" w:author="allisontheobold" w:date="2018-05-30T16:16:00Z"/>
        </w:rPr>
      </w:pPr>
      <w:ins w:id="776" w:author="allisontheobold" w:date="2018-05-30T16:16:00Z">
        <w:r>
          <w:t xml:space="preserve">Bloom, </w:t>
        </w:r>
      </w:ins>
      <w:ins w:id="777" w:author="allisontheobold" w:date="2018-05-30T16:17:00Z">
        <w:r>
          <w:t xml:space="preserve">B. S. (1956). </w:t>
        </w:r>
        <w:r>
          <w:rPr>
            <w:i/>
          </w:rPr>
          <w:t>Taxonomy of Educational Objectives, Handbook I: The Cognitive</w:t>
        </w:r>
      </w:ins>
      <w:ins w:id="778" w:author="allisontheobold" w:date="2018-05-30T16:18:00Z">
        <w:r>
          <w:rPr>
            <w:i/>
          </w:rPr>
          <w:t xml:space="preserve"> Domain</w:t>
        </w:r>
        <w:r>
          <w:t xml:space="preserve">. New York: David McKay Co Inc. </w:t>
        </w:r>
      </w:ins>
    </w:p>
    <w:p w14:paraId="0C516020" w14:textId="0EEEBB1E" w:rsidR="00D44F83" w:rsidRPr="00D44F83" w:rsidRDefault="0021121C" w:rsidP="00D44F83">
      <w:pPr>
        <w:pStyle w:val="ReferencesBody"/>
      </w:pPr>
      <w:r>
        <w:t>Cortina, T. (2007).</w:t>
      </w:r>
      <w:r>
        <w:rPr>
          <w:i/>
        </w:rPr>
        <w:t xml:space="preserve"> </w:t>
      </w:r>
      <w:r w:rsidRPr="00AA526C">
        <w:rPr>
          <w:szCs w:val="22"/>
        </w:rPr>
        <w:t xml:space="preserve">An introduction to computer science for non-majors using principles of computation. </w:t>
      </w:r>
      <w:r w:rsidR="00D44F83">
        <w:rPr>
          <w:i/>
        </w:rPr>
        <w:t>Proceedings of the 38</w:t>
      </w:r>
      <w:r w:rsidR="00D44F83" w:rsidRPr="00D44F83">
        <w:rPr>
          <w:i/>
          <w:vertAlign w:val="superscript"/>
        </w:rPr>
        <w:t>th</w:t>
      </w:r>
      <w:r w:rsidR="0063242B">
        <w:rPr>
          <w:i/>
        </w:rPr>
        <w:t xml:space="preserve"> S</w:t>
      </w:r>
      <w:r w:rsidR="00D44F83">
        <w:rPr>
          <w:i/>
        </w:rPr>
        <w:t xml:space="preserve">IGCSE technical symposium on computer science education, </w:t>
      </w:r>
      <w:r w:rsidRPr="00D44F83">
        <w:rPr>
          <w:i/>
          <w:szCs w:val="22"/>
        </w:rPr>
        <w:t>39</w:t>
      </w:r>
      <w:r w:rsidRPr="00AA526C">
        <w:rPr>
          <w:szCs w:val="22"/>
        </w:rPr>
        <w:t>,</w:t>
      </w:r>
      <w:r w:rsidR="00D44F83">
        <w:rPr>
          <w:szCs w:val="22"/>
        </w:rPr>
        <w:t xml:space="preserve"> </w:t>
      </w:r>
      <w:r w:rsidRPr="00AA526C">
        <w:rPr>
          <w:szCs w:val="22"/>
        </w:rPr>
        <w:t>218–222.</w:t>
      </w:r>
      <w:r w:rsidR="00D44F83">
        <w:rPr>
          <w:szCs w:val="22"/>
        </w:rPr>
        <w:t xml:space="preserve"> </w:t>
      </w:r>
    </w:p>
    <w:p w14:paraId="28E15A28" w14:textId="77777777" w:rsidR="00557E5D" w:rsidRDefault="00557E5D" w:rsidP="00557E5D">
      <w:pPr>
        <w:pStyle w:val="ReferencesBody"/>
      </w:pPr>
      <w:r>
        <w:t xml:space="preserve">Creswell, J. (2013). </w:t>
      </w:r>
      <w:r>
        <w:rPr>
          <w:i/>
        </w:rPr>
        <w:t xml:space="preserve">Qualitative inquiry &amp; research design </w:t>
      </w:r>
      <w:r>
        <w:t>(3</w:t>
      </w:r>
      <w:r w:rsidRPr="00557E5D">
        <w:rPr>
          <w:vertAlign w:val="superscript"/>
        </w:rPr>
        <w:t>rd</w:t>
      </w:r>
      <w:r>
        <w:t xml:space="preserve"> ed.). Thousand Oaks, California: Sage Publications. </w:t>
      </w:r>
    </w:p>
    <w:p w14:paraId="684C82A7" w14:textId="13620CD0" w:rsidR="003F7728" w:rsidRPr="003F7728" w:rsidRDefault="00527F17" w:rsidP="00E9260C">
      <w:pPr>
        <w:pStyle w:val="ReferencesBody"/>
      </w:pPr>
      <w:r>
        <w:t>Interviewing students about scratch programming experiences (n.d.).</w:t>
      </w:r>
      <w:r w:rsidR="00E9260C">
        <w:t xml:space="preserve"> </w:t>
      </w:r>
      <w:r>
        <w:t xml:space="preserve">Retrieved 2018, May 26, from </w:t>
      </w:r>
      <w:r w:rsidRPr="00527F17">
        <w:t>http://scratched.gse.harvard.edu/ct/files/Student_Interview_Protocol.pdf</w:t>
      </w:r>
      <w:r>
        <w:t>.</w:t>
      </w:r>
    </w:p>
    <w:p w14:paraId="5A3D1D81" w14:textId="46A353FE" w:rsidR="0083139A" w:rsidRDefault="0083139A" w:rsidP="0083139A">
      <w:pPr>
        <w:pStyle w:val="ReferencesBody"/>
      </w:pPr>
      <w:r>
        <w:t xml:space="preserve">Fox, J. A., &amp; Ouellette, B. F. F. (2013). Education in </w:t>
      </w:r>
      <w:r w:rsidR="00D04CFB">
        <w:t>c</w:t>
      </w:r>
      <w:r>
        <w:t xml:space="preserve">omputational </w:t>
      </w:r>
      <w:r w:rsidR="00D04CFB">
        <w:t>b</w:t>
      </w:r>
      <w:r>
        <w:t xml:space="preserve">iology </w:t>
      </w:r>
      <w:r w:rsidR="00D04CFB">
        <w:t>t</w:t>
      </w:r>
      <w:r>
        <w:t xml:space="preserve">oday and </w:t>
      </w:r>
      <w:r w:rsidR="00D04CFB">
        <w:t>t</w:t>
      </w:r>
      <w:r>
        <w:t xml:space="preserve">omorrow. </w:t>
      </w:r>
      <w:r>
        <w:rPr>
          <w:i/>
        </w:rPr>
        <w:t>PLOS Computational Biology, 9</w:t>
      </w:r>
      <w:r w:rsidRPr="00C5414F">
        <w:t>(12)</w:t>
      </w:r>
      <w:r>
        <w:t>, 1-2.</w:t>
      </w:r>
    </w:p>
    <w:p w14:paraId="75A1B9B9" w14:textId="77777777" w:rsidR="004B27E1" w:rsidRDefault="004B27E1" w:rsidP="004B27E1">
      <w:pPr>
        <w:pStyle w:val="ReferencesBody"/>
      </w:pPr>
      <w:r>
        <w:t>Gutlerner, J. L.</w:t>
      </w:r>
      <w:r w:rsidR="00C5414F">
        <w:t>,</w:t>
      </w:r>
      <w:r>
        <w:t xml:space="preserve"> &amp; </w:t>
      </w:r>
      <w:r w:rsidR="00C5414F">
        <w:t xml:space="preserve">Van Vactor, D. </w:t>
      </w:r>
      <w:r>
        <w:t>(2013).</w:t>
      </w:r>
      <w:r w:rsidR="00C5414F">
        <w:t xml:space="preserve"> Catalyzing curriculum evolution in graduate science education</w:t>
      </w:r>
      <w:r>
        <w:t xml:space="preserve">. </w:t>
      </w:r>
      <w:r w:rsidR="00C5414F">
        <w:rPr>
          <w:i/>
        </w:rPr>
        <w:t>Cell</w:t>
      </w:r>
      <w:r>
        <w:rPr>
          <w:i/>
        </w:rPr>
        <w:t xml:space="preserve">, </w:t>
      </w:r>
      <w:r w:rsidR="00C5414F">
        <w:rPr>
          <w:i/>
        </w:rPr>
        <w:t>153</w:t>
      </w:r>
      <w:r w:rsidRPr="00C5414F">
        <w:t>(</w:t>
      </w:r>
      <w:r w:rsidR="00C5414F" w:rsidRPr="00C5414F">
        <w:t>4</w:t>
      </w:r>
      <w:r w:rsidRPr="00C5414F">
        <w:t>)</w:t>
      </w:r>
      <w:r>
        <w:t xml:space="preserve">, </w:t>
      </w:r>
      <w:r w:rsidR="00EB5E0B">
        <w:t>731</w:t>
      </w:r>
      <w:r>
        <w:t>-</w:t>
      </w:r>
      <w:r w:rsidR="00EB5E0B">
        <w:t>736</w:t>
      </w:r>
      <w:r>
        <w:t>.</w:t>
      </w:r>
    </w:p>
    <w:p w14:paraId="585EE292" w14:textId="77777777" w:rsidR="00FE08F6" w:rsidRPr="00FE08F6" w:rsidRDefault="00F77DA4" w:rsidP="00D86637">
      <w:pPr>
        <w:pStyle w:val="ReferencesBody"/>
      </w:pPr>
      <w:r>
        <w:lastRenderedPageBreak/>
        <w:t xml:space="preserve">Hambrusch, S., Hoffmann, C., Korb, J., Haugan, M., &amp; Hosking, A. (2009). A multidisciplinary approach towards computational thinking for science majors. </w:t>
      </w:r>
      <w:r>
        <w:rPr>
          <w:i/>
        </w:rPr>
        <w:t>Proceedings of the</w:t>
      </w:r>
      <w:r w:rsidR="00FE08F6">
        <w:rPr>
          <w:i/>
        </w:rPr>
        <w:t xml:space="preserve"> 40</w:t>
      </w:r>
      <w:r w:rsidR="00FE08F6" w:rsidRPr="00FE08F6">
        <w:rPr>
          <w:i/>
          <w:vertAlign w:val="superscript"/>
        </w:rPr>
        <w:t>th</w:t>
      </w:r>
      <w:r w:rsidR="00FE08F6">
        <w:rPr>
          <w:i/>
        </w:rPr>
        <w:t xml:space="preserve"> ACM technical symposium on computer science education</w:t>
      </w:r>
      <w:r>
        <w:t>,</w:t>
      </w:r>
      <w:r w:rsidR="00074621">
        <w:t xml:space="preserve"> </w:t>
      </w:r>
      <w:r>
        <w:t>183-187.</w:t>
      </w:r>
    </w:p>
    <w:p w14:paraId="4B26D853" w14:textId="77777777" w:rsidR="009F12E6" w:rsidRDefault="009F12E6" w:rsidP="009F12E6">
      <w:pPr>
        <w:pStyle w:val="ReferencesBody"/>
      </w:pPr>
      <w:r>
        <w:t xml:space="preserve">Rubinstein, A., &amp; Chor, B. (2014). Computational thinking in life science education. </w:t>
      </w:r>
      <w:r>
        <w:rPr>
          <w:i/>
        </w:rPr>
        <w:t>PLOS Computational Biology, 10</w:t>
      </w:r>
      <w:r w:rsidRPr="00C5414F">
        <w:t>(1</w:t>
      </w:r>
      <w:r>
        <w:t>1</w:t>
      </w:r>
      <w:r w:rsidRPr="00C5414F">
        <w:t>)</w:t>
      </w:r>
      <w:r>
        <w:t>, 1-</w:t>
      </w:r>
      <w:r w:rsidR="00563F4C">
        <w:t>5</w:t>
      </w:r>
      <w:r>
        <w:t>.</w:t>
      </w:r>
    </w:p>
    <w:p w14:paraId="2C45C776" w14:textId="77777777" w:rsidR="00AB185E" w:rsidRDefault="001E610B" w:rsidP="00AB185E">
      <w:pPr>
        <w:pStyle w:val="ReferencesBody"/>
      </w:pPr>
      <w:r>
        <w:t>Sedgewich</w:t>
      </w:r>
      <w:r w:rsidR="00AB185E">
        <w:t xml:space="preserve">, </w:t>
      </w:r>
      <w:r>
        <w:t>R</w:t>
      </w:r>
      <w:r w:rsidR="00AB185E">
        <w:t>.</w:t>
      </w:r>
      <w:r>
        <w:t>, &amp; Wayne, K. (2008</w:t>
      </w:r>
      <w:r w:rsidR="00AB185E">
        <w:t xml:space="preserve">). </w:t>
      </w:r>
      <w:r>
        <w:rPr>
          <w:i/>
        </w:rPr>
        <w:t>Introduction to programming in java</w:t>
      </w:r>
      <w:r w:rsidR="00AB185E">
        <w:t xml:space="preserve">. </w:t>
      </w:r>
      <w:r w:rsidR="00CD3B58">
        <w:t>Boston: Addison Wesley</w:t>
      </w:r>
      <w:r w:rsidR="00AB185E">
        <w:t xml:space="preserve">. </w:t>
      </w:r>
    </w:p>
    <w:p w14:paraId="0C01D582" w14:textId="77777777" w:rsidR="00AB185E" w:rsidRDefault="00E11D7C" w:rsidP="00AB185E">
      <w:pPr>
        <w:pStyle w:val="ReferencesBody"/>
      </w:pPr>
      <w:r>
        <w:t>Sedgewich, R., &amp; Wayne, K. (2015).</w:t>
      </w:r>
      <w:r w:rsidR="00AB185E">
        <w:t xml:space="preserve"> </w:t>
      </w:r>
      <w:r w:rsidRPr="00E11D7C">
        <w:rPr>
          <w:i/>
        </w:rPr>
        <w:t>Introduction to programming in python</w:t>
      </w:r>
      <w:r w:rsidR="00C87D4F">
        <w:t>. Boston</w:t>
      </w:r>
      <w:r w:rsidR="001E610B">
        <w:t>: Addison Wesley</w:t>
      </w:r>
      <w:r w:rsidR="00AB185E">
        <w:t xml:space="preserve">. </w:t>
      </w:r>
    </w:p>
    <w:p w14:paraId="3D689553" w14:textId="77777777" w:rsidR="00ED56AD" w:rsidRDefault="00ED56AD" w:rsidP="00ED56AD">
      <w:pPr>
        <w:pStyle w:val="ReferencesBody"/>
      </w:pPr>
      <w:r w:rsidRPr="00AA526C">
        <w:rPr>
          <w:szCs w:val="22"/>
        </w:rPr>
        <w:t>Stefan, M. I., Gutlerner, J. L., Born, R. T., &amp; Springer, M. (2015).</w:t>
      </w:r>
      <w:r>
        <w:t xml:space="preserve"> </w:t>
      </w:r>
      <w:r w:rsidRPr="00AA526C">
        <w:rPr>
          <w:szCs w:val="22"/>
        </w:rPr>
        <w:t>The quantitative methods boot camp: Teaching quantitative thinking and computing skills to graduate students in the life sciences.</w:t>
      </w:r>
      <w:r>
        <w:t xml:space="preserve"> </w:t>
      </w:r>
      <w:r>
        <w:rPr>
          <w:i/>
        </w:rPr>
        <w:t>PLOS Computational Biology, 11</w:t>
      </w:r>
      <w:r>
        <w:t>(4</w:t>
      </w:r>
      <w:r w:rsidRPr="00C5414F">
        <w:t>)</w:t>
      </w:r>
      <w:r>
        <w:t>, 1-12.</w:t>
      </w:r>
    </w:p>
    <w:p w14:paraId="7035545C" w14:textId="77777777" w:rsidR="00ED56AD" w:rsidRDefault="00927060" w:rsidP="00ED56AD">
      <w:pPr>
        <w:pStyle w:val="ReferencesBody"/>
      </w:pPr>
      <w:r w:rsidRPr="00AA526C">
        <w:rPr>
          <w:szCs w:val="22"/>
        </w:rPr>
        <w:t>Weintrop, D., Beheshti, E., Horn, M., Orton, K., Jona, K., Trouille, L., &amp; Wilensky, U. (2016). Defining computational thinking for mathematics and science classrooms.</w:t>
      </w:r>
      <w:r w:rsidR="00ED56AD">
        <w:t xml:space="preserve"> </w:t>
      </w:r>
      <w:r w:rsidRPr="00AA526C">
        <w:rPr>
          <w:i/>
          <w:szCs w:val="22"/>
        </w:rPr>
        <w:t>Journal of Science Education and Technology</w:t>
      </w:r>
      <w:r>
        <w:rPr>
          <w:i/>
        </w:rPr>
        <w:t>, 25</w:t>
      </w:r>
      <w:r>
        <w:t>(</w:t>
      </w:r>
      <w:r w:rsidR="00ED56AD">
        <w:t>1</w:t>
      </w:r>
      <w:r w:rsidR="00ED56AD" w:rsidRPr="00C5414F">
        <w:t>)</w:t>
      </w:r>
      <w:r w:rsidR="00ED56AD">
        <w:t>, 1</w:t>
      </w:r>
      <w:r>
        <w:t>27</w:t>
      </w:r>
      <w:r w:rsidR="00ED56AD">
        <w:t>-</w:t>
      </w:r>
      <w:r>
        <w:t>147</w:t>
      </w:r>
      <w:r w:rsidR="00ED56AD">
        <w:t>.</w:t>
      </w:r>
    </w:p>
    <w:p w14:paraId="48F24B00" w14:textId="77777777" w:rsidR="00213808" w:rsidRDefault="00AA6D17" w:rsidP="00213808">
      <w:pPr>
        <w:pStyle w:val="ReferencesBody"/>
      </w:pPr>
      <w:r w:rsidRPr="00AA526C">
        <w:rPr>
          <w:szCs w:val="22"/>
        </w:rPr>
        <w:t>Wilson, G., Alvarado, C., Campbell, J., Landau, R., &amp; Sedgewich, R. (2008</w:t>
      </w:r>
      <w:r w:rsidR="00213808">
        <w:t xml:space="preserve">). </w:t>
      </w:r>
      <w:r w:rsidR="002B141C">
        <w:t xml:space="preserve">CS-1 for scientists. </w:t>
      </w:r>
      <w:r w:rsidR="00035FFF">
        <w:rPr>
          <w:i/>
        </w:rPr>
        <w:t>Proceedings of the 39</w:t>
      </w:r>
      <w:r w:rsidR="00035FFF" w:rsidRPr="00D44F83">
        <w:rPr>
          <w:i/>
          <w:vertAlign w:val="superscript"/>
        </w:rPr>
        <w:t>th</w:t>
      </w:r>
      <w:r w:rsidR="00035FFF">
        <w:rPr>
          <w:i/>
        </w:rPr>
        <w:t xml:space="preserve"> SIGCSE technical symposium on computer science education</w:t>
      </w:r>
      <w:r w:rsidR="004430DE">
        <w:t xml:space="preserve">, </w:t>
      </w:r>
      <w:r w:rsidR="00336AF0">
        <w:t>36-37</w:t>
      </w:r>
      <w:r w:rsidR="00213808">
        <w:t>.</w:t>
      </w:r>
    </w:p>
    <w:p w14:paraId="12342954" w14:textId="1664712F" w:rsidR="00AA526C" w:rsidRDefault="00993DF4" w:rsidP="002B3CB5">
      <w:pPr>
        <w:pStyle w:val="ReferencesBody"/>
        <w:rPr>
          <w:ins w:id="779" w:author="allisontheobold" w:date="2018-05-29T10:52:00Z"/>
        </w:rPr>
      </w:pPr>
      <w:r>
        <w:rPr>
          <w:szCs w:val="22"/>
        </w:rPr>
        <w:t>Wi</w:t>
      </w:r>
      <w:r w:rsidRPr="00AA526C">
        <w:rPr>
          <w:szCs w:val="22"/>
        </w:rPr>
        <w:t>n</w:t>
      </w:r>
      <w:r>
        <w:rPr>
          <w:szCs w:val="22"/>
        </w:rPr>
        <w:t>g</w:t>
      </w:r>
      <w:r w:rsidRPr="00AA526C">
        <w:rPr>
          <w:szCs w:val="22"/>
        </w:rPr>
        <w:t xml:space="preserve">, </w:t>
      </w:r>
      <w:r>
        <w:rPr>
          <w:szCs w:val="22"/>
        </w:rPr>
        <w:t xml:space="preserve">J. </w:t>
      </w:r>
      <w:r w:rsidRPr="00AA526C">
        <w:rPr>
          <w:szCs w:val="22"/>
        </w:rPr>
        <w:t>(200</w:t>
      </w:r>
      <w:r>
        <w:rPr>
          <w:szCs w:val="22"/>
        </w:rPr>
        <w:t>6</w:t>
      </w:r>
      <w:r>
        <w:t xml:space="preserve">). Computational thinking. </w:t>
      </w:r>
      <w:r>
        <w:rPr>
          <w:i/>
        </w:rPr>
        <w:t xml:space="preserve">Communications of ACM, </w:t>
      </w:r>
      <w:r w:rsidRPr="00F77DA4">
        <w:rPr>
          <w:i/>
        </w:rPr>
        <w:t>4</w:t>
      </w:r>
      <w:r>
        <w:rPr>
          <w:i/>
        </w:rPr>
        <w:t>9</w:t>
      </w:r>
      <w:r w:rsidRPr="0059246D">
        <w:t>(</w:t>
      </w:r>
      <w:r>
        <w:t>3), 33-35</w:t>
      </w:r>
      <w:r w:rsidR="00D80F19">
        <w:t xml:space="preserve">. </w:t>
      </w:r>
    </w:p>
    <w:p w14:paraId="2656D36B" w14:textId="77777777" w:rsidR="008E6A80" w:rsidRPr="008E6A80" w:rsidRDefault="008E6A80">
      <w:pPr>
        <w:pStyle w:val="Body"/>
        <w:pPrChange w:id="780" w:author="allisontheobold" w:date="2018-05-29T10:52:00Z">
          <w:pPr>
            <w:pStyle w:val="ReferencesBody"/>
          </w:pPr>
        </w:pPrChange>
      </w:pPr>
    </w:p>
    <w:p w14:paraId="76222553" w14:textId="77777777" w:rsidR="00E960B0" w:rsidRDefault="00FC48B3">
      <w:pPr>
        <w:pStyle w:val="MainAuthorNameforContact"/>
      </w:pPr>
      <w:r>
        <w:t>Allison theobold</w:t>
      </w:r>
    </w:p>
    <w:p w14:paraId="16FEC8A2" w14:textId="77777777" w:rsidR="00FC48B3" w:rsidRDefault="00FC48B3">
      <w:pPr>
        <w:pStyle w:val="MainAuthorNameforContact"/>
      </w:pPr>
      <w:r>
        <w:t>1923 W beall street</w:t>
      </w:r>
    </w:p>
    <w:p w14:paraId="47639C7C" w14:textId="7B717D29" w:rsidR="00367E6F" w:rsidRDefault="00FC48B3" w:rsidP="00FC48B3">
      <w:pPr>
        <w:pStyle w:val="MainAuthorNameforContact"/>
        <w:rPr>
          <w:ins w:id="781" w:author="allisontheobold" w:date="2018-05-31T13:28:00Z"/>
        </w:rPr>
      </w:pPr>
      <w:r>
        <w:t>bozeman, mt 59718</w:t>
      </w:r>
    </w:p>
    <w:p w14:paraId="4BDB8721" w14:textId="77777777" w:rsidR="00367E6F" w:rsidRDefault="00367E6F">
      <w:pPr>
        <w:jc w:val="left"/>
        <w:rPr>
          <w:ins w:id="782" w:author="allisontheobold" w:date="2018-05-31T13:28:00Z"/>
          <w:caps/>
        </w:rPr>
      </w:pPr>
      <w:ins w:id="783" w:author="allisontheobold" w:date="2018-05-31T13:28:00Z">
        <w:r>
          <w:br w:type="page"/>
        </w:r>
      </w:ins>
    </w:p>
    <w:p w14:paraId="23454DEB" w14:textId="3B67B96D" w:rsidR="00367E6F" w:rsidRDefault="00367E6F" w:rsidP="00367E6F">
      <w:pPr>
        <w:pStyle w:val="AcknowlegementTitle"/>
        <w:outlineLvl w:val="0"/>
        <w:rPr>
          <w:ins w:id="784" w:author="allisontheobold" w:date="2018-05-31T13:46:00Z"/>
        </w:rPr>
      </w:pPr>
      <w:ins w:id="785" w:author="allisontheobold" w:date="2018-05-31T13:28:00Z">
        <w:r>
          <w:lastRenderedPageBreak/>
          <w:t>APPendix</w:t>
        </w:r>
      </w:ins>
    </w:p>
    <w:p w14:paraId="0F632338" w14:textId="77777777" w:rsidR="006F1507" w:rsidRDefault="006F1507">
      <w:pPr>
        <w:pStyle w:val="SubSectionHeading"/>
        <w:numPr>
          <w:ilvl w:val="0"/>
          <w:numId w:val="0"/>
        </w:numPr>
        <w:ind w:left="340" w:hanging="340"/>
        <w:rPr>
          <w:ins w:id="786" w:author="allisontheobold" w:date="2018-05-31T13:46:00Z"/>
        </w:rPr>
        <w:pPrChange w:id="787" w:author="allisontheobold" w:date="2018-05-31T13:46:00Z">
          <w:pPr>
            <w:pStyle w:val="AcknowlegementTitle"/>
            <w:outlineLvl w:val="0"/>
          </w:pPr>
        </w:pPrChange>
      </w:pPr>
    </w:p>
    <w:p w14:paraId="79D0D07A" w14:textId="552F3723" w:rsidR="006F1507" w:rsidRPr="006E714F" w:rsidRDefault="006F1507">
      <w:pPr>
        <w:pStyle w:val="SubSectionHeading"/>
        <w:numPr>
          <w:ilvl w:val="0"/>
          <w:numId w:val="0"/>
        </w:numPr>
        <w:ind w:left="340" w:hanging="340"/>
        <w:rPr>
          <w:ins w:id="788" w:author="allisontheobold" w:date="2018-05-31T13:30:00Z"/>
        </w:rPr>
        <w:pPrChange w:id="789" w:author="allisontheobold" w:date="2018-05-31T13:46:00Z">
          <w:pPr>
            <w:pStyle w:val="AcknowlegementTitle"/>
            <w:outlineLvl w:val="0"/>
          </w:pPr>
        </w:pPrChange>
      </w:pPr>
      <w:commentRangeStart w:id="790"/>
      <w:ins w:id="791" w:author="allisontheobold" w:date="2018-05-31T13:46:00Z">
        <w:r>
          <w:t>Interview Protocol</w:t>
        </w:r>
      </w:ins>
    </w:p>
    <w:p w14:paraId="417927EB" w14:textId="037D8BE0" w:rsidR="00EE20E5" w:rsidRDefault="00EE20E5">
      <w:pPr>
        <w:pStyle w:val="Body"/>
        <w:rPr>
          <w:ins w:id="792" w:author="allisontheobold" w:date="2018-05-31T13:43:00Z"/>
        </w:rPr>
        <w:pPrChange w:id="793" w:author="allisontheobold" w:date="2018-05-31T13:30:00Z">
          <w:pPr>
            <w:pStyle w:val="AcknowlegementTitle"/>
            <w:outlineLvl w:val="0"/>
          </w:pPr>
        </w:pPrChange>
      </w:pPr>
    </w:p>
    <w:p w14:paraId="37AEFDBD" w14:textId="77777777" w:rsidR="00EE20E5" w:rsidRPr="00EE20E5" w:rsidRDefault="00EE20E5" w:rsidP="00EE20E5">
      <w:pPr>
        <w:pStyle w:val="FirstParagraph"/>
        <w:rPr>
          <w:ins w:id="794" w:author="allisontheobold" w:date="2018-05-31T13:43:00Z"/>
          <w:rFonts w:ascii="Times New Roman" w:hAnsi="Times New Roman" w:cs="Times New Roman"/>
          <w:sz w:val="22"/>
          <w:szCs w:val="22"/>
          <w:rPrChange w:id="795" w:author="allisontheobold" w:date="2018-05-31T13:44:00Z">
            <w:rPr>
              <w:ins w:id="796" w:author="allisontheobold" w:date="2018-05-31T13:43:00Z"/>
            </w:rPr>
          </w:rPrChange>
        </w:rPr>
      </w:pPr>
      <w:ins w:id="797" w:author="allisontheobold" w:date="2018-05-31T13:43:00Z">
        <w:r w:rsidRPr="00EE20E5">
          <w:rPr>
            <w:rFonts w:ascii="Times New Roman" w:hAnsi="Times New Roman" w:cs="Times New Roman"/>
            <w:sz w:val="22"/>
            <w:szCs w:val="22"/>
            <w:rPrChange w:id="798" w:author="allisontheobold" w:date="2018-05-31T13:44:00Z">
              <w:rPr/>
            </w:rPrChange>
          </w:rPr>
          <w:t>Describe a time when your code didn't run as you wanted.</w:t>
        </w:r>
      </w:ins>
    </w:p>
    <w:p w14:paraId="4F4904B7" w14:textId="77777777" w:rsidR="00EE20E5" w:rsidRPr="00EE20E5" w:rsidRDefault="00EE20E5" w:rsidP="00EE20E5">
      <w:pPr>
        <w:pStyle w:val="BodyText"/>
        <w:rPr>
          <w:ins w:id="799" w:author="allisontheobold" w:date="2018-05-31T13:43:00Z"/>
          <w:rFonts w:ascii="Times New Roman" w:hAnsi="Times New Roman" w:cs="Times New Roman"/>
          <w:sz w:val="22"/>
          <w:szCs w:val="22"/>
          <w:rPrChange w:id="800" w:author="allisontheobold" w:date="2018-05-31T13:44:00Z">
            <w:rPr>
              <w:ins w:id="801" w:author="allisontheobold" w:date="2018-05-31T13:43:00Z"/>
            </w:rPr>
          </w:rPrChange>
        </w:rPr>
      </w:pPr>
      <w:ins w:id="802" w:author="allisontheobold" w:date="2018-05-31T13:43:00Z">
        <w:r w:rsidRPr="00EE20E5">
          <w:rPr>
            <w:rFonts w:ascii="Times New Roman" w:hAnsi="Times New Roman" w:cs="Times New Roman"/>
            <w:sz w:val="22"/>
            <w:szCs w:val="22"/>
            <w:rPrChange w:id="803" w:author="allisontheobold" w:date="2018-05-31T13:44:00Z">
              <w:rPr/>
            </w:rPrChange>
          </w:rPr>
          <w:t>Describe how you investigated the cause of the problem and fixed the problem.</w:t>
        </w:r>
      </w:ins>
    </w:p>
    <w:p w14:paraId="3F46BE24" w14:textId="77777777" w:rsidR="00EE20E5" w:rsidRPr="00EE20E5" w:rsidRDefault="00EE20E5" w:rsidP="00EE20E5">
      <w:pPr>
        <w:pStyle w:val="BodyText"/>
        <w:rPr>
          <w:ins w:id="804" w:author="allisontheobold" w:date="2018-05-31T13:43:00Z"/>
          <w:rFonts w:ascii="Times New Roman" w:hAnsi="Times New Roman" w:cs="Times New Roman"/>
          <w:sz w:val="22"/>
          <w:szCs w:val="22"/>
          <w:rPrChange w:id="805" w:author="allisontheobold" w:date="2018-05-31T13:44:00Z">
            <w:rPr>
              <w:ins w:id="806" w:author="allisontheobold" w:date="2018-05-31T13:43:00Z"/>
            </w:rPr>
          </w:rPrChange>
        </w:rPr>
      </w:pPr>
      <w:ins w:id="807" w:author="allisontheobold" w:date="2018-05-31T13:43:00Z">
        <w:r w:rsidRPr="00EE20E5">
          <w:rPr>
            <w:rFonts w:ascii="Times New Roman" w:hAnsi="Times New Roman" w:cs="Times New Roman"/>
            <w:sz w:val="22"/>
            <w:szCs w:val="22"/>
            <w:rPrChange w:id="808" w:author="allisontheobold" w:date="2018-05-31T13:44:00Z">
              <w:rPr/>
            </w:rPrChange>
          </w:rPr>
          <w:t>Describe other ways you could have fixed the problem.</w:t>
        </w:r>
      </w:ins>
    </w:p>
    <w:p w14:paraId="17F946DE" w14:textId="77777777" w:rsidR="00EE20E5" w:rsidRPr="00EE20E5" w:rsidRDefault="00EE20E5" w:rsidP="00EE20E5">
      <w:pPr>
        <w:pStyle w:val="BodyText"/>
        <w:rPr>
          <w:ins w:id="809" w:author="allisontheobold" w:date="2018-05-31T13:43:00Z"/>
          <w:rFonts w:ascii="Times New Roman" w:hAnsi="Times New Roman" w:cs="Times New Roman"/>
          <w:sz w:val="22"/>
          <w:szCs w:val="22"/>
          <w:rPrChange w:id="810" w:author="allisontheobold" w:date="2018-05-31T13:44:00Z">
            <w:rPr>
              <w:ins w:id="811" w:author="allisontheobold" w:date="2018-05-31T13:43:00Z"/>
            </w:rPr>
          </w:rPrChange>
        </w:rPr>
      </w:pPr>
      <w:ins w:id="812" w:author="allisontheobold" w:date="2018-05-31T13:43:00Z">
        <w:r w:rsidRPr="00EE20E5">
          <w:rPr>
            <w:rFonts w:ascii="Times New Roman" w:hAnsi="Times New Roman" w:cs="Times New Roman"/>
            <w:sz w:val="22"/>
            <w:szCs w:val="22"/>
            <w:rPrChange w:id="813" w:author="allisontheobold" w:date="2018-05-31T13:44:00Z">
              <w:rPr/>
            </w:rPrChange>
          </w:rPr>
          <w:t>Describe a time when you could not find a way to fix your code.</w:t>
        </w:r>
      </w:ins>
    </w:p>
    <w:p w14:paraId="512079AE" w14:textId="77777777" w:rsidR="00EE20E5" w:rsidRPr="00EE20E5" w:rsidRDefault="00EE20E5" w:rsidP="00EE20E5">
      <w:pPr>
        <w:pStyle w:val="BodyText"/>
        <w:rPr>
          <w:ins w:id="814" w:author="allisontheobold" w:date="2018-05-31T13:43:00Z"/>
          <w:rFonts w:ascii="Times New Roman" w:hAnsi="Times New Roman" w:cs="Times New Roman"/>
          <w:sz w:val="22"/>
          <w:szCs w:val="22"/>
          <w:rPrChange w:id="815" w:author="allisontheobold" w:date="2018-05-31T13:44:00Z">
            <w:rPr>
              <w:ins w:id="816" w:author="allisontheobold" w:date="2018-05-31T13:43:00Z"/>
            </w:rPr>
          </w:rPrChange>
        </w:rPr>
      </w:pPr>
      <w:ins w:id="817" w:author="allisontheobold" w:date="2018-05-31T13:43:00Z">
        <w:r w:rsidRPr="00EE20E5">
          <w:rPr>
            <w:rFonts w:ascii="Times New Roman" w:hAnsi="Times New Roman" w:cs="Times New Roman"/>
            <w:sz w:val="22"/>
            <w:szCs w:val="22"/>
            <w:rPrChange w:id="818" w:author="allisontheobold" w:date="2018-05-31T13:44:00Z">
              <w:rPr/>
            </w:rPrChange>
          </w:rPr>
          <w:t>Where did you turn to for help and why?</w:t>
        </w:r>
      </w:ins>
    </w:p>
    <w:p w14:paraId="65E8E98A" w14:textId="77777777" w:rsidR="00EE20E5" w:rsidRPr="00EE20E5" w:rsidRDefault="00EE20E5" w:rsidP="00EE20E5">
      <w:pPr>
        <w:pStyle w:val="BodyText"/>
        <w:rPr>
          <w:ins w:id="819" w:author="allisontheobold" w:date="2018-05-31T13:43:00Z"/>
          <w:rFonts w:ascii="Times New Roman" w:hAnsi="Times New Roman" w:cs="Times New Roman"/>
          <w:sz w:val="22"/>
          <w:szCs w:val="22"/>
          <w:rPrChange w:id="820" w:author="allisontheobold" w:date="2018-05-31T13:44:00Z">
            <w:rPr>
              <w:ins w:id="821" w:author="allisontheobold" w:date="2018-05-31T13:43:00Z"/>
            </w:rPr>
          </w:rPrChange>
        </w:rPr>
      </w:pPr>
      <w:ins w:id="822" w:author="allisontheobold" w:date="2018-05-31T13:43:00Z">
        <w:r w:rsidRPr="00EE20E5">
          <w:rPr>
            <w:rFonts w:ascii="Times New Roman" w:hAnsi="Times New Roman" w:cs="Times New Roman"/>
            <w:sz w:val="22"/>
            <w:szCs w:val="22"/>
            <w:rPrChange w:id="823" w:author="allisontheobold" w:date="2018-05-31T13:44:00Z">
              <w:rPr/>
            </w:rPrChange>
          </w:rPr>
          <w:t>Describe how you found advice or support by using someone else's code on a project or homework. Why did you seek out advice or support?</w:t>
        </w:r>
      </w:ins>
    </w:p>
    <w:p w14:paraId="33545177" w14:textId="77777777" w:rsidR="00EE20E5" w:rsidRPr="00EE20E5" w:rsidRDefault="00EE20E5" w:rsidP="00EE20E5">
      <w:pPr>
        <w:pStyle w:val="BodyText"/>
        <w:rPr>
          <w:ins w:id="824" w:author="allisontheobold" w:date="2018-05-31T13:43:00Z"/>
          <w:rFonts w:ascii="Times New Roman" w:hAnsi="Times New Roman" w:cs="Times New Roman"/>
          <w:sz w:val="22"/>
          <w:szCs w:val="22"/>
          <w:rPrChange w:id="825" w:author="allisontheobold" w:date="2018-05-31T13:44:00Z">
            <w:rPr>
              <w:ins w:id="826" w:author="allisontheobold" w:date="2018-05-31T13:43:00Z"/>
            </w:rPr>
          </w:rPrChange>
        </w:rPr>
      </w:pPr>
      <w:ins w:id="827" w:author="allisontheobold" w:date="2018-05-31T13:43:00Z">
        <w:r w:rsidRPr="00EE20E5">
          <w:rPr>
            <w:rFonts w:ascii="Times New Roman" w:hAnsi="Times New Roman" w:cs="Times New Roman"/>
            <w:sz w:val="22"/>
            <w:szCs w:val="22"/>
            <w:rPrChange w:id="828" w:author="allisontheobold" w:date="2018-05-31T13:44:00Z">
              <w:rPr/>
            </w:rPrChange>
          </w:rPr>
          <w:t>Describe a time you used the code from another homework or project as part of your homework or project. How often do you use previous code on a current project or homework?</w:t>
        </w:r>
      </w:ins>
    </w:p>
    <w:p w14:paraId="7BDCBD3D" w14:textId="77777777" w:rsidR="003E02A1" w:rsidRDefault="00EE20E5" w:rsidP="00EE20E5">
      <w:pPr>
        <w:pStyle w:val="BodyText"/>
        <w:rPr>
          <w:ins w:id="829" w:author="allisontheobold" w:date="2018-06-26T07:32:00Z"/>
          <w:rFonts w:ascii="Times New Roman" w:hAnsi="Times New Roman" w:cs="Times New Roman"/>
          <w:sz w:val="22"/>
          <w:szCs w:val="22"/>
        </w:rPr>
      </w:pPr>
      <w:ins w:id="830" w:author="allisontheobold" w:date="2018-05-31T13:43:00Z">
        <w:r w:rsidRPr="00EE20E5">
          <w:rPr>
            <w:rFonts w:ascii="Times New Roman" w:hAnsi="Times New Roman" w:cs="Times New Roman"/>
            <w:sz w:val="22"/>
            <w:szCs w:val="22"/>
            <w:rPrChange w:id="831" w:author="allisontheobold" w:date="2018-05-31T13:44:00Z">
              <w:rPr/>
            </w:rPrChange>
          </w:rPr>
          <w:t>Describe a time you modified existing code (either someone else's or your own) to improve or enhance it.</w:t>
        </w:r>
        <w:r w:rsidRPr="00EE20E5">
          <w:rPr>
            <w:rFonts w:ascii="Times New Roman" w:hAnsi="Times New Roman" w:cs="Times New Roman"/>
            <w:sz w:val="22"/>
            <w:szCs w:val="22"/>
            <w:rPrChange w:id="832" w:author="allisontheobold" w:date="2018-05-31T13:44:00Z">
              <w:rPr/>
            </w:rPrChange>
          </w:rPr>
          <w:br/>
        </w:r>
      </w:ins>
    </w:p>
    <w:p w14:paraId="7ADA2221" w14:textId="3C2F40FB" w:rsidR="00EE20E5" w:rsidRPr="00EE20E5" w:rsidRDefault="00EE20E5" w:rsidP="00EE20E5">
      <w:pPr>
        <w:pStyle w:val="BodyText"/>
        <w:rPr>
          <w:ins w:id="833" w:author="allisontheobold" w:date="2018-05-31T13:43:00Z"/>
          <w:rFonts w:ascii="Times New Roman" w:hAnsi="Times New Roman" w:cs="Times New Roman"/>
          <w:sz w:val="22"/>
          <w:szCs w:val="22"/>
          <w:rPrChange w:id="834" w:author="allisontheobold" w:date="2018-05-31T13:44:00Z">
            <w:rPr>
              <w:ins w:id="835" w:author="allisontheobold" w:date="2018-05-31T13:43:00Z"/>
            </w:rPr>
          </w:rPrChange>
        </w:rPr>
      </w:pPr>
      <w:ins w:id="836" w:author="allisontheobold" w:date="2018-05-31T13:44:00Z">
        <w:r>
          <w:rPr>
            <w:rFonts w:ascii="Times New Roman" w:hAnsi="Times New Roman" w:cs="Times New Roman"/>
            <w:sz w:val="22"/>
            <w:szCs w:val="22"/>
          </w:rPr>
          <w:t>W</w:t>
        </w:r>
      </w:ins>
      <w:ins w:id="837" w:author="allisontheobold" w:date="2018-05-31T13:43:00Z">
        <w:r w:rsidRPr="00EE20E5">
          <w:rPr>
            <w:rFonts w:ascii="Times New Roman" w:hAnsi="Times New Roman" w:cs="Times New Roman"/>
            <w:sz w:val="22"/>
            <w:szCs w:val="22"/>
            <w:rPrChange w:id="838" w:author="allisontheobold" w:date="2018-05-31T13:44:00Z">
              <w:rPr/>
            </w:rPrChange>
          </w:rPr>
          <w:t>here have you learned the statistical computing skills necessary for your course work and research?</w:t>
        </w:r>
      </w:ins>
      <w:commentRangeEnd w:id="790"/>
      <w:ins w:id="839" w:author="allisontheobold" w:date="2018-05-31T13:46:00Z">
        <w:r w:rsidR="000A5A94">
          <w:rPr>
            <w:rStyle w:val="CommentReference"/>
            <w:rFonts w:ascii="Times New Roman" w:eastAsia="Times" w:hAnsi="Times New Roman" w:cs="Times New Roman"/>
            <w:noProof/>
          </w:rPr>
          <w:commentReference w:id="790"/>
        </w:r>
      </w:ins>
    </w:p>
    <w:p w14:paraId="026BB52B" w14:textId="77777777" w:rsidR="00EE20E5" w:rsidRPr="00EE20E5" w:rsidRDefault="00EE20E5">
      <w:pPr>
        <w:pStyle w:val="Body"/>
        <w:rPr>
          <w:ins w:id="840" w:author="allisontheobold" w:date="2018-05-31T13:28:00Z"/>
        </w:rPr>
        <w:pPrChange w:id="841" w:author="allisontheobold" w:date="2018-05-31T13:30:00Z">
          <w:pPr>
            <w:pStyle w:val="AcknowlegementTitle"/>
            <w:outlineLvl w:val="0"/>
          </w:pPr>
        </w:pPrChange>
      </w:pPr>
    </w:p>
    <w:p w14:paraId="48E1045F" w14:textId="28BC3B82" w:rsidR="00F166F5" w:rsidRDefault="00F166F5" w:rsidP="00FC48B3">
      <w:pPr>
        <w:pStyle w:val="MainAuthorNameforContact"/>
      </w:pPr>
    </w:p>
    <w:p w14:paraId="53770C46" w14:textId="77777777" w:rsidR="003F7728" w:rsidRDefault="003F7728" w:rsidP="00FC48B3">
      <w:pPr>
        <w:pStyle w:val="MainAuthorNameforContact"/>
      </w:pPr>
    </w:p>
    <w:p w14:paraId="191EC15C" w14:textId="77777777" w:rsidR="003F7728" w:rsidRDefault="003F7728" w:rsidP="00FC48B3">
      <w:pPr>
        <w:pStyle w:val="MainAuthorNameforContact"/>
      </w:pPr>
    </w:p>
    <w:sectPr w:rsidR="003F7728" w:rsidSect="00254E02">
      <w:headerReference w:type="default" r:id="rId18"/>
      <w:pgSz w:w="11899" w:h="16838" w:code="9"/>
      <w:pgMar w:top="1987" w:right="1987" w:bottom="1987" w:left="1987" w:header="851" w:footer="851"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lisontheobold" w:date="2018-05-29T09:39:00Z" w:initials="a">
    <w:p w14:paraId="7D98EE99" w14:textId="24754CB4" w:rsidR="002B2388" w:rsidRDefault="002B2388">
      <w:pPr>
        <w:pStyle w:val="CommentText"/>
      </w:pPr>
      <w:r>
        <w:rPr>
          <w:rStyle w:val="CommentReference"/>
        </w:rPr>
        <w:annotationRef/>
      </w:r>
      <w:r>
        <w:t xml:space="preserve">I think we should be clear what science students our paper refers to. </w:t>
      </w:r>
    </w:p>
  </w:comment>
  <w:comment w:id="1" w:author="Stacey Hancock" w:date="2018-05-25T10:44:00Z" w:initials="SH">
    <w:p w14:paraId="4A51C0E5" w14:textId="6EF72A22" w:rsidR="002B2388" w:rsidRDefault="002B2388">
      <w:pPr>
        <w:pStyle w:val="CommentText"/>
      </w:pPr>
      <w:r>
        <w:rPr>
          <w:rStyle w:val="CommentReference"/>
        </w:rPr>
        <w:annotationRef/>
      </w:r>
      <w:r>
        <w:t>Will need to anonymize the submission.</w:t>
      </w:r>
    </w:p>
  </w:comment>
  <w:comment w:id="2" w:author="allisontheobold" w:date="2018-05-29T09:34:00Z" w:initials="a">
    <w:p w14:paraId="17E15630" w14:textId="01D98276" w:rsidR="002B2388" w:rsidRDefault="002B2388">
      <w:pPr>
        <w:pStyle w:val="CommentText"/>
      </w:pPr>
      <w:r>
        <w:rPr>
          <w:rStyle w:val="CommentReference"/>
        </w:rPr>
        <w:annotationRef/>
      </w:r>
      <w:r>
        <w:rPr>
          <w:rFonts w:ascii="Calibri" w:hAnsi="Calibri" w:cs="Calibri"/>
          <w:color w:val="000000"/>
          <w:shd w:val="clear" w:color="auto" w:fill="FFFFFF"/>
        </w:rPr>
        <w:t>The SERJ submission guidelines say that the "submitted manuscripts should be in a form ready for blind review, with the exception of two elements: (a) the names and e-mails of all authors should appear on page 1, under the paper’s Title, and (b) the name and full mailing address of the corresponding author should appear after the References (see section 4.3)." Thus, I don't believe we need to anonymize our submission. </w:t>
      </w:r>
    </w:p>
  </w:comment>
  <w:comment w:id="3" w:author="Stacey Hancock" w:date="2018-05-24T13:03:00Z" w:initials="SH">
    <w:p w14:paraId="1390B706" w14:textId="77777777" w:rsidR="002B2388" w:rsidRDefault="002B2388">
      <w:pPr>
        <w:pStyle w:val="CommentText"/>
      </w:pPr>
      <w:r>
        <w:rPr>
          <w:rStyle w:val="CommentReference"/>
        </w:rPr>
        <w:annotationRef/>
      </w:r>
      <w:r>
        <w:t>I think you need to situate the study more in statistics education rather than computer science. I tried to revise the abstract and introduction to motivate the study from a statistics perspective.</w:t>
      </w:r>
    </w:p>
  </w:comment>
  <w:comment w:id="4" w:author="allisontheobold" w:date="2018-05-31T13:13:00Z" w:initials="a">
    <w:p w14:paraId="2DAED17B" w14:textId="1C1C2A96" w:rsidR="002B2388" w:rsidRPr="006F7201" w:rsidRDefault="002B2388">
      <w:pPr>
        <w:pStyle w:val="CommentText"/>
      </w:pPr>
      <w:r>
        <w:rPr>
          <w:rStyle w:val="CommentReference"/>
        </w:rPr>
        <w:annotationRef/>
      </w:r>
      <w:r>
        <w:t xml:space="preserve">I rephrased this a bit, as there is not a theme that these MAD I &amp; II courses are providing students with the programming abilities they need. </w:t>
      </w:r>
      <w:r>
        <w:br/>
        <w:t xml:space="preserve">Instead, I’m trying to situate the importance of computing </w:t>
      </w:r>
      <w:r>
        <w:rPr>
          <w:b/>
        </w:rPr>
        <w:t xml:space="preserve">and </w:t>
      </w:r>
      <w:r>
        <w:t xml:space="preserve">that many students take MDA, but they are acquiring computational skills elsewhere. </w:t>
      </w:r>
    </w:p>
  </w:comment>
  <w:comment w:id="5" w:author="Stacey Hancock" w:date="2018-05-26T08:59:00Z" w:initials="SH">
    <w:p w14:paraId="5CFA6829" w14:textId="26F7A438" w:rsidR="002B2388" w:rsidRDefault="002B2388">
      <w:pPr>
        <w:pStyle w:val="CommentText"/>
      </w:pPr>
      <w:r>
        <w:rPr>
          <w:rStyle w:val="CommentReference"/>
        </w:rPr>
        <w:annotationRef/>
      </w:r>
      <w:r>
        <w:t>Abstract is 118 words now</w:t>
      </w:r>
    </w:p>
  </w:comment>
  <w:comment w:id="23" w:author="Stacey Hancock" w:date="2018-05-26T08:59:00Z" w:initials="SH">
    <w:p w14:paraId="0D6C987C" w14:textId="77777777" w:rsidR="002B2388" w:rsidRDefault="002B2388" w:rsidP="00284FC7">
      <w:pPr>
        <w:pStyle w:val="CommentText"/>
      </w:pPr>
      <w:r>
        <w:rPr>
          <w:rStyle w:val="CommentReference"/>
        </w:rPr>
        <w:annotationRef/>
      </w:r>
      <w:r>
        <w:t>Abstract is 118 words now</w:t>
      </w:r>
    </w:p>
  </w:comment>
  <w:comment w:id="34" w:author="Stacey Hancock" w:date="2018-05-24T13:04:00Z" w:initials="SH">
    <w:p w14:paraId="06ADFEC0" w14:textId="77777777" w:rsidR="002B2388" w:rsidRDefault="002B2388">
      <w:pPr>
        <w:pStyle w:val="CommentText"/>
      </w:pPr>
      <w:r>
        <w:rPr>
          <w:rStyle w:val="CommentReference"/>
        </w:rPr>
        <w:annotationRef/>
      </w:r>
      <w:r>
        <w:t>I’d remove this one (since it’s in the name of the journal).</w:t>
      </w:r>
    </w:p>
  </w:comment>
  <w:comment w:id="35" w:author="allisontheobold" w:date="2018-05-30T16:21:00Z" w:initials="a">
    <w:p w14:paraId="5623AFF0" w14:textId="33867A3E" w:rsidR="002B2388" w:rsidRDefault="002B2388">
      <w:pPr>
        <w:pStyle w:val="CommentText"/>
      </w:pPr>
      <w:r>
        <w:rPr>
          <w:rStyle w:val="CommentReference"/>
        </w:rPr>
        <w:annotationRef/>
      </w:r>
      <w:r>
        <w:t>The author guidelines saitd “it is preferred (though not mandatory) that the first keyword is Statistics education research.”</w:t>
      </w:r>
    </w:p>
  </w:comment>
  <w:comment w:id="36" w:author="Stacey Hancock" w:date="2018-05-24T13:04:00Z" w:initials="SH">
    <w:p w14:paraId="5C12AE4A" w14:textId="77777777" w:rsidR="002B2388" w:rsidRDefault="002B2388">
      <w:pPr>
        <w:pStyle w:val="CommentText"/>
      </w:pPr>
      <w:r>
        <w:rPr>
          <w:rStyle w:val="CommentReference"/>
        </w:rPr>
        <w:annotationRef/>
      </w:r>
      <w:r>
        <w:t>Is there a reason this is abbreviated?</w:t>
      </w:r>
    </w:p>
  </w:comment>
  <w:comment w:id="37" w:author="allisontheobold" w:date="2018-05-29T09:43:00Z" w:initials="a">
    <w:p w14:paraId="0610012A" w14:textId="76123FC5" w:rsidR="002B2388" w:rsidRDefault="002B2388">
      <w:pPr>
        <w:pStyle w:val="CommentText"/>
      </w:pPr>
      <w:r>
        <w:rPr>
          <w:rStyle w:val="CommentReference"/>
        </w:rPr>
        <w:annotationRef/>
      </w:r>
      <w:r>
        <w:t xml:space="preserve">In looking up keywords used in my lit review, the publications from SIGCSE use this keyword. </w:t>
      </w:r>
    </w:p>
  </w:comment>
  <w:comment w:id="58" w:author="Stacey Hancock" w:date="2018-05-24T13:40:00Z" w:initials="SH">
    <w:p w14:paraId="781BF3A4" w14:textId="4BA39980" w:rsidR="002B2388" w:rsidRDefault="002B2388" w:rsidP="0094080A">
      <w:pPr>
        <w:pStyle w:val="CommentText"/>
      </w:pPr>
      <w:r>
        <w:rPr>
          <w:rStyle w:val="CommentReference"/>
        </w:rPr>
        <w:annotationRef/>
      </w:r>
      <w:r>
        <w:t>“What” and “How” seem more suited to quantitative research. Could rephrase for more of a “why” question? Also, could we add “statistics” somewhere in these questions?</w:t>
      </w:r>
    </w:p>
  </w:comment>
  <w:comment w:id="81" w:author="Stacey Hancock" w:date="2018-05-26T09:08:00Z" w:initials="SH">
    <w:p w14:paraId="18077887" w14:textId="1B9ABE1E" w:rsidR="002B2388" w:rsidRDefault="002B2388">
      <w:pPr>
        <w:pStyle w:val="CommentText"/>
      </w:pPr>
      <w:r>
        <w:rPr>
          <w:rStyle w:val="CommentReference"/>
        </w:rPr>
        <w:annotationRef/>
      </w:r>
      <w:r>
        <w:t>may need to anonymize?</w:t>
      </w:r>
    </w:p>
  </w:comment>
  <w:comment w:id="82" w:author="allisontheobold" w:date="2018-05-29T09:47:00Z" w:initials="a">
    <w:p w14:paraId="1C06766C" w14:textId="337F69FA" w:rsidR="002B2388" w:rsidRDefault="002B2388">
      <w:pPr>
        <w:pStyle w:val="CommentText"/>
      </w:pPr>
      <w:r>
        <w:rPr>
          <w:rStyle w:val="CommentReference"/>
        </w:rPr>
        <w:annotationRef/>
      </w:r>
      <w:r>
        <w:t>I thought this was sufficient to anonymize, but I’m open to other more vague options!</w:t>
      </w:r>
    </w:p>
  </w:comment>
  <w:comment w:id="91" w:author="allisontheobold" w:date="2018-06-21T08:39:00Z" w:initials="a">
    <w:p w14:paraId="365425D0" w14:textId="7D75C843" w:rsidR="002B2388" w:rsidRDefault="002B2388">
      <w:pPr>
        <w:pStyle w:val="CommentText"/>
      </w:pPr>
      <w:r>
        <w:rPr>
          <w:rStyle w:val="CommentReference"/>
        </w:rPr>
        <w:annotationRef/>
      </w:r>
      <w:r>
        <w:t>Should this be deleted? It is not a specific aim of the course.</w:t>
      </w:r>
    </w:p>
  </w:comment>
  <w:comment w:id="92" w:author="Stacey Hancock" w:date="2018-05-26T09:10:00Z" w:initials="SH">
    <w:p w14:paraId="08ED7F24" w14:textId="5919E20E" w:rsidR="002B2388" w:rsidRDefault="002B2388">
      <w:pPr>
        <w:pStyle w:val="CommentText"/>
      </w:pPr>
      <w:r>
        <w:rPr>
          <w:rStyle w:val="CommentReference"/>
        </w:rPr>
        <w:annotationRef/>
      </w:r>
      <w:r>
        <w:t>Should we add a paragraph summarizing where the paper is headed here? e.g., In the next section, we… Look at a few other SERJ papers and see if this is typical. If so, then add a guide to the paper here.</w:t>
      </w:r>
    </w:p>
  </w:comment>
  <w:comment w:id="93" w:author="allisontheobold" w:date="2018-05-31T13:20:00Z" w:initials="a">
    <w:p w14:paraId="29DF349B" w14:textId="744D77A7" w:rsidR="002B2388" w:rsidRDefault="002B2388">
      <w:pPr>
        <w:pStyle w:val="CommentText"/>
      </w:pPr>
      <w:r>
        <w:rPr>
          <w:rStyle w:val="CommentReference"/>
        </w:rPr>
        <w:annotationRef/>
      </w:r>
      <w:r>
        <w:t>It’s hard to tell. The qualitative paper by Randall Groth that I was using as a template doesn’t, but another paper I reference in our Cover Letter does. Should we add one?</w:t>
      </w:r>
    </w:p>
  </w:comment>
  <w:comment w:id="94" w:author="allisontheobold" w:date="2018-05-31T13:22:00Z" w:initials="a">
    <w:p w14:paraId="3AB8A4BE" w14:textId="5894E30A" w:rsidR="002B2388" w:rsidRDefault="002B2388">
      <w:pPr>
        <w:pStyle w:val="CommentText"/>
      </w:pPr>
      <w:r>
        <w:rPr>
          <w:rStyle w:val="CommentReference"/>
        </w:rPr>
        <w:annotationRef/>
      </w:r>
    </w:p>
  </w:comment>
  <w:comment w:id="126" w:author="allisontheobold" w:date="2018-05-29T09:49:00Z" w:initials="a">
    <w:p w14:paraId="1472EB8D" w14:textId="12EB6E56" w:rsidR="002B2388" w:rsidRDefault="002B2388">
      <w:pPr>
        <w:pStyle w:val="CommentText"/>
      </w:pPr>
      <w:r>
        <w:rPr>
          <w:rStyle w:val="CommentReference"/>
        </w:rPr>
        <w:annotationRef/>
      </w:r>
      <w:r>
        <w:t xml:space="preserve">I think this needs to be more specific than sceinces, as that could involve chemistry and physics, which we are not considering. </w:t>
      </w:r>
    </w:p>
  </w:comment>
  <w:comment w:id="156" w:author="Stacey Hancock" w:date="2018-05-25T09:19:00Z" w:initials="SH">
    <w:p w14:paraId="1DB3D6F3" w14:textId="4408FF97" w:rsidR="002B2388" w:rsidRDefault="002B2388">
      <w:pPr>
        <w:pStyle w:val="CommentText"/>
      </w:pPr>
      <w:r>
        <w:rPr>
          <w:rStyle w:val="CommentReference"/>
        </w:rPr>
        <w:annotationRef/>
      </w:r>
      <w:r>
        <w:t>Are there any results on if this course is effective? If so, include a couple sentences about the results.</w:t>
      </w:r>
    </w:p>
  </w:comment>
  <w:comment w:id="157" w:author="allisontheobold" w:date="2018-05-31T12:24:00Z" w:initials="a">
    <w:p w14:paraId="79900AFD" w14:textId="72838877" w:rsidR="002B2388" w:rsidRDefault="002B2388">
      <w:pPr>
        <w:pStyle w:val="CommentText"/>
      </w:pPr>
      <w:r>
        <w:rPr>
          <w:rStyle w:val="CommentReference"/>
        </w:rPr>
        <w:annotationRef/>
      </w:r>
      <w:r>
        <w:t>Added!</w:t>
      </w:r>
    </w:p>
  </w:comment>
  <w:comment w:id="203" w:author="allisontheobold" w:date="2018-06-21T08:53:00Z" w:initials="a">
    <w:p w14:paraId="28E76CE7" w14:textId="6EFFDCB5" w:rsidR="002B2388" w:rsidRDefault="002B2388">
      <w:pPr>
        <w:pStyle w:val="CommentText"/>
      </w:pPr>
      <w:r>
        <w:rPr>
          <w:rStyle w:val="CommentReference"/>
        </w:rPr>
        <w:annotationRef/>
      </w:r>
      <w:r>
        <w:t>Also the sole course. Should that be included, or would that detract from the story we are telling?</w:t>
      </w:r>
    </w:p>
  </w:comment>
  <w:comment w:id="206" w:author="allisontheobold" w:date="2018-06-21T08:53:00Z" w:initials="a">
    <w:p w14:paraId="14BDA19C" w14:textId="77777777" w:rsidR="002B2388" w:rsidRDefault="002B2388" w:rsidP="00616C1B">
      <w:pPr>
        <w:pStyle w:val="CommentText"/>
      </w:pPr>
      <w:r>
        <w:rPr>
          <w:rStyle w:val="CommentReference"/>
        </w:rPr>
        <w:annotationRef/>
      </w:r>
      <w:r>
        <w:t>Also the sole course. Should that be included, or would that detract from the story we are telling?</w:t>
      </w:r>
    </w:p>
  </w:comment>
  <w:comment w:id="234" w:author="allisontheobold" w:date="2018-06-21T09:02:00Z" w:initials="a">
    <w:p w14:paraId="68442E7F" w14:textId="70B0B3D7" w:rsidR="002B2388" w:rsidRDefault="002B2388">
      <w:pPr>
        <w:pStyle w:val="CommentText"/>
      </w:pPr>
      <w:r>
        <w:rPr>
          <w:rStyle w:val="CommentReference"/>
        </w:rPr>
        <w:annotationRef/>
      </w:r>
      <w:r>
        <w:t>The course is technically not required. Should we include that they are taking it because their advisors highly recommend it?</w:t>
      </w:r>
    </w:p>
  </w:comment>
  <w:comment w:id="243" w:author="Stacey Hancock" w:date="2018-05-26T10:06:00Z" w:initials="SH">
    <w:p w14:paraId="049FE217" w14:textId="44C5E036" w:rsidR="002B2388" w:rsidRDefault="002B2388" w:rsidP="00D04CFB">
      <w:pPr>
        <w:pStyle w:val="CommentText"/>
      </w:pPr>
      <w:r>
        <w:rPr>
          <w:rStyle w:val="CommentReference"/>
        </w:rPr>
        <w:annotationRef/>
      </w:r>
      <w:r>
        <w:t>Include interview protocol in an appendix and mention that at the end of this paragraph, e.g., “The full interview protocol is included in an appendix.” (Look up SERJ guidelines for appendices and use those guidelines.)</w:t>
      </w:r>
    </w:p>
    <w:p w14:paraId="25D1F783" w14:textId="03111ADC" w:rsidR="002B2388" w:rsidRDefault="002B2388">
      <w:pPr>
        <w:pStyle w:val="CommentText"/>
      </w:pPr>
    </w:p>
  </w:comment>
  <w:comment w:id="254" w:author="allisontheobold" w:date="2018-06-21T09:09:00Z" w:initials="a">
    <w:p w14:paraId="741AEEB8" w14:textId="759911A5" w:rsidR="002B2388" w:rsidRDefault="002B2388">
      <w:pPr>
        <w:pStyle w:val="CommentText"/>
      </w:pPr>
      <w:r>
        <w:rPr>
          <w:rStyle w:val="CommentReference"/>
        </w:rPr>
        <w:annotationRef/>
      </w:r>
      <w:r>
        <w:t xml:space="preserve">Less specific? This seems like it could give away the potential university of the paper. </w:t>
      </w:r>
    </w:p>
  </w:comment>
  <w:comment w:id="257" w:author="Stacey Hancock" w:date="2018-05-26T09:51:00Z" w:initials="SH">
    <w:p w14:paraId="498B70E9" w14:textId="2D82872A" w:rsidR="002B2388" w:rsidRDefault="002B2388">
      <w:pPr>
        <w:pStyle w:val="CommentText"/>
      </w:pPr>
      <w:r>
        <w:rPr>
          <w:rStyle w:val="CommentReference"/>
        </w:rPr>
        <w:annotationRef/>
      </w:r>
      <w:r>
        <w:t>five?</w:t>
      </w:r>
    </w:p>
  </w:comment>
  <w:comment w:id="258" w:author="allisontheobold" w:date="2018-05-29T10:42:00Z" w:initials="a">
    <w:p w14:paraId="69E9ED09" w14:textId="126AD83B" w:rsidR="002B2388" w:rsidRDefault="002B2388">
      <w:pPr>
        <w:pStyle w:val="CommentText"/>
      </w:pPr>
      <w:r>
        <w:rPr>
          <w:rStyle w:val="CommentReference"/>
        </w:rPr>
        <w:annotationRef/>
      </w:r>
      <w:r>
        <w:t>Correct!</w:t>
      </w:r>
    </w:p>
  </w:comment>
  <w:comment w:id="261" w:author="Stacey Hancock" w:date="2018-05-26T10:09:00Z" w:initials="SH">
    <w:p w14:paraId="5604C783" w14:textId="30398215" w:rsidR="002B2388" w:rsidRDefault="002B2388">
      <w:pPr>
        <w:pStyle w:val="CommentText"/>
      </w:pPr>
      <w:r>
        <w:rPr>
          <w:rStyle w:val="CommentReference"/>
        </w:rPr>
        <w:annotationRef/>
      </w:r>
      <w:r>
        <w:t>Using what method? Open coding? Need to specify. Give more details on how they were analyzed.</w:t>
      </w:r>
    </w:p>
  </w:comment>
  <w:comment w:id="296" w:author="Stacey Hancock" w:date="2018-05-26T10:11:00Z" w:initials="SH">
    <w:p w14:paraId="540CDD59" w14:textId="7C926E4B" w:rsidR="002B2388" w:rsidRDefault="002B2388">
      <w:pPr>
        <w:pStyle w:val="CommentText"/>
      </w:pPr>
      <w:r>
        <w:rPr>
          <w:rStyle w:val="CommentReference"/>
        </w:rPr>
        <w:annotationRef/>
      </w:r>
      <w:r>
        <w:t>This has a name in qualitative analysis, right? Triangulation? (I don’t remember the exact term, but use specific qualitative methodology terms to mitigate reviewer criticisms of the rigor of the analysis.)</w:t>
      </w:r>
    </w:p>
  </w:comment>
  <w:comment w:id="297" w:author="allisontheobold" w:date="2018-05-29T10:45:00Z" w:initials="a">
    <w:p w14:paraId="791F8BF7" w14:textId="1413AF32" w:rsidR="002B2388" w:rsidRDefault="002B2388">
      <w:pPr>
        <w:pStyle w:val="CommentText"/>
      </w:pPr>
      <w:r>
        <w:rPr>
          <w:rStyle w:val="CommentReference"/>
        </w:rPr>
        <w:annotationRef/>
      </w:r>
      <w:r>
        <w:t xml:space="preserve">This is called member checking, triangulation is getting the same information from two different sources. </w:t>
      </w:r>
    </w:p>
  </w:comment>
  <w:comment w:id="328" w:author="Stacey Hancock" w:date="2018-05-26T10:18:00Z" w:initials="SH">
    <w:p w14:paraId="103F74B9" w14:textId="59AF341B" w:rsidR="002B2388" w:rsidRDefault="002B2388">
      <w:pPr>
        <w:pStyle w:val="CommentText"/>
      </w:pPr>
      <w:r>
        <w:rPr>
          <w:rStyle w:val="CommentReference"/>
        </w:rPr>
        <w:annotationRef/>
      </w:r>
      <w:r>
        <w:t>The quotations don’t always obviously seem like quotations. Did the SERJ guidelines provide guidance on including student quotations? I’m wondering if we can put space before and after, or italicize.</w:t>
      </w:r>
    </w:p>
  </w:comment>
  <w:comment w:id="329" w:author="allisontheobold" w:date="2018-05-29T10:49:00Z" w:initials="a">
    <w:p w14:paraId="22FF8FA1" w14:textId="6FE66266" w:rsidR="002B2388" w:rsidRDefault="002B2388">
      <w:pPr>
        <w:pStyle w:val="CommentText"/>
      </w:pPr>
      <w:r>
        <w:rPr>
          <w:rStyle w:val="CommentReference"/>
        </w:rPr>
        <w:annotationRef/>
      </w:r>
      <w:r>
        <w:t xml:space="preserve">This is how long quotes were formatted in the Word template you downlaod from SERJ. I agree that adding italics would make them stand out more.  </w:t>
      </w:r>
    </w:p>
  </w:comment>
  <w:comment w:id="330" w:author="allisontheobold" w:date="2018-06-21T09:41:00Z" w:initials="a">
    <w:p w14:paraId="76F915BE" w14:textId="65CF6855" w:rsidR="002B2388" w:rsidRDefault="002B2388">
      <w:pPr>
        <w:pStyle w:val="CommentText"/>
      </w:pPr>
      <w:r>
        <w:rPr>
          <w:rStyle w:val="CommentReference"/>
        </w:rPr>
        <w:annotationRef/>
      </w:r>
      <w:r>
        <w:t>The paper by Groth has this style of quote, but has spaces on either side to make it more clear.</w:t>
      </w:r>
    </w:p>
  </w:comment>
  <w:comment w:id="331" w:author="Stacey Hancock" w:date="2018-05-26T10:19:00Z" w:initials="SH">
    <w:p w14:paraId="0ADC5D78" w14:textId="2E6B431A" w:rsidR="002B2388" w:rsidRDefault="002B2388">
      <w:pPr>
        <w:pStyle w:val="CommentText"/>
      </w:pPr>
      <w:r>
        <w:rPr>
          <w:rStyle w:val="CommentReference"/>
        </w:rPr>
        <w:annotationRef/>
      </w:r>
      <w:r>
        <w:t>Good. When referring to the actual Environmental Science program, we’ll capitalize it. But when using our re-defined “environmental science” term (when talking about all the involved disciplines), keep it uncapitalized.</w:t>
      </w:r>
    </w:p>
  </w:comment>
  <w:comment w:id="727" w:author="Stacey Hancock" w:date="2018-05-26T10:59:00Z" w:initials="SH">
    <w:p w14:paraId="0F30EEA9" w14:textId="77777777" w:rsidR="002B2388" w:rsidRDefault="002B2388">
      <w:pPr>
        <w:pStyle w:val="CommentText"/>
      </w:pPr>
      <w:r>
        <w:rPr>
          <w:rStyle w:val="CommentReference"/>
        </w:rPr>
        <w:annotationRef/>
      </w:r>
      <w:r>
        <w:t>The picture is a bit fuzzy. Could you export the figure as a different picture type file? For the caption, just crop the latex figure so it doesn’t include the caption, then write a caption within the Word document.</w:t>
      </w:r>
    </w:p>
    <w:p w14:paraId="600D786A" w14:textId="77777777" w:rsidR="002B2388" w:rsidRDefault="002B2388">
      <w:pPr>
        <w:pStyle w:val="CommentText"/>
      </w:pPr>
    </w:p>
    <w:p w14:paraId="7D1F7F32" w14:textId="77777777" w:rsidR="002B2388" w:rsidRDefault="002B2388">
      <w:pPr>
        <w:pStyle w:val="CommentText"/>
      </w:pPr>
      <w:r>
        <w:t>Any way to get the concept map to take up less space? Seems like the large box in the middle could be smaller with less space between lines and the arrows could be shorter.</w:t>
      </w:r>
    </w:p>
    <w:p w14:paraId="2FEB9BD1" w14:textId="77777777" w:rsidR="002B2388" w:rsidRDefault="002B2388">
      <w:pPr>
        <w:pStyle w:val="CommentText"/>
      </w:pPr>
    </w:p>
    <w:p w14:paraId="2B403A9E" w14:textId="4F9A6A74" w:rsidR="002B2388" w:rsidRDefault="002B2388">
      <w:pPr>
        <w:pStyle w:val="CommentText"/>
      </w:pPr>
      <w:r>
        <w:t>Should the “singular consultant” be somewhere in this figure?</w:t>
      </w:r>
    </w:p>
  </w:comment>
  <w:comment w:id="733" w:author="Stacey Hancock" w:date="2018-05-26T11:01:00Z" w:initials="SH">
    <w:p w14:paraId="1683697A" w14:textId="13FDC63A" w:rsidR="002B2388" w:rsidRDefault="002B2388">
      <w:pPr>
        <w:pStyle w:val="CommentText"/>
      </w:pPr>
      <w:r>
        <w:rPr>
          <w:rStyle w:val="CommentReference"/>
        </w:rPr>
        <w:annotationRef/>
      </w:r>
      <w:r>
        <w:t>Need citation.</w:t>
      </w:r>
    </w:p>
  </w:comment>
  <w:comment w:id="734" w:author="allisontheobold" w:date="2018-05-30T16:19:00Z" w:initials="a">
    <w:p w14:paraId="58163F86" w14:textId="7B3D572D" w:rsidR="002B2388" w:rsidRDefault="002B2388">
      <w:pPr>
        <w:pStyle w:val="CommentText"/>
      </w:pPr>
      <w:r>
        <w:rPr>
          <w:rStyle w:val="CommentReference"/>
        </w:rPr>
        <w:annotationRef/>
      </w:r>
    </w:p>
  </w:comment>
  <w:comment w:id="774" w:author="Stacey Hancock" w:date="2018-05-26T09:54:00Z" w:initials="SH">
    <w:p w14:paraId="5F6173CE" w14:textId="68D7543C" w:rsidR="002B2388" w:rsidRDefault="002B2388">
      <w:pPr>
        <w:pStyle w:val="CommentText"/>
      </w:pPr>
      <w:r>
        <w:rPr>
          <w:rStyle w:val="CommentReference"/>
        </w:rPr>
        <w:annotationRef/>
      </w:r>
      <w:r>
        <w:t>It doesn’t look like you used the References tool in Word? (Only one citation shows up when I click the citations button.) Did you then hand-type these? Be sure to triple-check that all references are formatted in the same way (including capitalization, italics, etc) before submission. When using Word in future papers, be sure to use the References tool and allow that to format the references and citations.</w:t>
      </w:r>
    </w:p>
  </w:comment>
  <w:comment w:id="790" w:author="allisontheobold" w:date="2018-05-31T13:46:00Z" w:initials="a">
    <w:p w14:paraId="21497C7F" w14:textId="5C8EF0D1" w:rsidR="002B2388" w:rsidRDefault="002B2388">
      <w:pPr>
        <w:pStyle w:val="CommentText"/>
      </w:pPr>
      <w:r>
        <w:rPr>
          <w:rStyle w:val="CommentReference"/>
        </w:rPr>
        <w:annotationRef/>
      </w:r>
      <w:r>
        <w:t>There is no formatting guidline for an Appendix in the author guide. Does this look okay?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8EE99" w15:done="0"/>
  <w15:commentEx w15:paraId="4A51C0E5" w15:done="1"/>
  <w15:commentEx w15:paraId="17E15630" w15:paraIdParent="4A51C0E5" w15:done="1"/>
  <w15:commentEx w15:paraId="1390B706" w15:done="0"/>
  <w15:commentEx w15:paraId="2DAED17B" w15:paraIdParent="1390B706" w15:done="0"/>
  <w15:commentEx w15:paraId="5CFA6829" w15:done="0"/>
  <w15:commentEx w15:paraId="0D6C987C" w15:done="0"/>
  <w15:commentEx w15:paraId="06ADFEC0" w15:done="1"/>
  <w15:commentEx w15:paraId="5623AFF0" w15:paraIdParent="06ADFEC0" w15:done="1"/>
  <w15:commentEx w15:paraId="5C12AE4A" w15:done="0"/>
  <w15:commentEx w15:paraId="0610012A" w15:paraIdParent="5C12AE4A" w15:done="0"/>
  <w15:commentEx w15:paraId="781BF3A4" w15:done="0"/>
  <w15:commentEx w15:paraId="18077887" w15:done="0"/>
  <w15:commentEx w15:paraId="1C06766C" w15:paraIdParent="18077887" w15:done="0"/>
  <w15:commentEx w15:paraId="365425D0" w15:done="0"/>
  <w15:commentEx w15:paraId="08ED7F24" w15:done="0"/>
  <w15:commentEx w15:paraId="29DF349B" w15:paraIdParent="08ED7F24" w15:done="0"/>
  <w15:commentEx w15:paraId="3AB8A4BE" w15:paraIdParent="08ED7F24" w15:done="0"/>
  <w15:commentEx w15:paraId="1472EB8D" w15:done="0"/>
  <w15:commentEx w15:paraId="1DB3D6F3" w15:done="1"/>
  <w15:commentEx w15:paraId="79900AFD" w15:paraIdParent="1DB3D6F3" w15:done="1"/>
  <w15:commentEx w15:paraId="28E76CE7" w15:done="0"/>
  <w15:commentEx w15:paraId="14BDA19C" w15:done="0"/>
  <w15:commentEx w15:paraId="68442E7F" w15:done="0"/>
  <w15:commentEx w15:paraId="25D1F783" w15:done="0"/>
  <w15:commentEx w15:paraId="741AEEB8" w15:done="0"/>
  <w15:commentEx w15:paraId="498B70E9" w15:done="0"/>
  <w15:commentEx w15:paraId="69E9ED09" w15:paraIdParent="498B70E9" w15:done="0"/>
  <w15:commentEx w15:paraId="5604C783" w15:done="0"/>
  <w15:commentEx w15:paraId="540CDD59" w15:done="1"/>
  <w15:commentEx w15:paraId="791F8BF7" w15:paraIdParent="540CDD59" w15:done="1"/>
  <w15:commentEx w15:paraId="103F74B9" w15:done="0"/>
  <w15:commentEx w15:paraId="22FF8FA1" w15:paraIdParent="103F74B9" w15:done="0"/>
  <w15:commentEx w15:paraId="76F915BE" w15:paraIdParent="103F74B9" w15:done="0"/>
  <w15:commentEx w15:paraId="0ADC5D78" w15:done="0"/>
  <w15:commentEx w15:paraId="2B403A9E" w15:done="0"/>
  <w15:commentEx w15:paraId="1683697A" w15:done="1"/>
  <w15:commentEx w15:paraId="58163F86" w15:paraIdParent="1683697A" w15:done="1"/>
  <w15:commentEx w15:paraId="5F6173CE" w15:done="0"/>
  <w15:commentEx w15:paraId="21497C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98EE99" w16cid:durableId="1EB79E4A"/>
  <w16cid:commentId w16cid:paraId="4A51C0E5" w16cid:durableId="1EB2677A"/>
  <w16cid:commentId w16cid:paraId="17E15630" w16cid:durableId="1EB79D15"/>
  <w16cid:commentId w16cid:paraId="1390B706" w16cid:durableId="1EB13687"/>
  <w16cid:commentId w16cid:paraId="2DAED17B" w16cid:durableId="1EBA7384"/>
  <w16cid:commentId w16cid:paraId="5CFA6829" w16cid:durableId="1EB3A08A"/>
  <w16cid:commentId w16cid:paraId="0D6C987C" w16cid:durableId="1EBA7341"/>
  <w16cid:commentId w16cid:paraId="06ADFEC0" w16cid:durableId="1EB136D7"/>
  <w16cid:commentId w16cid:paraId="5623AFF0" w16cid:durableId="1EB94E01"/>
  <w16cid:commentId w16cid:paraId="5C12AE4A" w16cid:durableId="1EB136EE"/>
  <w16cid:commentId w16cid:paraId="0610012A" w16cid:durableId="1EB79F42"/>
  <w16cid:commentId w16cid:paraId="781BF3A4" w16cid:durableId="1EB13F5A"/>
  <w16cid:commentId w16cid:paraId="18077887" w16cid:durableId="1EB3A275"/>
  <w16cid:commentId w16cid:paraId="1C06766C" w16cid:durableId="1EB7A018"/>
  <w16cid:commentId w16cid:paraId="365425D0" w16cid:durableId="1ED5E2C6"/>
  <w16cid:commentId w16cid:paraId="08ED7F24" w16cid:durableId="1EB3A30E"/>
  <w16cid:commentId w16cid:paraId="29DF349B" w16cid:durableId="1EBA7508"/>
  <w16cid:commentId w16cid:paraId="3AB8A4BE" w16cid:durableId="1EBA7578"/>
  <w16cid:commentId w16cid:paraId="1472EB8D" w16cid:durableId="1EB7A0B7"/>
  <w16cid:commentId w16cid:paraId="1DB3D6F3" w16cid:durableId="1EB253A7"/>
  <w16cid:commentId w16cid:paraId="79900AFD" w16cid:durableId="1EBA6819"/>
  <w16cid:commentId w16cid:paraId="28E76CE7" w16cid:durableId="1ED5E5F9"/>
  <w16cid:commentId w16cid:paraId="14BDA19C" w16cid:durableId="1EE49B0F"/>
  <w16cid:commentId w16cid:paraId="68442E7F" w16cid:durableId="1ED5E83B"/>
  <w16cid:commentId w16cid:paraId="25D1F783" w16cid:durableId="1EB3B036"/>
  <w16cid:commentId w16cid:paraId="741AEEB8" w16cid:durableId="1ED5E9BC"/>
  <w16cid:commentId w16cid:paraId="498B70E9" w16cid:durableId="1EB3ACAA"/>
  <w16cid:commentId w16cid:paraId="69E9ED09" w16cid:durableId="1EB7AD09"/>
  <w16cid:commentId w16cid:paraId="5604C783" w16cid:durableId="1EB3B0EB"/>
  <w16cid:commentId w16cid:paraId="540CDD59" w16cid:durableId="1EB3B148"/>
  <w16cid:commentId w16cid:paraId="791F8BF7" w16cid:durableId="1EB7ADC8"/>
  <w16cid:commentId w16cid:paraId="103F74B9" w16cid:durableId="1EB3B2E3"/>
  <w16cid:commentId w16cid:paraId="22FF8FA1" w16cid:durableId="1EB7AEA2"/>
  <w16cid:commentId w16cid:paraId="76F915BE" w16cid:durableId="1ED5F150"/>
  <w16cid:commentId w16cid:paraId="0ADC5D78" w16cid:durableId="1EB3B34F"/>
  <w16cid:commentId w16cid:paraId="2B403A9E" w16cid:durableId="1EB3BC96"/>
  <w16cid:commentId w16cid:paraId="1683697A" w16cid:durableId="1EB3BCF5"/>
  <w16cid:commentId w16cid:paraId="58163F86" w16cid:durableId="1EB94D9B"/>
  <w16cid:commentId w16cid:paraId="5F6173CE" w16cid:durableId="1EB3AD6A"/>
  <w16cid:commentId w16cid:paraId="21497C7F" w16cid:durableId="1EBA7B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67AFC" w14:textId="77777777" w:rsidR="00AE3972" w:rsidRDefault="00AE3972" w:rsidP="00BC4086">
      <w:r>
        <w:separator/>
      </w:r>
    </w:p>
  </w:endnote>
  <w:endnote w:type="continuationSeparator" w:id="0">
    <w:p w14:paraId="0DC827C2" w14:textId="77777777" w:rsidR="00AE3972" w:rsidRDefault="00AE3972" w:rsidP="00BC4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CAA80" w14:textId="77777777" w:rsidR="00AE3972" w:rsidRDefault="00AE3972" w:rsidP="00BC4086">
      <w:r>
        <w:separator/>
      </w:r>
    </w:p>
  </w:footnote>
  <w:footnote w:type="continuationSeparator" w:id="0">
    <w:p w14:paraId="3B30AF41" w14:textId="77777777" w:rsidR="00AE3972" w:rsidRDefault="00AE3972" w:rsidP="00BC40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60110013"/>
      <w:docPartObj>
        <w:docPartGallery w:val="Page Numbers (Top of Page)"/>
        <w:docPartUnique/>
      </w:docPartObj>
    </w:sdtPr>
    <w:sdtEndPr>
      <w:rPr>
        <w:noProof/>
      </w:rPr>
    </w:sdtEndPr>
    <w:sdtContent>
      <w:p w14:paraId="545E6349" w14:textId="7CAA6BBA" w:rsidR="002B2388" w:rsidRDefault="002B2388" w:rsidP="00254E02">
        <w:pPr>
          <w:pStyle w:val="Header"/>
          <w:jc w:val="center"/>
        </w:pPr>
        <w:r>
          <w:rPr>
            <w:noProof w:val="0"/>
          </w:rPr>
          <w:fldChar w:fldCharType="begin"/>
        </w:r>
        <w:r>
          <w:instrText xml:space="preserve"> PAGE   \* MERGEFORMAT </w:instrText>
        </w:r>
        <w:r>
          <w:rPr>
            <w:noProof w:val="0"/>
          </w:rPr>
          <w:fldChar w:fldCharType="separate"/>
        </w:r>
        <w:r w:rsidR="006571E4">
          <w:t>11</w:t>
        </w:r>
        <w:r>
          <w:fldChar w:fldCharType="end"/>
        </w:r>
      </w:p>
    </w:sdtContent>
  </w:sdt>
  <w:p w14:paraId="4413BAB1" w14:textId="77777777" w:rsidR="002B2388" w:rsidRDefault="002B23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0FA508A"/>
    <w:lvl w:ilvl="0">
      <w:start w:val="1"/>
      <w:numFmt w:val="decimal"/>
      <w:pStyle w:val="SectionHeading"/>
      <w:lvlText w:val="%1."/>
      <w:lvlJc w:val="left"/>
      <w:pPr>
        <w:tabs>
          <w:tab w:val="num" w:pos="360"/>
        </w:tabs>
        <w:ind w:left="340" w:hanging="340"/>
      </w:pPr>
      <w:rPr>
        <w:rFonts w:hint="default"/>
      </w:rPr>
    </w:lvl>
    <w:lvl w:ilvl="1">
      <w:start w:val="1"/>
      <w:numFmt w:val="decimal"/>
      <w:pStyle w:val="SubSectionHeading"/>
      <w:lvlText w:val="%1.%2."/>
      <w:lvlJc w:val="left"/>
      <w:pPr>
        <w:tabs>
          <w:tab w:val="num" w:pos="360"/>
        </w:tabs>
        <w:ind w:left="340" w:hanging="34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 w15:restartNumberingAfterBreak="0">
    <w:nsid w:val="08FE1F9E"/>
    <w:multiLevelType w:val="hybridMultilevel"/>
    <w:tmpl w:val="4164F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4E0B52"/>
    <w:multiLevelType w:val="hybridMultilevel"/>
    <w:tmpl w:val="E1A2879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12E34BD0"/>
    <w:multiLevelType w:val="multilevel"/>
    <w:tmpl w:val="2D16EBEC"/>
    <w:lvl w:ilvl="0">
      <w:start w:val="1"/>
      <w:numFmt w:val="decimal"/>
      <w:lvlText w:val="%1."/>
      <w:lvlJc w:val="left"/>
      <w:pPr>
        <w:tabs>
          <w:tab w:val="num" w:pos="360"/>
        </w:tabs>
        <w:ind w:left="340" w:hanging="340"/>
      </w:pPr>
      <w:rPr>
        <w:rFonts w:hint="default"/>
      </w:rPr>
    </w:lvl>
    <w:lvl w:ilvl="1">
      <w:start w:val="1"/>
      <w:numFmt w:val="decimal"/>
      <w:lvlText w:val="%1.%2."/>
      <w:lvlJc w:val="left"/>
      <w:pPr>
        <w:tabs>
          <w:tab w:val="num" w:pos="700"/>
        </w:tabs>
        <w:ind w:left="34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6C3726D"/>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5" w15:restartNumberingAfterBreak="0">
    <w:nsid w:val="2AF35DED"/>
    <w:multiLevelType w:val="hybridMultilevel"/>
    <w:tmpl w:val="EDACA5F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E27EA9"/>
    <w:multiLevelType w:val="hybridMultilevel"/>
    <w:tmpl w:val="DAEAC66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0"/>
  </w:num>
  <w:num w:numId="2">
    <w:abstractNumId w:val="1"/>
  </w:num>
  <w:num w:numId="3">
    <w:abstractNumId w:val="3"/>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5"/>
  </w:num>
  <w:num w:numId="8">
    <w:abstractNumId w:val="6"/>
  </w:num>
  <w:num w:numId="9">
    <w:abstractNumId w:val="2"/>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lisontheobold">
    <w15:presenceInfo w15:providerId="None" w15:userId="allisontheobo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attachedTemplate r:id="rId1"/>
  <w:trackRevisions/>
  <w:defaultTabStop w:val="34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14"/>
    <w:rsid w:val="00003815"/>
    <w:rsid w:val="00005F37"/>
    <w:rsid w:val="00006D62"/>
    <w:rsid w:val="00010B6C"/>
    <w:rsid w:val="00010F38"/>
    <w:rsid w:val="000129D5"/>
    <w:rsid w:val="000138C5"/>
    <w:rsid w:val="00017F2C"/>
    <w:rsid w:val="00024337"/>
    <w:rsid w:val="00025294"/>
    <w:rsid w:val="00025BB1"/>
    <w:rsid w:val="00026FF6"/>
    <w:rsid w:val="00033EC0"/>
    <w:rsid w:val="00035FFF"/>
    <w:rsid w:val="000414CE"/>
    <w:rsid w:val="000415EF"/>
    <w:rsid w:val="000471D5"/>
    <w:rsid w:val="0005593E"/>
    <w:rsid w:val="00055C1B"/>
    <w:rsid w:val="00057975"/>
    <w:rsid w:val="0006444B"/>
    <w:rsid w:val="000673D3"/>
    <w:rsid w:val="00071A29"/>
    <w:rsid w:val="00074621"/>
    <w:rsid w:val="00083368"/>
    <w:rsid w:val="00086F9E"/>
    <w:rsid w:val="000945DC"/>
    <w:rsid w:val="00095C72"/>
    <w:rsid w:val="000A5A94"/>
    <w:rsid w:val="000B33E9"/>
    <w:rsid w:val="000B3745"/>
    <w:rsid w:val="000B48CA"/>
    <w:rsid w:val="000B4DA6"/>
    <w:rsid w:val="000B7B66"/>
    <w:rsid w:val="000C781C"/>
    <w:rsid w:val="000F3CD8"/>
    <w:rsid w:val="00106E83"/>
    <w:rsid w:val="001077BA"/>
    <w:rsid w:val="00120D01"/>
    <w:rsid w:val="001221C3"/>
    <w:rsid w:val="00130D25"/>
    <w:rsid w:val="00132EA9"/>
    <w:rsid w:val="00136272"/>
    <w:rsid w:val="001404E9"/>
    <w:rsid w:val="00151AE2"/>
    <w:rsid w:val="00157E17"/>
    <w:rsid w:val="00160D57"/>
    <w:rsid w:val="00163F41"/>
    <w:rsid w:val="0018296A"/>
    <w:rsid w:val="00183A7E"/>
    <w:rsid w:val="00187058"/>
    <w:rsid w:val="00194375"/>
    <w:rsid w:val="001A1628"/>
    <w:rsid w:val="001A5648"/>
    <w:rsid w:val="001A5B2E"/>
    <w:rsid w:val="001B2756"/>
    <w:rsid w:val="001B66AF"/>
    <w:rsid w:val="001B6E13"/>
    <w:rsid w:val="001C5693"/>
    <w:rsid w:val="001C66DE"/>
    <w:rsid w:val="001E5290"/>
    <w:rsid w:val="001E5C1B"/>
    <w:rsid w:val="001E610B"/>
    <w:rsid w:val="001E67B9"/>
    <w:rsid w:val="001F1561"/>
    <w:rsid w:val="001F2B20"/>
    <w:rsid w:val="00201FF7"/>
    <w:rsid w:val="00204B21"/>
    <w:rsid w:val="002074E4"/>
    <w:rsid w:val="00211068"/>
    <w:rsid w:val="0021121C"/>
    <w:rsid w:val="002134FA"/>
    <w:rsid w:val="00213808"/>
    <w:rsid w:val="00213D47"/>
    <w:rsid w:val="00213EAA"/>
    <w:rsid w:val="0021584F"/>
    <w:rsid w:val="00217662"/>
    <w:rsid w:val="00222C4D"/>
    <w:rsid w:val="002259BE"/>
    <w:rsid w:val="00226F1A"/>
    <w:rsid w:val="00246C1D"/>
    <w:rsid w:val="00246DA5"/>
    <w:rsid w:val="00247491"/>
    <w:rsid w:val="002475C1"/>
    <w:rsid w:val="00254E02"/>
    <w:rsid w:val="0025609C"/>
    <w:rsid w:val="00256C31"/>
    <w:rsid w:val="002573A3"/>
    <w:rsid w:val="00257E02"/>
    <w:rsid w:val="00266AE8"/>
    <w:rsid w:val="00272996"/>
    <w:rsid w:val="00273C0A"/>
    <w:rsid w:val="00281433"/>
    <w:rsid w:val="00284FC7"/>
    <w:rsid w:val="002910BB"/>
    <w:rsid w:val="00295B47"/>
    <w:rsid w:val="00297BF9"/>
    <w:rsid w:val="002A0C63"/>
    <w:rsid w:val="002A0D84"/>
    <w:rsid w:val="002A252E"/>
    <w:rsid w:val="002A3F93"/>
    <w:rsid w:val="002A6A88"/>
    <w:rsid w:val="002B0F10"/>
    <w:rsid w:val="002B141C"/>
    <w:rsid w:val="002B1A99"/>
    <w:rsid w:val="002B2388"/>
    <w:rsid w:val="002B3CB5"/>
    <w:rsid w:val="002B67E9"/>
    <w:rsid w:val="002B6D81"/>
    <w:rsid w:val="002B7AAD"/>
    <w:rsid w:val="002C4A17"/>
    <w:rsid w:val="002E0B42"/>
    <w:rsid w:val="002E7E53"/>
    <w:rsid w:val="002F36BE"/>
    <w:rsid w:val="002F384A"/>
    <w:rsid w:val="00315762"/>
    <w:rsid w:val="003208C5"/>
    <w:rsid w:val="003319E5"/>
    <w:rsid w:val="00333631"/>
    <w:rsid w:val="00333D4C"/>
    <w:rsid w:val="00336AF0"/>
    <w:rsid w:val="003422EB"/>
    <w:rsid w:val="00344A47"/>
    <w:rsid w:val="00346ED9"/>
    <w:rsid w:val="00347280"/>
    <w:rsid w:val="00352AE3"/>
    <w:rsid w:val="00364A26"/>
    <w:rsid w:val="00367E6F"/>
    <w:rsid w:val="003709CC"/>
    <w:rsid w:val="00371465"/>
    <w:rsid w:val="003749C0"/>
    <w:rsid w:val="0038536D"/>
    <w:rsid w:val="00385F27"/>
    <w:rsid w:val="00387A1B"/>
    <w:rsid w:val="00387BE1"/>
    <w:rsid w:val="0039440A"/>
    <w:rsid w:val="003948DD"/>
    <w:rsid w:val="00396B63"/>
    <w:rsid w:val="003A2DEF"/>
    <w:rsid w:val="003A3D79"/>
    <w:rsid w:val="003A685E"/>
    <w:rsid w:val="003B445C"/>
    <w:rsid w:val="003B55DB"/>
    <w:rsid w:val="003B592F"/>
    <w:rsid w:val="003B79F2"/>
    <w:rsid w:val="003C3C64"/>
    <w:rsid w:val="003C440F"/>
    <w:rsid w:val="003C47D2"/>
    <w:rsid w:val="003C6500"/>
    <w:rsid w:val="003C7887"/>
    <w:rsid w:val="003D5082"/>
    <w:rsid w:val="003D5B5C"/>
    <w:rsid w:val="003E02A1"/>
    <w:rsid w:val="003E2E97"/>
    <w:rsid w:val="003E2F52"/>
    <w:rsid w:val="003E315E"/>
    <w:rsid w:val="003E6537"/>
    <w:rsid w:val="003E7E19"/>
    <w:rsid w:val="003F23A4"/>
    <w:rsid w:val="003F4554"/>
    <w:rsid w:val="003F7728"/>
    <w:rsid w:val="00402530"/>
    <w:rsid w:val="004060EA"/>
    <w:rsid w:val="00406B0F"/>
    <w:rsid w:val="00412C3D"/>
    <w:rsid w:val="00414B03"/>
    <w:rsid w:val="00417532"/>
    <w:rsid w:val="00422F2D"/>
    <w:rsid w:val="00423CCD"/>
    <w:rsid w:val="0043397C"/>
    <w:rsid w:val="004370EF"/>
    <w:rsid w:val="004430DE"/>
    <w:rsid w:val="00447A17"/>
    <w:rsid w:val="004500A4"/>
    <w:rsid w:val="00453A89"/>
    <w:rsid w:val="0046286A"/>
    <w:rsid w:val="0047472C"/>
    <w:rsid w:val="00480462"/>
    <w:rsid w:val="00481C93"/>
    <w:rsid w:val="004849B1"/>
    <w:rsid w:val="0048596D"/>
    <w:rsid w:val="00492BC1"/>
    <w:rsid w:val="00497E40"/>
    <w:rsid w:val="004A0276"/>
    <w:rsid w:val="004A0BFE"/>
    <w:rsid w:val="004A1CE7"/>
    <w:rsid w:val="004A2FA1"/>
    <w:rsid w:val="004A3F6E"/>
    <w:rsid w:val="004B12F1"/>
    <w:rsid w:val="004B27E1"/>
    <w:rsid w:val="004B3E91"/>
    <w:rsid w:val="004B7B1C"/>
    <w:rsid w:val="004C1781"/>
    <w:rsid w:val="004C1CD1"/>
    <w:rsid w:val="004C2C85"/>
    <w:rsid w:val="004C3926"/>
    <w:rsid w:val="004C5C65"/>
    <w:rsid w:val="004D2423"/>
    <w:rsid w:val="004D3C09"/>
    <w:rsid w:val="004D4C4C"/>
    <w:rsid w:val="004E0231"/>
    <w:rsid w:val="004E2D95"/>
    <w:rsid w:val="004F470B"/>
    <w:rsid w:val="004F71BF"/>
    <w:rsid w:val="005040FC"/>
    <w:rsid w:val="00513964"/>
    <w:rsid w:val="0051741E"/>
    <w:rsid w:val="005272A9"/>
    <w:rsid w:val="00527F17"/>
    <w:rsid w:val="00540144"/>
    <w:rsid w:val="005423DA"/>
    <w:rsid w:val="0054447B"/>
    <w:rsid w:val="005503D4"/>
    <w:rsid w:val="005544E9"/>
    <w:rsid w:val="00555720"/>
    <w:rsid w:val="005576CA"/>
    <w:rsid w:val="00557E5D"/>
    <w:rsid w:val="00563F4C"/>
    <w:rsid w:val="00564214"/>
    <w:rsid w:val="00572C5F"/>
    <w:rsid w:val="005738A6"/>
    <w:rsid w:val="00576611"/>
    <w:rsid w:val="0057754E"/>
    <w:rsid w:val="005819B3"/>
    <w:rsid w:val="005845DC"/>
    <w:rsid w:val="0059246D"/>
    <w:rsid w:val="00594247"/>
    <w:rsid w:val="00595479"/>
    <w:rsid w:val="00597F00"/>
    <w:rsid w:val="005A12B1"/>
    <w:rsid w:val="005A2861"/>
    <w:rsid w:val="005A3FC9"/>
    <w:rsid w:val="005B04DB"/>
    <w:rsid w:val="005B0E28"/>
    <w:rsid w:val="005B1D66"/>
    <w:rsid w:val="005B2FA4"/>
    <w:rsid w:val="005B324E"/>
    <w:rsid w:val="005C4CBB"/>
    <w:rsid w:val="005C5C12"/>
    <w:rsid w:val="005C79DD"/>
    <w:rsid w:val="005D6666"/>
    <w:rsid w:val="005E29DB"/>
    <w:rsid w:val="005E7DD1"/>
    <w:rsid w:val="005F2524"/>
    <w:rsid w:val="005F6965"/>
    <w:rsid w:val="005F749E"/>
    <w:rsid w:val="00600375"/>
    <w:rsid w:val="006046D4"/>
    <w:rsid w:val="0060585A"/>
    <w:rsid w:val="0060630B"/>
    <w:rsid w:val="006067B4"/>
    <w:rsid w:val="00606A54"/>
    <w:rsid w:val="006109D2"/>
    <w:rsid w:val="006149A8"/>
    <w:rsid w:val="00616C1B"/>
    <w:rsid w:val="00625EA3"/>
    <w:rsid w:val="006265D9"/>
    <w:rsid w:val="0063242B"/>
    <w:rsid w:val="00634848"/>
    <w:rsid w:val="00635B0E"/>
    <w:rsid w:val="00637B15"/>
    <w:rsid w:val="00637DC9"/>
    <w:rsid w:val="00650E64"/>
    <w:rsid w:val="00654BF8"/>
    <w:rsid w:val="006571E4"/>
    <w:rsid w:val="0066102C"/>
    <w:rsid w:val="006645BE"/>
    <w:rsid w:val="006668D7"/>
    <w:rsid w:val="00671709"/>
    <w:rsid w:val="00671A6A"/>
    <w:rsid w:val="0067513B"/>
    <w:rsid w:val="006761F4"/>
    <w:rsid w:val="00676321"/>
    <w:rsid w:val="006848C5"/>
    <w:rsid w:val="006869A6"/>
    <w:rsid w:val="00697EF6"/>
    <w:rsid w:val="006A2E6A"/>
    <w:rsid w:val="006A3243"/>
    <w:rsid w:val="006A37D4"/>
    <w:rsid w:val="006A61C4"/>
    <w:rsid w:val="006B51D2"/>
    <w:rsid w:val="006C3797"/>
    <w:rsid w:val="006C42BE"/>
    <w:rsid w:val="006E3C65"/>
    <w:rsid w:val="006E5A7A"/>
    <w:rsid w:val="006E714F"/>
    <w:rsid w:val="006F1507"/>
    <w:rsid w:val="006F7201"/>
    <w:rsid w:val="00700E8C"/>
    <w:rsid w:val="0070288C"/>
    <w:rsid w:val="0071321C"/>
    <w:rsid w:val="00713E09"/>
    <w:rsid w:val="00730631"/>
    <w:rsid w:val="00733642"/>
    <w:rsid w:val="00737DA0"/>
    <w:rsid w:val="00742433"/>
    <w:rsid w:val="00743E93"/>
    <w:rsid w:val="007441BB"/>
    <w:rsid w:val="0075252E"/>
    <w:rsid w:val="00752571"/>
    <w:rsid w:val="00752C9E"/>
    <w:rsid w:val="00757F4B"/>
    <w:rsid w:val="00760E72"/>
    <w:rsid w:val="007637AE"/>
    <w:rsid w:val="007642C2"/>
    <w:rsid w:val="007656CB"/>
    <w:rsid w:val="007717FE"/>
    <w:rsid w:val="00774433"/>
    <w:rsid w:val="00781EA0"/>
    <w:rsid w:val="007934C9"/>
    <w:rsid w:val="007938A9"/>
    <w:rsid w:val="007A0DDC"/>
    <w:rsid w:val="007B353D"/>
    <w:rsid w:val="007B427D"/>
    <w:rsid w:val="007B6694"/>
    <w:rsid w:val="007C3628"/>
    <w:rsid w:val="007C6DAC"/>
    <w:rsid w:val="007D0F1D"/>
    <w:rsid w:val="007D7811"/>
    <w:rsid w:val="007E0985"/>
    <w:rsid w:val="007E3873"/>
    <w:rsid w:val="007F74DB"/>
    <w:rsid w:val="008002EF"/>
    <w:rsid w:val="00801503"/>
    <w:rsid w:val="00822926"/>
    <w:rsid w:val="00825866"/>
    <w:rsid w:val="00826131"/>
    <w:rsid w:val="008271AA"/>
    <w:rsid w:val="00830A32"/>
    <w:rsid w:val="0083139A"/>
    <w:rsid w:val="00843CE4"/>
    <w:rsid w:val="0084558B"/>
    <w:rsid w:val="00852FB3"/>
    <w:rsid w:val="0086716C"/>
    <w:rsid w:val="00867BE3"/>
    <w:rsid w:val="00874D7F"/>
    <w:rsid w:val="008751B0"/>
    <w:rsid w:val="0088265A"/>
    <w:rsid w:val="00886461"/>
    <w:rsid w:val="00887794"/>
    <w:rsid w:val="00891673"/>
    <w:rsid w:val="00892E82"/>
    <w:rsid w:val="00893EEA"/>
    <w:rsid w:val="00894070"/>
    <w:rsid w:val="00895CE8"/>
    <w:rsid w:val="00897092"/>
    <w:rsid w:val="008A453D"/>
    <w:rsid w:val="008A4A2D"/>
    <w:rsid w:val="008A6F75"/>
    <w:rsid w:val="008B03BE"/>
    <w:rsid w:val="008B08D4"/>
    <w:rsid w:val="008B15EF"/>
    <w:rsid w:val="008B184F"/>
    <w:rsid w:val="008C4283"/>
    <w:rsid w:val="008C5968"/>
    <w:rsid w:val="008C6C64"/>
    <w:rsid w:val="008C7587"/>
    <w:rsid w:val="008D07C1"/>
    <w:rsid w:val="008D3684"/>
    <w:rsid w:val="008D697B"/>
    <w:rsid w:val="008E3D2F"/>
    <w:rsid w:val="008E6A80"/>
    <w:rsid w:val="008F1F6F"/>
    <w:rsid w:val="00914691"/>
    <w:rsid w:val="00914CBA"/>
    <w:rsid w:val="00926172"/>
    <w:rsid w:val="00927060"/>
    <w:rsid w:val="00932503"/>
    <w:rsid w:val="0094080A"/>
    <w:rsid w:val="0094253F"/>
    <w:rsid w:val="00942E34"/>
    <w:rsid w:val="0094482B"/>
    <w:rsid w:val="00945410"/>
    <w:rsid w:val="00951116"/>
    <w:rsid w:val="00961CA1"/>
    <w:rsid w:val="009638FB"/>
    <w:rsid w:val="009642F5"/>
    <w:rsid w:val="00971B38"/>
    <w:rsid w:val="0097491A"/>
    <w:rsid w:val="0097686C"/>
    <w:rsid w:val="00977B47"/>
    <w:rsid w:val="0099027F"/>
    <w:rsid w:val="00990AB3"/>
    <w:rsid w:val="00993DF4"/>
    <w:rsid w:val="009A023A"/>
    <w:rsid w:val="009A6828"/>
    <w:rsid w:val="009A6B41"/>
    <w:rsid w:val="009B1F7E"/>
    <w:rsid w:val="009C074C"/>
    <w:rsid w:val="009C0931"/>
    <w:rsid w:val="009C2143"/>
    <w:rsid w:val="009C2571"/>
    <w:rsid w:val="009C7BA6"/>
    <w:rsid w:val="009D14C8"/>
    <w:rsid w:val="009D411C"/>
    <w:rsid w:val="009E3326"/>
    <w:rsid w:val="009F12E6"/>
    <w:rsid w:val="009F197A"/>
    <w:rsid w:val="009F1CB3"/>
    <w:rsid w:val="009F1DE5"/>
    <w:rsid w:val="009F54E5"/>
    <w:rsid w:val="00A05894"/>
    <w:rsid w:val="00A05906"/>
    <w:rsid w:val="00A1511D"/>
    <w:rsid w:val="00A20CDE"/>
    <w:rsid w:val="00A25A41"/>
    <w:rsid w:val="00A25D09"/>
    <w:rsid w:val="00A30618"/>
    <w:rsid w:val="00A34D2C"/>
    <w:rsid w:val="00A3593C"/>
    <w:rsid w:val="00A43D81"/>
    <w:rsid w:val="00A44FA6"/>
    <w:rsid w:val="00A531D3"/>
    <w:rsid w:val="00A562AD"/>
    <w:rsid w:val="00A60FFC"/>
    <w:rsid w:val="00A67F0D"/>
    <w:rsid w:val="00A710EA"/>
    <w:rsid w:val="00A74607"/>
    <w:rsid w:val="00A7491A"/>
    <w:rsid w:val="00A872C2"/>
    <w:rsid w:val="00A879C0"/>
    <w:rsid w:val="00A9480B"/>
    <w:rsid w:val="00A95AF5"/>
    <w:rsid w:val="00AA0E44"/>
    <w:rsid w:val="00AA36E4"/>
    <w:rsid w:val="00AA3ADE"/>
    <w:rsid w:val="00AA526C"/>
    <w:rsid w:val="00AA5C87"/>
    <w:rsid w:val="00AA6D17"/>
    <w:rsid w:val="00AB185E"/>
    <w:rsid w:val="00AB214A"/>
    <w:rsid w:val="00AB2BA0"/>
    <w:rsid w:val="00AB34AF"/>
    <w:rsid w:val="00AB62BB"/>
    <w:rsid w:val="00AB6DFB"/>
    <w:rsid w:val="00AC1207"/>
    <w:rsid w:val="00AC690B"/>
    <w:rsid w:val="00AE0EEF"/>
    <w:rsid w:val="00AE2380"/>
    <w:rsid w:val="00AE3972"/>
    <w:rsid w:val="00AE42EE"/>
    <w:rsid w:val="00AE4FED"/>
    <w:rsid w:val="00AE54F8"/>
    <w:rsid w:val="00AE7725"/>
    <w:rsid w:val="00AF3DE0"/>
    <w:rsid w:val="00AF48CD"/>
    <w:rsid w:val="00AF605F"/>
    <w:rsid w:val="00B043BF"/>
    <w:rsid w:val="00B13D59"/>
    <w:rsid w:val="00B225E6"/>
    <w:rsid w:val="00B22B08"/>
    <w:rsid w:val="00B25DDF"/>
    <w:rsid w:val="00B36072"/>
    <w:rsid w:val="00B36085"/>
    <w:rsid w:val="00B44F7D"/>
    <w:rsid w:val="00B55C45"/>
    <w:rsid w:val="00B803AA"/>
    <w:rsid w:val="00B82C10"/>
    <w:rsid w:val="00B82CF5"/>
    <w:rsid w:val="00B83D0D"/>
    <w:rsid w:val="00B87C5F"/>
    <w:rsid w:val="00BA0C9C"/>
    <w:rsid w:val="00BA2777"/>
    <w:rsid w:val="00BA3936"/>
    <w:rsid w:val="00BA4DA1"/>
    <w:rsid w:val="00BA71F9"/>
    <w:rsid w:val="00BB04CA"/>
    <w:rsid w:val="00BB05FF"/>
    <w:rsid w:val="00BC4086"/>
    <w:rsid w:val="00BD45F9"/>
    <w:rsid w:val="00BD4DE2"/>
    <w:rsid w:val="00BE11B1"/>
    <w:rsid w:val="00BE20C5"/>
    <w:rsid w:val="00BE5011"/>
    <w:rsid w:val="00BF1CC2"/>
    <w:rsid w:val="00BF200F"/>
    <w:rsid w:val="00BF4EA6"/>
    <w:rsid w:val="00C00B83"/>
    <w:rsid w:val="00C0127F"/>
    <w:rsid w:val="00C10E5B"/>
    <w:rsid w:val="00C1585E"/>
    <w:rsid w:val="00C2083C"/>
    <w:rsid w:val="00C23394"/>
    <w:rsid w:val="00C275A5"/>
    <w:rsid w:val="00C32DAA"/>
    <w:rsid w:val="00C331D2"/>
    <w:rsid w:val="00C37E62"/>
    <w:rsid w:val="00C41021"/>
    <w:rsid w:val="00C42AEF"/>
    <w:rsid w:val="00C47E2F"/>
    <w:rsid w:val="00C52688"/>
    <w:rsid w:val="00C5414F"/>
    <w:rsid w:val="00C54ED0"/>
    <w:rsid w:val="00C56424"/>
    <w:rsid w:val="00C63405"/>
    <w:rsid w:val="00C6569A"/>
    <w:rsid w:val="00C74E9D"/>
    <w:rsid w:val="00C77D5B"/>
    <w:rsid w:val="00C83353"/>
    <w:rsid w:val="00C83C2D"/>
    <w:rsid w:val="00C87D4F"/>
    <w:rsid w:val="00C960B0"/>
    <w:rsid w:val="00C97211"/>
    <w:rsid w:val="00CA1AC9"/>
    <w:rsid w:val="00CB01A2"/>
    <w:rsid w:val="00CB4D36"/>
    <w:rsid w:val="00CB4F0B"/>
    <w:rsid w:val="00CB5DA9"/>
    <w:rsid w:val="00CB7599"/>
    <w:rsid w:val="00CC4477"/>
    <w:rsid w:val="00CD1EE9"/>
    <w:rsid w:val="00CD327A"/>
    <w:rsid w:val="00CD3B58"/>
    <w:rsid w:val="00CD5454"/>
    <w:rsid w:val="00CD6B69"/>
    <w:rsid w:val="00CD6E42"/>
    <w:rsid w:val="00CF07A3"/>
    <w:rsid w:val="00CF113F"/>
    <w:rsid w:val="00CF32CC"/>
    <w:rsid w:val="00CF7B82"/>
    <w:rsid w:val="00D04CFB"/>
    <w:rsid w:val="00D07928"/>
    <w:rsid w:val="00D103D6"/>
    <w:rsid w:val="00D161E5"/>
    <w:rsid w:val="00D17E6E"/>
    <w:rsid w:val="00D2626A"/>
    <w:rsid w:val="00D26B09"/>
    <w:rsid w:val="00D26EBD"/>
    <w:rsid w:val="00D31EBA"/>
    <w:rsid w:val="00D352E9"/>
    <w:rsid w:val="00D42F6F"/>
    <w:rsid w:val="00D4349A"/>
    <w:rsid w:val="00D44F83"/>
    <w:rsid w:val="00D47553"/>
    <w:rsid w:val="00D47C5A"/>
    <w:rsid w:val="00D5321B"/>
    <w:rsid w:val="00D539D3"/>
    <w:rsid w:val="00D53C14"/>
    <w:rsid w:val="00D53C66"/>
    <w:rsid w:val="00D550B9"/>
    <w:rsid w:val="00D666EB"/>
    <w:rsid w:val="00D733CB"/>
    <w:rsid w:val="00D80F19"/>
    <w:rsid w:val="00D84C52"/>
    <w:rsid w:val="00D86637"/>
    <w:rsid w:val="00D86F41"/>
    <w:rsid w:val="00D90B54"/>
    <w:rsid w:val="00D936BB"/>
    <w:rsid w:val="00D96543"/>
    <w:rsid w:val="00DA2A8B"/>
    <w:rsid w:val="00DA3446"/>
    <w:rsid w:val="00DA3891"/>
    <w:rsid w:val="00DB1547"/>
    <w:rsid w:val="00DB256F"/>
    <w:rsid w:val="00DB3632"/>
    <w:rsid w:val="00DC05B0"/>
    <w:rsid w:val="00DE3CD7"/>
    <w:rsid w:val="00DE7F83"/>
    <w:rsid w:val="00DF2AF6"/>
    <w:rsid w:val="00DF3F7D"/>
    <w:rsid w:val="00DF42DC"/>
    <w:rsid w:val="00DF6227"/>
    <w:rsid w:val="00DF678B"/>
    <w:rsid w:val="00E02A2C"/>
    <w:rsid w:val="00E110F0"/>
    <w:rsid w:val="00E11D7C"/>
    <w:rsid w:val="00E1435C"/>
    <w:rsid w:val="00E14A64"/>
    <w:rsid w:val="00E27B17"/>
    <w:rsid w:val="00E33C2B"/>
    <w:rsid w:val="00E66590"/>
    <w:rsid w:val="00E750E8"/>
    <w:rsid w:val="00E768C6"/>
    <w:rsid w:val="00E86202"/>
    <w:rsid w:val="00E90AD0"/>
    <w:rsid w:val="00E91279"/>
    <w:rsid w:val="00E9260C"/>
    <w:rsid w:val="00E960B0"/>
    <w:rsid w:val="00E973A3"/>
    <w:rsid w:val="00E97C67"/>
    <w:rsid w:val="00E97F14"/>
    <w:rsid w:val="00EA1279"/>
    <w:rsid w:val="00EA7167"/>
    <w:rsid w:val="00EB0B09"/>
    <w:rsid w:val="00EB288F"/>
    <w:rsid w:val="00EB5E0B"/>
    <w:rsid w:val="00EB6E7E"/>
    <w:rsid w:val="00ED3EAA"/>
    <w:rsid w:val="00ED4482"/>
    <w:rsid w:val="00ED56AD"/>
    <w:rsid w:val="00EE13E9"/>
    <w:rsid w:val="00EE20E5"/>
    <w:rsid w:val="00EF26F1"/>
    <w:rsid w:val="00EF39C0"/>
    <w:rsid w:val="00EF7BFA"/>
    <w:rsid w:val="00F001D6"/>
    <w:rsid w:val="00F102A4"/>
    <w:rsid w:val="00F14B25"/>
    <w:rsid w:val="00F166F5"/>
    <w:rsid w:val="00F16AAA"/>
    <w:rsid w:val="00F16FDF"/>
    <w:rsid w:val="00F20AE3"/>
    <w:rsid w:val="00F26CED"/>
    <w:rsid w:val="00F276E6"/>
    <w:rsid w:val="00F42C77"/>
    <w:rsid w:val="00F45559"/>
    <w:rsid w:val="00F45B36"/>
    <w:rsid w:val="00F45F68"/>
    <w:rsid w:val="00F524F2"/>
    <w:rsid w:val="00F54CB2"/>
    <w:rsid w:val="00F60073"/>
    <w:rsid w:val="00F61686"/>
    <w:rsid w:val="00F62947"/>
    <w:rsid w:val="00F6510D"/>
    <w:rsid w:val="00F66BC1"/>
    <w:rsid w:val="00F714BC"/>
    <w:rsid w:val="00F73FF6"/>
    <w:rsid w:val="00F756D6"/>
    <w:rsid w:val="00F77DA4"/>
    <w:rsid w:val="00F84A22"/>
    <w:rsid w:val="00F86C53"/>
    <w:rsid w:val="00F9451F"/>
    <w:rsid w:val="00F97933"/>
    <w:rsid w:val="00FA021C"/>
    <w:rsid w:val="00FA03B0"/>
    <w:rsid w:val="00FA4FB7"/>
    <w:rsid w:val="00FA6886"/>
    <w:rsid w:val="00FB7A55"/>
    <w:rsid w:val="00FC20B7"/>
    <w:rsid w:val="00FC2739"/>
    <w:rsid w:val="00FC2F6B"/>
    <w:rsid w:val="00FC48B3"/>
    <w:rsid w:val="00FD3713"/>
    <w:rsid w:val="00FD6377"/>
    <w:rsid w:val="00FD659B"/>
    <w:rsid w:val="00FE08F6"/>
    <w:rsid w:val="00FE3628"/>
    <w:rsid w:val="00FF1118"/>
    <w:rsid w:val="00FF4CE1"/>
    <w:rsid w:val="00FF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70DC7B"/>
  <w14:defaultImageDpi w14:val="32767"/>
  <w15:chartTrackingRefBased/>
  <w15:docId w15:val="{73700FD1-3C71-462D-82AF-67CCFE9A9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pPr>
      <w:jc w:val="both"/>
    </w:pPr>
    <w:rPr>
      <w:rFonts w:ascii="Times New Roman" w:hAnsi="Times New Roman"/>
      <w:noProof/>
      <w:sz w:val="22"/>
    </w:rPr>
  </w:style>
  <w:style w:type="paragraph" w:styleId="Heading1">
    <w:name w:val="heading 1"/>
    <w:basedOn w:val="Normal"/>
    <w:next w:val="Normal"/>
    <w:qFormat/>
    <w:pPr>
      <w:keepNext/>
      <w:jc w:val="center"/>
      <w:outlineLvl w:val="0"/>
    </w:pPr>
    <w:rPr>
      <w:rFonts w:ascii="Arial Narrow" w:hAnsi="Arial Narrow"/>
      <w:i/>
    </w:rPr>
  </w:style>
  <w:style w:type="paragraph" w:styleId="Heading2">
    <w:name w:val="heading 2"/>
    <w:basedOn w:val="Normal"/>
    <w:next w:val="Normal"/>
    <w:qFormat/>
    <w:pPr>
      <w:keepNext/>
      <w:jc w:val="center"/>
      <w:outlineLvl w:val="1"/>
    </w:pPr>
    <w:rPr>
      <w:rFonts w:ascii="Arial Narrow" w:hAnsi="Arial Narrow"/>
      <w:b/>
    </w:rPr>
  </w:style>
  <w:style w:type="paragraph" w:styleId="Heading3">
    <w:name w:val="heading 3"/>
    <w:basedOn w:val="Normal"/>
    <w:next w:val="Body"/>
    <w:qFormat/>
    <w:pPr>
      <w:keepNext/>
      <w:outlineLvl w:val="2"/>
    </w:pPr>
    <w:rPr>
      <w:b/>
      <w:i/>
    </w:rPr>
  </w:style>
  <w:style w:type="paragraph" w:styleId="Heading4">
    <w:name w:val="heading 4"/>
    <w:basedOn w:val="Normal"/>
    <w:next w:val="Normal"/>
    <w:qFormat/>
    <w:pPr>
      <w:keepNext/>
      <w:spacing w:before="240" w:after="60"/>
      <w:outlineLvl w:val="3"/>
    </w:pPr>
    <w:rPr>
      <w:rFonts w:ascii="Times" w:hAnsi="Times"/>
      <w:b/>
      <w:sz w:val="28"/>
    </w:rPr>
  </w:style>
  <w:style w:type="paragraph" w:styleId="Heading5">
    <w:name w:val="heading 5"/>
    <w:basedOn w:val="Normal"/>
    <w:next w:val="Normal"/>
    <w:qFormat/>
    <w:pPr>
      <w:spacing w:before="240" w:after="60"/>
      <w:outlineLvl w:val="4"/>
    </w:pPr>
    <w:rPr>
      <w:b/>
      <w:i/>
      <w:sz w:val="26"/>
    </w:rPr>
  </w:style>
  <w:style w:type="paragraph" w:styleId="Heading6">
    <w:name w:val="heading 6"/>
    <w:basedOn w:val="Normal"/>
    <w:next w:val="Normal"/>
    <w:qFormat/>
    <w:pPr>
      <w:spacing w:before="240" w:after="60"/>
      <w:outlineLvl w:val="5"/>
    </w:pPr>
    <w:rPr>
      <w:rFonts w:ascii="Times" w:hAnsi="Times"/>
      <w:b/>
    </w:rPr>
  </w:style>
  <w:style w:type="paragraph" w:styleId="Heading7">
    <w:name w:val="heading 7"/>
    <w:basedOn w:val="Normal"/>
    <w:next w:val="Normal"/>
    <w:qFormat/>
    <w:pPr>
      <w:spacing w:before="240" w:after="60"/>
      <w:outlineLvl w:val="6"/>
    </w:pPr>
    <w:rPr>
      <w:rFonts w:ascii="Times" w:hAnsi="Times"/>
      <w:sz w:val="24"/>
    </w:rPr>
  </w:style>
  <w:style w:type="paragraph" w:styleId="Heading8">
    <w:name w:val="heading 8"/>
    <w:basedOn w:val="Normal"/>
    <w:next w:val="Normal"/>
    <w:qFormat/>
    <w:pPr>
      <w:spacing w:before="240" w:after="60"/>
      <w:outlineLvl w:val="7"/>
    </w:pPr>
    <w:rPr>
      <w:rFonts w:ascii="Times" w:hAnsi="Times"/>
      <w:i/>
      <w:sz w:val="24"/>
    </w:rPr>
  </w:style>
  <w:style w:type="paragraph" w:styleId="Heading9">
    <w:name w:val="heading 9"/>
    <w:basedOn w:val="Normal"/>
    <w:next w:val="Normal"/>
    <w:qFormat/>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ind w:firstLine="340"/>
    </w:pPr>
  </w:style>
  <w:style w:type="paragraph" w:customStyle="1" w:styleId="LongQuote">
    <w:name w:val=".Long Quote"/>
    <w:basedOn w:val="Body"/>
    <w:pPr>
      <w:ind w:left="340" w:firstLine="0"/>
    </w:pPr>
  </w:style>
  <w:style w:type="paragraph" w:customStyle="1" w:styleId="ArticleTitle">
    <w:name w:val=".Article Title"/>
    <w:basedOn w:val="Normal"/>
    <w:pPr>
      <w:jc w:val="center"/>
    </w:pPr>
    <w:rPr>
      <w:b/>
      <w:caps/>
      <w:sz w:val="28"/>
    </w:rPr>
  </w:style>
  <w:style w:type="paragraph" w:customStyle="1" w:styleId="AuthorName">
    <w:name w:val=".Author Name"/>
    <w:basedOn w:val="Normal"/>
    <w:pPr>
      <w:jc w:val="center"/>
    </w:pPr>
    <w:rPr>
      <w:caps/>
    </w:rPr>
  </w:style>
  <w:style w:type="paragraph" w:customStyle="1" w:styleId="AuthorAffiliation">
    <w:name w:val=".Author Affiliation"/>
    <w:basedOn w:val="Normal"/>
    <w:pPr>
      <w:jc w:val="center"/>
    </w:pPr>
    <w:rPr>
      <w:i/>
    </w:rPr>
  </w:style>
  <w:style w:type="paragraph" w:customStyle="1" w:styleId="AbstractTitle">
    <w:name w:val=".Abstract Title"/>
    <w:basedOn w:val="Normal"/>
    <w:next w:val="Body"/>
    <w:pPr>
      <w:jc w:val="center"/>
    </w:pPr>
    <w:rPr>
      <w:b/>
      <w:caps/>
    </w:rPr>
  </w:style>
  <w:style w:type="paragraph" w:customStyle="1" w:styleId="SectionHeading">
    <w:name w:val=".Section Heading"/>
    <w:basedOn w:val="Normal"/>
    <w:next w:val="Body"/>
    <w:pPr>
      <w:numPr>
        <w:numId w:val="6"/>
      </w:numPr>
      <w:jc w:val="center"/>
    </w:pPr>
    <w:rPr>
      <w:b/>
      <w:caps/>
    </w:rPr>
  </w:style>
  <w:style w:type="paragraph" w:customStyle="1" w:styleId="SubSectionHeading">
    <w:name w:val=".SubSection Heading"/>
    <w:basedOn w:val="SectionHeading"/>
    <w:next w:val="Body"/>
    <w:pPr>
      <w:numPr>
        <w:ilvl w:val="1"/>
      </w:numPr>
      <w:jc w:val="both"/>
    </w:pPr>
  </w:style>
  <w:style w:type="paragraph" w:customStyle="1" w:styleId="TableFigureBody">
    <w:name w:val=".Table/Figure Body"/>
    <w:basedOn w:val="Normal"/>
    <w:rPr>
      <w:sz w:val="20"/>
    </w:rPr>
  </w:style>
  <w:style w:type="paragraph" w:customStyle="1" w:styleId="AcknowlegementTitle">
    <w:name w:val=".Acknowlegement Title"/>
    <w:basedOn w:val="Normal"/>
    <w:next w:val="Body"/>
    <w:pPr>
      <w:jc w:val="center"/>
    </w:pPr>
    <w:rPr>
      <w:b/>
      <w:caps/>
    </w:rPr>
  </w:style>
  <w:style w:type="paragraph" w:customStyle="1" w:styleId="ReferencesTitle">
    <w:name w:val=".References Title"/>
    <w:basedOn w:val="Normal"/>
    <w:next w:val="Body"/>
    <w:pPr>
      <w:jc w:val="center"/>
    </w:pPr>
    <w:rPr>
      <w:b/>
      <w:caps/>
    </w:rPr>
  </w:style>
  <w:style w:type="paragraph" w:customStyle="1" w:styleId="ReferencesBody">
    <w:name w:val=".References Body"/>
    <w:basedOn w:val="Normal"/>
    <w:next w:val="Body"/>
    <w:pPr>
      <w:ind w:left="340" w:hanging="340"/>
    </w:pPr>
  </w:style>
  <w:style w:type="paragraph" w:customStyle="1" w:styleId="SubsubSectionHeading">
    <w:name w:val=".SubsubSection Heading"/>
    <w:basedOn w:val="Normal"/>
    <w:next w:val="Body"/>
    <w:rPr>
      <w:b/>
      <w:i/>
    </w:rPr>
  </w:style>
  <w:style w:type="paragraph" w:customStyle="1" w:styleId="AuthorEmail">
    <w:name w:val=".Author Email"/>
    <w:basedOn w:val="AuthorAffiliation"/>
  </w:style>
  <w:style w:type="paragraph" w:customStyle="1" w:styleId="MainAuthorNameforContact">
    <w:name w:val=".Main Author Name for Contact"/>
    <w:basedOn w:val="Normal"/>
    <w:pPr>
      <w:jc w:val="right"/>
    </w:pPr>
    <w:rPr>
      <w:caps/>
    </w:rPr>
  </w:style>
  <w:style w:type="paragraph" w:customStyle="1" w:styleId="MainAuthorsPostalAddress">
    <w:name w:val=".Main Author's Postal Address"/>
    <w:basedOn w:val="Normal"/>
    <w:pPr>
      <w:jc w:val="right"/>
    </w:pPr>
  </w:style>
  <w:style w:type="paragraph" w:customStyle="1" w:styleId="KeywordsTitle">
    <w:name w:val=".Keywords Title"/>
    <w:basedOn w:val="Normal"/>
    <w:next w:val="Body"/>
    <w:pPr>
      <w:ind w:left="1304" w:hanging="964"/>
    </w:pPr>
    <w:rPr>
      <w:b/>
      <w:i/>
    </w:rPr>
  </w:style>
  <w:style w:type="paragraph" w:customStyle="1" w:styleId="AbstractBody">
    <w:name w:val=".Abstract Body"/>
    <w:basedOn w:val="Body"/>
    <w:pPr>
      <w:ind w:left="340"/>
    </w:pPr>
    <w:rPr>
      <w:i/>
    </w:rPr>
  </w:style>
  <w:style w:type="paragraph" w:customStyle="1" w:styleId="KeywordBody">
    <w:name w:val=".Keyword Body"/>
    <w:basedOn w:val="Normal"/>
    <w:pPr>
      <w:ind w:left="964" w:hanging="964"/>
    </w:pPr>
    <w:rPr>
      <w:i/>
    </w:rPr>
  </w:style>
  <w:style w:type="paragraph" w:customStyle="1" w:styleId="TableFigureHeading">
    <w:name w:val=".Table/Figure Heading"/>
    <w:basedOn w:val="Normal"/>
    <w:pPr>
      <w:jc w:val="center"/>
    </w:pPr>
    <w:rPr>
      <w:i/>
    </w:rPr>
  </w:style>
  <w:style w:type="paragraph" w:styleId="BlockText">
    <w:name w:val="Block Text"/>
    <w:basedOn w:val="Normal"/>
    <w:pPr>
      <w:spacing w:after="120"/>
      <w:ind w:left="1440" w:right="1440"/>
    </w:pPr>
  </w:style>
  <w:style w:type="paragraph" w:styleId="Header">
    <w:name w:val="header"/>
    <w:basedOn w:val="Normal"/>
    <w:link w:val="HeaderChar"/>
    <w:uiPriority w:val="99"/>
    <w:unhideWhenUsed/>
    <w:rsid w:val="00BC4086"/>
    <w:pPr>
      <w:tabs>
        <w:tab w:val="center" w:pos="4680"/>
        <w:tab w:val="right" w:pos="9360"/>
      </w:tabs>
    </w:pPr>
  </w:style>
  <w:style w:type="character" w:customStyle="1" w:styleId="HeaderChar">
    <w:name w:val="Header Char"/>
    <w:link w:val="Header"/>
    <w:uiPriority w:val="99"/>
    <w:rsid w:val="00BC4086"/>
    <w:rPr>
      <w:rFonts w:ascii="Times New Roman" w:hAnsi="Times New Roman"/>
      <w:noProof/>
      <w:sz w:val="22"/>
    </w:rPr>
  </w:style>
  <w:style w:type="paragraph" w:styleId="Footer">
    <w:name w:val="footer"/>
    <w:basedOn w:val="Normal"/>
    <w:link w:val="FooterChar"/>
    <w:uiPriority w:val="99"/>
    <w:unhideWhenUsed/>
    <w:rsid w:val="00BC4086"/>
    <w:pPr>
      <w:tabs>
        <w:tab w:val="center" w:pos="4680"/>
        <w:tab w:val="right" w:pos="9360"/>
      </w:tabs>
    </w:pPr>
  </w:style>
  <w:style w:type="character" w:customStyle="1" w:styleId="FooterChar">
    <w:name w:val="Footer Char"/>
    <w:link w:val="Footer"/>
    <w:uiPriority w:val="99"/>
    <w:rsid w:val="00BC4086"/>
    <w:rPr>
      <w:rFonts w:ascii="Times New Roman" w:hAnsi="Times New Roman"/>
      <w:noProof/>
      <w:sz w:val="22"/>
    </w:rPr>
  </w:style>
  <w:style w:type="paragraph" w:styleId="BalloonText">
    <w:name w:val="Balloon Text"/>
    <w:basedOn w:val="Normal"/>
    <w:link w:val="BalloonTextChar"/>
    <w:uiPriority w:val="99"/>
    <w:semiHidden/>
    <w:unhideWhenUsed/>
    <w:rsid w:val="00DE7F83"/>
    <w:rPr>
      <w:rFonts w:ascii="Segoe UI" w:hAnsi="Segoe UI" w:cs="Segoe UI"/>
      <w:sz w:val="18"/>
      <w:szCs w:val="18"/>
    </w:rPr>
  </w:style>
  <w:style w:type="character" w:customStyle="1" w:styleId="BalloonTextChar">
    <w:name w:val="Balloon Text Char"/>
    <w:link w:val="BalloonText"/>
    <w:uiPriority w:val="99"/>
    <w:semiHidden/>
    <w:rsid w:val="00DE7F83"/>
    <w:rPr>
      <w:rFonts w:ascii="Segoe UI" w:hAnsi="Segoe UI" w:cs="Segoe UI"/>
      <w:noProof/>
      <w:sz w:val="18"/>
      <w:szCs w:val="18"/>
    </w:rPr>
  </w:style>
  <w:style w:type="paragraph" w:styleId="FootnoteText">
    <w:name w:val="footnote text"/>
    <w:basedOn w:val="Normal"/>
    <w:link w:val="FootnoteTextChar"/>
    <w:uiPriority w:val="99"/>
    <w:semiHidden/>
    <w:unhideWhenUsed/>
    <w:rsid w:val="00352AE3"/>
    <w:rPr>
      <w:sz w:val="20"/>
    </w:rPr>
  </w:style>
  <w:style w:type="character" w:customStyle="1" w:styleId="FootnoteTextChar">
    <w:name w:val="Footnote Text Char"/>
    <w:basedOn w:val="DefaultParagraphFont"/>
    <w:link w:val="FootnoteText"/>
    <w:uiPriority w:val="99"/>
    <w:semiHidden/>
    <w:rsid w:val="00352AE3"/>
    <w:rPr>
      <w:rFonts w:ascii="Times New Roman" w:hAnsi="Times New Roman"/>
      <w:noProof/>
    </w:rPr>
  </w:style>
  <w:style w:type="character" w:styleId="FootnoteReference">
    <w:name w:val="footnote reference"/>
    <w:basedOn w:val="DefaultParagraphFont"/>
    <w:uiPriority w:val="99"/>
    <w:semiHidden/>
    <w:unhideWhenUsed/>
    <w:rsid w:val="00352AE3"/>
    <w:rPr>
      <w:vertAlign w:val="superscript"/>
    </w:rPr>
  </w:style>
  <w:style w:type="table" w:styleId="TableGrid">
    <w:name w:val="Table Grid"/>
    <w:basedOn w:val="TableNormal"/>
    <w:uiPriority w:val="39"/>
    <w:rsid w:val="00B80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803A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qFormat/>
    <w:rsid w:val="00AA526C"/>
    <w:pPr>
      <w:spacing w:after="200"/>
      <w:jc w:val="left"/>
    </w:pPr>
    <w:rPr>
      <w:rFonts w:asciiTheme="minorHAnsi" w:eastAsiaTheme="minorHAnsi" w:hAnsiTheme="minorHAnsi" w:cstheme="minorBidi"/>
      <w:noProof w:val="0"/>
      <w:sz w:val="24"/>
      <w:szCs w:val="24"/>
    </w:rPr>
  </w:style>
  <w:style w:type="character" w:styleId="Hyperlink">
    <w:name w:val="Hyperlink"/>
    <w:basedOn w:val="DefaultParagraphFont"/>
    <w:rsid w:val="00AA526C"/>
    <w:rPr>
      <w:color w:val="4472C4" w:themeColor="accent1"/>
    </w:rPr>
  </w:style>
  <w:style w:type="table" w:styleId="PlainTable2">
    <w:name w:val="Plain Table 2"/>
    <w:basedOn w:val="TableNormal"/>
    <w:uiPriority w:val="42"/>
    <w:rsid w:val="00254E0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254E0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254E0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59246D"/>
    <w:rPr>
      <w:i/>
      <w:iCs/>
    </w:rPr>
  </w:style>
  <w:style w:type="paragraph" w:styleId="HTMLPreformatted">
    <w:name w:val="HTML Preformatted"/>
    <w:basedOn w:val="Normal"/>
    <w:link w:val="HTMLPreformattedChar"/>
    <w:uiPriority w:val="99"/>
    <w:semiHidden/>
    <w:unhideWhenUsed/>
    <w:rsid w:val="00D44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noProof w:val="0"/>
      <w:sz w:val="20"/>
    </w:rPr>
  </w:style>
  <w:style w:type="character" w:customStyle="1" w:styleId="HTMLPreformattedChar">
    <w:name w:val="HTML Preformatted Char"/>
    <w:basedOn w:val="DefaultParagraphFont"/>
    <w:link w:val="HTMLPreformatted"/>
    <w:uiPriority w:val="99"/>
    <w:semiHidden/>
    <w:rsid w:val="00D44F83"/>
    <w:rPr>
      <w:rFonts w:ascii="Courier New" w:eastAsia="Times New Roman" w:hAnsi="Courier New" w:cs="Courier New"/>
    </w:rPr>
  </w:style>
  <w:style w:type="character" w:styleId="CommentReference">
    <w:name w:val="annotation reference"/>
    <w:basedOn w:val="DefaultParagraphFont"/>
    <w:uiPriority w:val="99"/>
    <w:semiHidden/>
    <w:unhideWhenUsed/>
    <w:rsid w:val="0021584F"/>
    <w:rPr>
      <w:sz w:val="16"/>
      <w:szCs w:val="16"/>
    </w:rPr>
  </w:style>
  <w:style w:type="paragraph" w:styleId="CommentText">
    <w:name w:val="annotation text"/>
    <w:basedOn w:val="Normal"/>
    <w:link w:val="CommentTextChar"/>
    <w:uiPriority w:val="99"/>
    <w:semiHidden/>
    <w:unhideWhenUsed/>
    <w:rsid w:val="0021584F"/>
    <w:rPr>
      <w:sz w:val="20"/>
    </w:rPr>
  </w:style>
  <w:style w:type="character" w:customStyle="1" w:styleId="CommentTextChar">
    <w:name w:val="Comment Text Char"/>
    <w:basedOn w:val="DefaultParagraphFont"/>
    <w:link w:val="CommentText"/>
    <w:uiPriority w:val="99"/>
    <w:semiHidden/>
    <w:rsid w:val="0021584F"/>
    <w:rPr>
      <w:rFonts w:ascii="Times New Roman" w:hAnsi="Times New Roman"/>
      <w:noProof/>
    </w:rPr>
  </w:style>
  <w:style w:type="paragraph" w:styleId="CommentSubject">
    <w:name w:val="annotation subject"/>
    <w:basedOn w:val="CommentText"/>
    <w:next w:val="CommentText"/>
    <w:link w:val="CommentSubjectChar"/>
    <w:uiPriority w:val="99"/>
    <w:semiHidden/>
    <w:unhideWhenUsed/>
    <w:rsid w:val="0021584F"/>
    <w:rPr>
      <w:b/>
      <w:bCs/>
    </w:rPr>
  </w:style>
  <w:style w:type="character" w:customStyle="1" w:styleId="CommentSubjectChar">
    <w:name w:val="Comment Subject Char"/>
    <w:basedOn w:val="CommentTextChar"/>
    <w:link w:val="CommentSubject"/>
    <w:uiPriority w:val="99"/>
    <w:semiHidden/>
    <w:rsid w:val="0021584F"/>
    <w:rPr>
      <w:rFonts w:ascii="Times New Roman" w:hAnsi="Times New Roman"/>
      <w:b/>
      <w:bCs/>
      <w:noProof/>
    </w:rPr>
  </w:style>
  <w:style w:type="paragraph" w:styleId="Revision">
    <w:name w:val="Revision"/>
    <w:hidden/>
    <w:uiPriority w:val="99"/>
    <w:semiHidden/>
    <w:rsid w:val="0046286A"/>
    <w:rPr>
      <w:rFonts w:ascii="Times New Roman" w:hAnsi="Times New Roman"/>
      <w:noProof/>
      <w:sz w:val="22"/>
    </w:rPr>
  </w:style>
  <w:style w:type="paragraph" w:styleId="BodyText">
    <w:name w:val="Body Text"/>
    <w:basedOn w:val="Normal"/>
    <w:link w:val="BodyTextChar"/>
    <w:semiHidden/>
    <w:unhideWhenUsed/>
    <w:qFormat/>
    <w:rsid w:val="00EE20E5"/>
    <w:pPr>
      <w:spacing w:before="180" w:after="180"/>
      <w:jc w:val="left"/>
    </w:pPr>
    <w:rPr>
      <w:rFonts w:asciiTheme="minorHAnsi" w:eastAsiaTheme="minorHAnsi" w:hAnsiTheme="minorHAnsi" w:cstheme="minorBidi"/>
      <w:noProof w:val="0"/>
      <w:sz w:val="24"/>
      <w:szCs w:val="24"/>
    </w:rPr>
  </w:style>
  <w:style w:type="character" w:customStyle="1" w:styleId="BodyTextChar">
    <w:name w:val="Body Text Char"/>
    <w:basedOn w:val="DefaultParagraphFont"/>
    <w:link w:val="BodyText"/>
    <w:semiHidden/>
    <w:rsid w:val="00EE20E5"/>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EE2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0812">
      <w:bodyDiv w:val="1"/>
      <w:marLeft w:val="0"/>
      <w:marRight w:val="0"/>
      <w:marTop w:val="0"/>
      <w:marBottom w:val="0"/>
      <w:divBdr>
        <w:top w:val="none" w:sz="0" w:space="0" w:color="auto"/>
        <w:left w:val="none" w:sz="0" w:space="0" w:color="auto"/>
        <w:bottom w:val="none" w:sz="0" w:space="0" w:color="auto"/>
        <w:right w:val="none" w:sz="0" w:space="0" w:color="auto"/>
      </w:divBdr>
    </w:div>
    <w:div w:id="77754522">
      <w:bodyDiv w:val="1"/>
      <w:marLeft w:val="0"/>
      <w:marRight w:val="0"/>
      <w:marTop w:val="0"/>
      <w:marBottom w:val="0"/>
      <w:divBdr>
        <w:top w:val="none" w:sz="0" w:space="0" w:color="auto"/>
        <w:left w:val="none" w:sz="0" w:space="0" w:color="auto"/>
        <w:bottom w:val="none" w:sz="0" w:space="0" w:color="auto"/>
        <w:right w:val="none" w:sz="0" w:space="0" w:color="auto"/>
      </w:divBdr>
    </w:div>
    <w:div w:id="122314274">
      <w:bodyDiv w:val="1"/>
      <w:marLeft w:val="0"/>
      <w:marRight w:val="0"/>
      <w:marTop w:val="0"/>
      <w:marBottom w:val="0"/>
      <w:divBdr>
        <w:top w:val="none" w:sz="0" w:space="0" w:color="auto"/>
        <w:left w:val="none" w:sz="0" w:space="0" w:color="auto"/>
        <w:bottom w:val="none" w:sz="0" w:space="0" w:color="auto"/>
        <w:right w:val="none" w:sz="0" w:space="0" w:color="auto"/>
      </w:divBdr>
    </w:div>
    <w:div w:id="348333478">
      <w:bodyDiv w:val="1"/>
      <w:marLeft w:val="0"/>
      <w:marRight w:val="0"/>
      <w:marTop w:val="0"/>
      <w:marBottom w:val="0"/>
      <w:divBdr>
        <w:top w:val="none" w:sz="0" w:space="0" w:color="auto"/>
        <w:left w:val="none" w:sz="0" w:space="0" w:color="auto"/>
        <w:bottom w:val="none" w:sz="0" w:space="0" w:color="auto"/>
        <w:right w:val="none" w:sz="0" w:space="0" w:color="auto"/>
      </w:divBdr>
    </w:div>
    <w:div w:id="472063045">
      <w:bodyDiv w:val="1"/>
      <w:marLeft w:val="0"/>
      <w:marRight w:val="0"/>
      <w:marTop w:val="0"/>
      <w:marBottom w:val="0"/>
      <w:divBdr>
        <w:top w:val="none" w:sz="0" w:space="0" w:color="auto"/>
        <w:left w:val="none" w:sz="0" w:space="0" w:color="auto"/>
        <w:bottom w:val="none" w:sz="0" w:space="0" w:color="auto"/>
        <w:right w:val="none" w:sz="0" w:space="0" w:color="auto"/>
      </w:divBdr>
    </w:div>
    <w:div w:id="786436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sv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isontheobold\Documents\Dissertation\Qualitative%20Paper\Collaboration_git\QualitativePaper\serj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Cor07</b:Tag>
    <b:SourceType>ConferenceProceedings</b:SourceType>
    <b:Guid>{0B9CBFD3-DFDE-4B01-A63A-A7585D6C8A6B}</b:Guid>
    <b:Title>An introduction to computer science for non-majors using principles of computation</b:Title>
    <b:Year>2007</b:Year>
    <b:Author>
      <b:Author>
        <b:NameList>
          <b:Person>
            <b:Last>Cortina</b:Last>
            <b:First>T.</b:First>
          </b:Person>
        </b:NameList>
      </b:Author>
    </b:Author>
    <b:Pages>218-222</b:Pages>
    <b:ConferenceName>Proceedings of the 38th SIGCSE technical symposium on computer science education</b:ConferenceName>
    <b:RefOrder>1</b:RefOrder>
  </b:Source>
</b:Sources>
</file>

<file path=customXml/itemProps1.xml><?xml version="1.0" encoding="utf-8"?>
<ds:datastoreItem xmlns:ds="http://schemas.openxmlformats.org/officeDocument/2006/customXml" ds:itemID="{8307154D-A17B-4961-A92B-DF4B9F695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serjtemplate</Template>
  <TotalTime>5716</TotalTime>
  <Pages>13</Pages>
  <Words>7381</Words>
  <Characters>42074</Characters>
  <Application>Microsoft Office Word</Application>
  <DocSecurity>0</DocSecurity>
  <Lines>350</Lines>
  <Paragraphs>98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THIS IS THE TITLE OF MY PAPER</vt:lpstr>
      <vt:lpstr>THIS IS THE TITLE OF MY PAPER</vt:lpstr>
    </vt:vector>
  </TitlesOfParts>
  <Manager/>
  <Company>SERJ</Company>
  <LinksUpToDate>false</LinksUpToDate>
  <CharactersWithSpaces>49357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OF MY PAPER</dc:title>
  <dc:subject/>
  <dc:creator>allisontheobold</dc:creator>
  <cp:keywords/>
  <dc:description/>
  <cp:lastModifiedBy>allisontheobold</cp:lastModifiedBy>
  <cp:revision>306</cp:revision>
  <cp:lastPrinted>2018-06-25T18:30:00Z</cp:lastPrinted>
  <dcterms:created xsi:type="dcterms:W3CDTF">2018-05-29T15:38:00Z</dcterms:created>
  <dcterms:modified xsi:type="dcterms:W3CDTF">2018-07-02T20:46:00Z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Self UUID Temp</vt:lpwstr>
  </property>
</Properties>
</file>